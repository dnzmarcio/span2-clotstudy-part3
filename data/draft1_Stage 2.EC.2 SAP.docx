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37F90" w:rsidR="002329F7" w:rsidP="00590DFD" w:rsidRDefault="005B7DA4" w14:paraId="119DF373" w14:textId="1C5133C8">
      <w:pPr>
        <w:jc w:val="center"/>
        <w:rPr>
          <w:rFonts w:cstheme="minorHAnsi"/>
          <w:b/>
          <w:bCs/>
        </w:rPr>
      </w:pPr>
      <w:r w:rsidRPr="00B37F90">
        <w:rPr>
          <w:rFonts w:cstheme="minorHAnsi"/>
          <w:b/>
          <w:bCs/>
        </w:rPr>
        <w:t xml:space="preserve">SPAN 2 </w:t>
      </w:r>
      <w:r w:rsidRPr="00B37F90" w:rsidR="53A4FD01">
        <w:rPr>
          <w:rFonts w:cstheme="minorHAnsi"/>
          <w:b/>
          <w:bCs/>
        </w:rPr>
        <w:t>Embolic Clot Study</w:t>
      </w:r>
      <w:del w:author="Jessica Lamb" w:date="2025-09-23T08:17:00Z" w16du:dateUtc="2025-09-23T15:17:00Z" w:id="0">
        <w:r w:rsidRPr="00B37F90" w:rsidDel="00743A2E" w:rsidR="53A4FD01">
          <w:rPr>
            <w:rFonts w:cstheme="minorHAnsi"/>
            <w:b/>
            <w:bCs/>
          </w:rPr>
          <w:delText xml:space="preserve"> </w:delText>
        </w:r>
      </w:del>
      <w:r w:rsidRPr="00B37F90" w:rsidR="002329F7">
        <w:rPr>
          <w:rFonts w:cstheme="minorHAnsi"/>
          <w:b/>
          <w:bCs/>
        </w:rPr>
        <w:t xml:space="preserve"> </w:t>
      </w:r>
      <w:r w:rsidRPr="00B37F90" w:rsidR="0C921AF8">
        <w:rPr>
          <w:rFonts w:cstheme="minorHAnsi"/>
          <w:b/>
          <w:bCs/>
        </w:rPr>
        <w:t xml:space="preserve">(SPAN </w:t>
      </w:r>
      <w:proofErr w:type="gramStart"/>
      <w:r w:rsidRPr="00B37F90" w:rsidR="0C921AF8">
        <w:rPr>
          <w:rFonts w:cstheme="minorHAnsi"/>
          <w:b/>
          <w:bCs/>
        </w:rPr>
        <w:t>2.</w:t>
      </w:r>
      <w:r w:rsidRPr="00B37F90" w:rsidR="22B6C7EB">
        <w:rPr>
          <w:rFonts w:cstheme="minorHAnsi"/>
          <w:b/>
          <w:bCs/>
        </w:rPr>
        <w:t>EC</w:t>
      </w:r>
      <w:ins w:author="Jessica Lamb" w:date="2025-09-23T08:04:00Z" w16du:dateUtc="2025-09-23T15:04:00Z" w:id="1">
        <w:r w:rsidR="00650479">
          <w:rPr>
            <w:rFonts w:cstheme="minorHAnsi"/>
            <w:b/>
            <w:bCs/>
          </w:rPr>
          <w:t>.</w:t>
        </w:r>
        <w:proofErr w:type="gramEnd"/>
        <w:r w:rsidR="00650479">
          <w:rPr>
            <w:rFonts w:cstheme="minorHAnsi"/>
            <w:b/>
            <w:bCs/>
          </w:rPr>
          <w:t>2</w:t>
        </w:r>
      </w:ins>
      <w:r w:rsidRPr="00B37F90" w:rsidR="0C921AF8">
        <w:rPr>
          <w:rFonts w:cstheme="minorHAnsi"/>
          <w:b/>
          <w:bCs/>
        </w:rPr>
        <w:t xml:space="preserve">) </w:t>
      </w:r>
      <w:r w:rsidRPr="00B37F90" w:rsidR="002329F7">
        <w:rPr>
          <w:rFonts w:cstheme="minorHAnsi"/>
          <w:b/>
          <w:bCs/>
        </w:rPr>
        <w:t>Statistical Analysis Plan</w:t>
      </w:r>
    </w:p>
    <w:p w:rsidR="2BCB1A5B" w:rsidP="71B8A0ED" w:rsidRDefault="6427D32A" w14:paraId="684F2167" w14:textId="7BD59C71">
      <w:pPr>
        <w:pStyle w:val="Heading1"/>
        <w:spacing w:line="257" w:lineRule="auto"/>
        <w:ind w:left="-20" w:right="-20"/>
        <w:rPr>
          <w:ins w:author="Jessica Lamb" w:date="2025-09-23T08:17:00Z" w16du:dateUtc="2025-09-23T15:17:00Z" w:id="2"/>
          <w:rFonts w:eastAsia="Calibri" w:asciiTheme="minorHAnsi" w:hAnsiTheme="minorHAnsi" w:cstheme="minorHAnsi"/>
          <w:b/>
          <w:bCs/>
          <w:color w:val="000000" w:themeColor="text1"/>
          <w:sz w:val="20"/>
          <w:szCs w:val="20"/>
          <w:u w:val="single"/>
        </w:rPr>
      </w:pPr>
      <w:del w:author="Jessica Lamb" w:date="2025-09-23T08:17:00Z" w16du:dateUtc="2025-09-23T15:17:00Z" w:id="3">
        <w:r w:rsidRPr="00B37F90" w:rsidDel="00743A2E">
          <w:rPr>
            <w:rFonts w:eastAsia="Calibri" w:asciiTheme="minorHAnsi" w:hAnsiTheme="minorHAnsi" w:cstheme="minorHAnsi"/>
            <w:b/>
            <w:bCs/>
            <w:color w:val="000000" w:themeColor="text1"/>
            <w:sz w:val="20"/>
            <w:szCs w:val="20"/>
            <w:u w:val="single"/>
          </w:rPr>
          <w:delText>Introduction</w:delText>
        </w:r>
      </w:del>
      <w:ins w:author="Jessica Lamb" w:date="2025-09-23T08:17:00Z" w16du:dateUtc="2025-09-23T15:17:00Z" w:id="4">
        <w:r w:rsidR="00743A2E">
          <w:rPr>
            <w:rFonts w:eastAsia="Calibri" w:asciiTheme="minorHAnsi" w:hAnsiTheme="minorHAnsi" w:cstheme="minorHAnsi"/>
            <w:b/>
            <w:bCs/>
            <w:color w:val="000000" w:themeColor="text1"/>
            <w:sz w:val="20"/>
            <w:szCs w:val="20"/>
            <w:u w:val="single"/>
          </w:rPr>
          <w:t>Note</w:t>
        </w:r>
      </w:ins>
    </w:p>
    <w:p w:rsidR="00650479" w:rsidP="00650479" w:rsidRDefault="6895BB0A" w14:paraId="45845BA1" w14:textId="53186D88">
      <w:pPr>
        <w:rPr>
          <w:ins w:author="Jessica Lamb" w:date="2025-09-23T08:17:00Z" w16du:dateUtc="2025-09-23T15:17:00Z" w:id="5"/>
        </w:rPr>
      </w:pPr>
      <w:ins w:author="Jessica Lamb" w:date="2025-09-23T08:04:00Z" w:id="6">
        <w:r w:rsidRPr="63AF8425">
          <w:rPr>
            <w:sz w:val="20"/>
            <w:szCs w:val="20"/>
          </w:rPr>
          <w:t xml:space="preserve">This </w:t>
        </w:r>
      </w:ins>
      <w:ins w:author="Jessica Lamb" w:date="2025-09-23T08:07:00Z" w:id="7">
        <w:r w:rsidRPr="63AF8425">
          <w:rPr>
            <w:sz w:val="20"/>
            <w:szCs w:val="20"/>
          </w:rPr>
          <w:t xml:space="preserve">statistical analysis </w:t>
        </w:r>
      </w:ins>
      <w:ins w:author="Jessica Lamb" w:date="2025-09-23T08:04:00Z" w:id="8">
        <w:r w:rsidRPr="63AF8425">
          <w:rPr>
            <w:sz w:val="20"/>
            <w:szCs w:val="20"/>
          </w:rPr>
          <w:t>plan applies to the “second block” of the embolic model stage</w:t>
        </w:r>
      </w:ins>
      <w:ins w:author="Jessica Lamb" w:date="2025-09-23T08:07:00Z" w:id="9">
        <w:r w:rsidRPr="63AF8425">
          <w:rPr>
            <w:sz w:val="20"/>
            <w:szCs w:val="20"/>
          </w:rPr>
          <w:t xml:space="preserve"> surgeries</w:t>
        </w:r>
      </w:ins>
      <w:ins w:author="Jessica Lamb" w:date="2025-09-23T08:04:00Z" w:id="10">
        <w:r w:rsidRPr="63AF8425">
          <w:rPr>
            <w:sz w:val="20"/>
            <w:szCs w:val="20"/>
          </w:rPr>
          <w:t>. This stage w</w:t>
        </w:r>
      </w:ins>
      <w:ins w:author="Jessica Lamb" w:date="2025-09-23T14:21:00Z" w:id="11">
        <w:r w:rsidRPr="63AF8425" w:rsidR="7AA5B98F">
          <w:rPr>
            <w:sz w:val="20"/>
            <w:szCs w:val="20"/>
          </w:rPr>
          <w:t xml:space="preserve">ill be </w:t>
        </w:r>
      </w:ins>
      <w:ins w:author="Jessica Lamb" w:date="2025-09-23T08:04:00Z" w:id="12">
        <w:r w:rsidRPr="63AF8425">
          <w:rPr>
            <w:sz w:val="20"/>
            <w:szCs w:val="20"/>
          </w:rPr>
          <w:t>complet</w:t>
        </w:r>
      </w:ins>
      <w:ins w:author="Jessica Lamb" w:date="2025-09-23T08:05:00Z" w:id="13">
        <w:r w:rsidRPr="63AF8425">
          <w:rPr>
            <w:sz w:val="20"/>
            <w:szCs w:val="20"/>
          </w:rPr>
          <w:t>ed after the 4</w:t>
        </w:r>
        <w:r w:rsidRPr="63AF8425">
          <w:rPr>
            <w:sz w:val="20"/>
            <w:szCs w:val="20"/>
            <w:vertAlign w:val="superscript"/>
          </w:rPr>
          <w:t>th</w:t>
        </w:r>
        <w:r w:rsidRPr="63AF8425">
          <w:rPr>
            <w:sz w:val="20"/>
            <w:szCs w:val="20"/>
          </w:rPr>
          <w:t xml:space="preserve"> and final stage of SPAN </w:t>
        </w:r>
      </w:ins>
      <w:ins w:author="Jessica Lamb" w:date="2025-09-23T14:21:00Z" w:id="14">
        <w:r w:rsidRPr="63AF8425" w:rsidR="13EFCF9A">
          <w:rPr>
            <w:sz w:val="20"/>
            <w:szCs w:val="20"/>
          </w:rPr>
          <w:t>is</w:t>
        </w:r>
      </w:ins>
      <w:ins w:author="Jessica Lamb" w:date="2025-09-23T08:07:00Z" w:id="15">
        <w:r w:rsidRPr="63AF8425">
          <w:rPr>
            <w:sz w:val="20"/>
            <w:szCs w:val="20"/>
          </w:rPr>
          <w:t xml:space="preserve"> completed in the spring of 2025. The surgeries for this plan w</w:t>
        </w:r>
      </w:ins>
      <w:ins w:author="Jessica Lamb" w:date="2025-09-23T14:22:00Z" w:id="16">
        <w:r w:rsidRPr="63AF8425" w:rsidR="13EFCF9A">
          <w:rPr>
            <w:sz w:val="20"/>
            <w:szCs w:val="20"/>
          </w:rPr>
          <w:t>ill be</w:t>
        </w:r>
      </w:ins>
      <w:ins w:author="Jessica Lamb" w:date="2025-09-23T08:07:00Z" w:id="17">
        <w:r w:rsidRPr="63AF8425">
          <w:rPr>
            <w:sz w:val="20"/>
            <w:szCs w:val="20"/>
          </w:rPr>
          <w:t xml:space="preserve"> completed </w:t>
        </w:r>
      </w:ins>
      <w:ins w:author="Jessica Lamb" w:date="2025-09-23T08:09:00Z" w:id="18">
        <w:r w:rsidRPr="63AF8425">
          <w:rPr>
            <w:sz w:val="20"/>
            <w:szCs w:val="20"/>
          </w:rPr>
          <w:t xml:space="preserve">between </w:t>
        </w:r>
        <w:commentRangeStart w:id="19"/>
        <w:commentRangeStart w:id="20"/>
        <w:r w:rsidRPr="63AF8425">
          <w:rPr>
            <w:sz w:val="20"/>
            <w:szCs w:val="20"/>
          </w:rPr>
          <w:t>6/23/25 and 8/20/25</w:t>
        </w:r>
      </w:ins>
      <w:commentRangeEnd w:id="19"/>
      <w:r w:rsidR="00650479">
        <w:rPr>
          <w:rStyle w:val="CommentReference"/>
        </w:rPr>
        <w:commentReference w:id="19"/>
      </w:r>
      <w:commentRangeEnd w:id="20"/>
      <w:r w:rsidR="00861F9A">
        <w:rPr>
          <w:rStyle w:val="CommentReference"/>
        </w:rPr>
        <w:commentReference w:id="20"/>
      </w:r>
      <w:ins w:author="Jessica Lamb" w:date="2025-09-23T08:09:00Z" w:id="21">
        <w:r w:rsidRPr="63AF8425">
          <w:rPr>
            <w:sz w:val="20"/>
            <w:szCs w:val="20"/>
          </w:rPr>
          <w:t>. The sample size was re-</w:t>
        </w:r>
        <w:proofErr w:type="gramStart"/>
        <w:r w:rsidRPr="63AF8425">
          <w:rPr>
            <w:sz w:val="20"/>
            <w:szCs w:val="20"/>
          </w:rPr>
          <w:t>calculated</w:t>
        </w:r>
      </w:ins>
      <w:proofErr w:type="gramEnd"/>
      <w:ins w:author="Jessica Lamb" w:date="2025-09-23T08:16:00Z" w:id="22">
        <w:r w:rsidRPr="63AF8425" w:rsidR="5A7A2EDC">
          <w:rPr>
            <w:sz w:val="20"/>
            <w:szCs w:val="20"/>
          </w:rPr>
          <w:t xml:space="preserve"> and the data will be analyzed as a separate dataset f</w:t>
        </w:r>
      </w:ins>
      <w:ins w:author="Jessica Lamb" w:date="2025-09-23T08:33:00Z" w:id="23">
        <w:r w:rsidRPr="63AF8425" w:rsidR="053904F3">
          <w:rPr>
            <w:sz w:val="20"/>
            <w:szCs w:val="20"/>
          </w:rPr>
          <w:t>rom</w:t>
        </w:r>
      </w:ins>
      <w:ins w:author="Jessica Lamb" w:date="2025-09-23T08:16:00Z" w:id="24">
        <w:r w:rsidRPr="63AF8425" w:rsidR="5A7A2EDC">
          <w:rPr>
            <w:sz w:val="20"/>
            <w:szCs w:val="20"/>
          </w:rPr>
          <w:t xml:space="preserve"> the “first” block of embolic </w:t>
        </w:r>
      </w:ins>
      <w:ins w:author="Jessica Lamb" w:date="2025-09-23T08:17:00Z" w:id="25">
        <w:r w:rsidRPr="63AF8425" w:rsidR="5A7A2EDC">
          <w:rPr>
            <w:sz w:val="20"/>
            <w:szCs w:val="20"/>
          </w:rPr>
          <w:t>model surgeries</w:t>
        </w:r>
        <w:r w:rsidR="5A7A2EDC">
          <w:t>.</w:t>
        </w:r>
      </w:ins>
    </w:p>
    <w:p w:rsidR="00743A2E" w:rsidP="00743A2E" w:rsidRDefault="00743A2E" w14:paraId="2D2E9EB3" w14:textId="16D5382B">
      <w:pPr>
        <w:pStyle w:val="Heading1"/>
        <w:spacing w:line="257" w:lineRule="auto"/>
        <w:ind w:left="-20" w:right="-20"/>
        <w:rPr>
          <w:ins w:author="Jessica Lamb" w:date="2025-09-23T08:17:00Z" w16du:dateUtc="2025-09-23T15:17:00Z" w:id="26"/>
          <w:rFonts w:eastAsia="Calibri" w:asciiTheme="minorHAnsi" w:hAnsiTheme="minorHAnsi" w:cstheme="minorHAnsi"/>
          <w:b/>
          <w:bCs/>
          <w:color w:val="000000" w:themeColor="text1"/>
          <w:sz w:val="20"/>
          <w:szCs w:val="20"/>
          <w:u w:val="single"/>
        </w:rPr>
      </w:pPr>
      <w:ins w:author="Jessica Lamb" w:date="2025-09-23T08:17:00Z" w16du:dateUtc="2025-09-23T15:17:00Z" w:id="27">
        <w:r w:rsidRPr="00B37F90">
          <w:rPr>
            <w:rFonts w:eastAsia="Calibri" w:asciiTheme="minorHAnsi" w:hAnsiTheme="minorHAnsi" w:cstheme="minorHAnsi"/>
            <w:b/>
            <w:bCs/>
            <w:color w:val="000000" w:themeColor="text1"/>
            <w:sz w:val="20"/>
            <w:szCs w:val="20"/>
            <w:u w:val="single"/>
          </w:rPr>
          <w:t>Introduction</w:t>
        </w:r>
      </w:ins>
      <w:ins w:author="Jessica Lamb" w:date="2025-09-23T08:31:00Z" w16du:dateUtc="2025-09-23T15:31:00Z" w:id="28">
        <w:r w:rsidR="009C64E7">
          <w:rPr>
            <w:rFonts w:eastAsia="Calibri" w:asciiTheme="minorHAnsi" w:hAnsiTheme="minorHAnsi" w:cstheme="minorHAnsi"/>
            <w:b/>
            <w:bCs/>
            <w:color w:val="000000" w:themeColor="text1"/>
            <w:sz w:val="20"/>
            <w:szCs w:val="20"/>
            <w:u w:val="single"/>
          </w:rPr>
          <w:t xml:space="preserve"> and Synopsis of the Study</w:t>
        </w:r>
      </w:ins>
    </w:p>
    <w:p w:rsidRPr="005911E2" w:rsidR="00743A2E" w:rsidDel="00743A2E" w:rsidP="005911E2" w:rsidRDefault="00743A2E" w14:paraId="345C6ED1" w14:textId="0BE6E354">
      <w:pPr>
        <w:rPr>
          <w:del w:author="Jessica Lamb" w:date="2025-09-23T08:17:00Z" w16du:dateUtc="2025-09-23T15:17:00Z" w:id="29"/>
        </w:rPr>
      </w:pPr>
    </w:p>
    <w:p w:rsidR="009E3D6C" w:rsidRDefault="009C64E7" w14:paraId="77084A43" w14:textId="77777777">
      <w:pPr>
        <w:spacing w:line="257" w:lineRule="auto"/>
        <w:ind w:left="-20" w:right="-20"/>
        <w:rPr>
          <w:ins w:author="Jessica Lamb" w:date="2025-09-23T09:13:00Z" w16du:dateUtc="2025-09-23T16:13:00Z" w:id="30"/>
          <w:rFonts w:eastAsia="Calibri" w:cstheme="minorHAnsi"/>
          <w:color w:val="000000" w:themeColor="text1"/>
          <w:sz w:val="20"/>
          <w:szCs w:val="20"/>
        </w:rPr>
      </w:pPr>
      <w:ins w:author="Jessica Lamb" w:date="2025-09-23T08:29:00Z" w16du:dateUtc="2025-09-23T15:29:00Z" w:id="31">
        <w:r w:rsidRPr="065E889C">
          <w:rPr>
            <w:rFonts w:eastAsia="Calibri"/>
            <w:color w:val="000000" w:themeColor="text1"/>
            <w:sz w:val="20"/>
            <w:szCs w:val="20"/>
          </w:rPr>
          <w:t>The Stroke Preclinical Assessment Network (SPAN) 2, is a randomized, controlled, blinded, multi-laboratory late-stage preclinical trial</w:t>
        </w:r>
        <w:r w:rsidRPr="00B37F90" w:rsidDel="009C64E7">
          <w:rPr>
            <w:rFonts w:eastAsia="Calibri" w:cstheme="minorHAnsi"/>
            <w:color w:val="000000" w:themeColor="text1"/>
            <w:sz w:val="20"/>
            <w:szCs w:val="20"/>
          </w:rPr>
          <w:t xml:space="preserve"> </w:t>
        </w:r>
        <w:r>
          <w:rPr>
            <w:rFonts w:eastAsia="Calibri" w:cstheme="minorHAnsi"/>
            <w:color w:val="000000" w:themeColor="text1"/>
            <w:sz w:val="20"/>
            <w:szCs w:val="20"/>
          </w:rPr>
          <w:t xml:space="preserve">that </w:t>
        </w:r>
      </w:ins>
      <w:del w:author="Jessica Lamb" w:date="2025-09-23T08:29:00Z" w16du:dateUtc="2025-09-23T15:29:00Z" w:id="32">
        <w:r w:rsidRPr="00B37F90" w:rsidDel="009C64E7" w:rsidR="6427D32A">
          <w:rPr>
            <w:rFonts w:eastAsia="Calibri" w:cstheme="minorHAnsi"/>
            <w:color w:val="000000" w:themeColor="text1"/>
            <w:sz w:val="20"/>
            <w:szCs w:val="20"/>
          </w:rPr>
          <w:delText xml:space="preserve">The Stroke Preclinical Assessment Network </w:delText>
        </w:r>
      </w:del>
      <w:r w:rsidRPr="00B37F90" w:rsidR="001F07DA">
        <w:rPr>
          <w:rFonts w:eastAsia="Calibri" w:cstheme="minorHAnsi"/>
          <w:color w:val="000000" w:themeColor="text1"/>
          <w:sz w:val="20"/>
          <w:szCs w:val="20"/>
        </w:rPr>
        <w:t>seeks</w:t>
      </w:r>
      <w:r w:rsidRPr="00B37F90" w:rsidR="6427D32A">
        <w:rPr>
          <w:rFonts w:eastAsia="Calibri" w:cstheme="minorHAnsi"/>
          <w:color w:val="000000" w:themeColor="text1"/>
          <w:sz w:val="20"/>
          <w:szCs w:val="20"/>
        </w:rPr>
        <w:t xml:space="preserve"> to bring rigor and transparency to the testing of putative </w:t>
      </w:r>
      <w:proofErr w:type="spellStart"/>
      <w:r w:rsidRPr="00B37F90" w:rsidR="6427D32A">
        <w:rPr>
          <w:rFonts w:eastAsia="Calibri" w:cstheme="minorHAnsi"/>
          <w:color w:val="000000" w:themeColor="text1"/>
          <w:sz w:val="20"/>
          <w:szCs w:val="20"/>
        </w:rPr>
        <w:t>cerebroprotectants</w:t>
      </w:r>
      <w:proofErr w:type="spellEnd"/>
      <w:r w:rsidRPr="00B37F90" w:rsidR="6427D32A">
        <w:rPr>
          <w:rFonts w:eastAsia="Calibri" w:cstheme="minorHAnsi"/>
          <w:color w:val="000000" w:themeColor="text1"/>
          <w:sz w:val="20"/>
          <w:szCs w:val="20"/>
        </w:rPr>
        <w:t xml:space="preserve">. </w:t>
      </w:r>
      <w:ins w:author="Jessica Lamb" w:date="2025-09-23T08:18:00Z" w16du:dateUtc="2025-09-23T15:18:00Z" w:id="33">
        <w:r w:rsidR="00743A2E">
          <w:rPr>
            <w:rFonts w:eastAsia="Calibri" w:cstheme="minorHAnsi"/>
            <w:color w:val="000000" w:themeColor="text1"/>
            <w:sz w:val="20"/>
            <w:szCs w:val="20"/>
          </w:rPr>
          <w:t>The embolic model has been suggested to be a model with better translation</w:t>
        </w:r>
      </w:ins>
      <w:ins w:author="Jessica Lamb" w:date="2025-09-23T08:19:00Z" w16du:dateUtc="2025-09-23T15:19:00Z" w:id="34">
        <w:r w:rsidR="00743A2E">
          <w:rPr>
            <w:rFonts w:eastAsia="Calibri" w:cstheme="minorHAnsi"/>
            <w:color w:val="000000" w:themeColor="text1"/>
            <w:sz w:val="20"/>
            <w:szCs w:val="20"/>
          </w:rPr>
          <w:t xml:space="preserve"> given that the occlusion is made with a natural substance (blood vs filament)</w:t>
        </w:r>
      </w:ins>
      <w:ins w:author="Jessica Lamb" w:date="2025-09-23T08:29:00Z" w16du:dateUtc="2025-09-23T15:29:00Z" w:id="35">
        <w:r>
          <w:rPr>
            <w:rFonts w:eastAsia="Calibri" w:cstheme="minorHAnsi"/>
            <w:color w:val="000000" w:themeColor="text1"/>
            <w:sz w:val="20"/>
            <w:szCs w:val="20"/>
          </w:rPr>
          <w:t xml:space="preserve"> and initiates</w:t>
        </w:r>
      </w:ins>
      <w:ins w:author="Jessica Lamb" w:date="2025-09-23T09:13:00Z" w16du:dateUtc="2025-09-23T16:13:00Z" w:id="36">
        <w:r w:rsidR="00741D58">
          <w:rPr>
            <w:rFonts w:eastAsia="Calibri" w:cstheme="minorHAnsi"/>
            <w:color w:val="000000" w:themeColor="text1"/>
            <w:sz w:val="20"/>
            <w:szCs w:val="20"/>
          </w:rPr>
          <w:t xml:space="preserve"> inflammation</w:t>
        </w:r>
        <w:r w:rsidR="009E3D6C">
          <w:rPr>
            <w:rFonts w:eastAsia="Calibri" w:cstheme="minorHAnsi"/>
            <w:color w:val="000000" w:themeColor="text1"/>
            <w:sz w:val="20"/>
            <w:szCs w:val="20"/>
          </w:rPr>
          <w:t xml:space="preserve"> and free radicals</w:t>
        </w:r>
      </w:ins>
      <w:ins w:author="Jessica Lamb" w:date="2025-09-23T08:29:00Z" w16du:dateUtc="2025-09-23T15:29:00Z" w:id="37">
        <w:r>
          <w:rPr>
            <w:rFonts w:eastAsia="Calibri" w:cstheme="minorHAnsi"/>
            <w:color w:val="000000" w:themeColor="text1"/>
            <w:sz w:val="20"/>
            <w:szCs w:val="20"/>
          </w:rPr>
          <w:t>…</w:t>
        </w:r>
      </w:ins>
      <w:ins w:author="Jessica Lamb" w:date="2025-09-23T08:18:00Z" w16du:dateUtc="2025-09-23T15:18:00Z" w:id="38">
        <w:r w:rsidR="00743A2E">
          <w:rPr>
            <w:rFonts w:eastAsia="Calibri" w:cstheme="minorHAnsi"/>
            <w:color w:val="000000" w:themeColor="text1"/>
            <w:sz w:val="20"/>
            <w:szCs w:val="20"/>
          </w:rPr>
          <w:t xml:space="preserve">. </w:t>
        </w:r>
      </w:ins>
    </w:p>
    <w:p w:rsidRPr="009C64E7" w:rsidR="2BCB1A5B" w:rsidP="005911E2" w:rsidRDefault="6427D32A" w14:paraId="70E22DE8" w14:textId="610B59A8">
      <w:pPr>
        <w:spacing w:line="257" w:lineRule="auto"/>
        <w:ind w:left="-20" w:right="-20"/>
        <w:rPr>
          <w:rFonts w:eastAsia="Calibri"/>
          <w:color w:val="000000" w:themeColor="text1"/>
          <w:sz w:val="20"/>
          <w:szCs w:val="20"/>
        </w:rPr>
      </w:pPr>
      <w:del w:author="Jessica Lamb" w:date="2025-09-23T08:18:00Z" w16du:dateUtc="2025-09-23T15:18:00Z" w:id="39">
        <w:r w:rsidRPr="00B37F90" w:rsidDel="00743A2E">
          <w:rPr>
            <w:rFonts w:eastAsia="Calibri" w:cstheme="minorHAnsi"/>
            <w:color w:val="000000" w:themeColor="text1"/>
            <w:sz w:val="20"/>
            <w:szCs w:val="20"/>
          </w:rPr>
          <w:delText xml:space="preserve">In SPAN 2.0, there are 5 candidate treatments under study at 6 independent research </w:delText>
        </w:r>
        <w:r w:rsidRPr="00B37F90" w:rsidDel="00743A2E" w:rsidR="190FDAB8">
          <w:rPr>
            <w:rFonts w:eastAsia="Calibri" w:cstheme="minorHAnsi"/>
            <w:color w:val="000000" w:themeColor="text1"/>
            <w:sz w:val="20"/>
            <w:szCs w:val="20"/>
          </w:rPr>
          <w:delText xml:space="preserve">laboratories. </w:delText>
        </w:r>
        <w:r w:rsidRPr="00B37F90" w:rsidDel="00743A2E" w:rsidR="2FF7BB2D">
          <w:rPr>
            <w:rFonts w:eastAsiaTheme="minorEastAsia" w:cstheme="minorHAnsi"/>
            <w:color w:val="000000" w:themeColor="text1"/>
            <w:sz w:val="20"/>
            <w:szCs w:val="20"/>
          </w:rPr>
          <w:delText xml:space="preserve"> </w:delText>
        </w:r>
      </w:del>
      <w:r w:rsidRPr="00B37F90" w:rsidR="2FF7BB2D">
        <w:rPr>
          <w:rFonts w:eastAsiaTheme="minorEastAsia" w:cstheme="minorHAnsi"/>
          <w:color w:val="000000" w:themeColor="text1"/>
          <w:sz w:val="20"/>
          <w:szCs w:val="20"/>
        </w:rPr>
        <w:t xml:space="preserve">In the Embolic Clot </w:t>
      </w:r>
      <w:r w:rsidRPr="00B37F90" w:rsidR="1ECE3F3C">
        <w:rPr>
          <w:rFonts w:eastAsiaTheme="minorEastAsia" w:cstheme="minorHAnsi"/>
          <w:color w:val="000000" w:themeColor="text1"/>
          <w:sz w:val="20"/>
          <w:szCs w:val="20"/>
        </w:rPr>
        <w:t>study</w:t>
      </w:r>
      <w:ins w:author="Jessica Lamb" w:date="2025-09-23T08:20:00Z" w16du:dateUtc="2025-09-23T15:20:00Z" w:id="40">
        <w:r w:rsidR="00743A2E">
          <w:rPr>
            <w:rFonts w:eastAsiaTheme="minorEastAsia" w:cstheme="minorHAnsi"/>
            <w:color w:val="000000" w:themeColor="text1"/>
            <w:sz w:val="20"/>
            <w:szCs w:val="20"/>
          </w:rPr>
          <w:t xml:space="preserve"> second block</w:t>
        </w:r>
      </w:ins>
      <w:r w:rsidRPr="00B37F90" w:rsidR="2FF7BB2D">
        <w:rPr>
          <w:rFonts w:eastAsiaTheme="minorEastAsia" w:cstheme="minorHAnsi"/>
          <w:color w:val="000000" w:themeColor="text1"/>
          <w:sz w:val="20"/>
          <w:szCs w:val="20"/>
        </w:rPr>
        <w:t>,</w:t>
      </w:r>
      <w:ins w:author="Jessica Lamb" w:date="2025-09-23T08:30:00Z" w16du:dateUtc="2025-09-23T15:30:00Z" w:id="41">
        <w:r w:rsidRPr="009C64E7" w:rsidR="009C64E7">
          <w:rPr>
            <w:rFonts w:eastAsia="Calibri"/>
            <w:color w:val="000000" w:themeColor="text1"/>
            <w:sz w:val="20"/>
            <w:szCs w:val="20"/>
          </w:rPr>
          <w:t xml:space="preserve"> </w:t>
        </w:r>
        <w:r w:rsidR="009C64E7">
          <w:rPr>
            <w:rFonts w:eastAsia="Calibri"/>
            <w:color w:val="000000" w:themeColor="text1"/>
            <w:sz w:val="20"/>
            <w:szCs w:val="20"/>
          </w:rPr>
          <w:t>s</w:t>
        </w:r>
        <w:r w:rsidRPr="065E889C" w:rsidR="009C64E7">
          <w:rPr>
            <w:rFonts w:eastAsia="Calibri"/>
            <w:color w:val="000000" w:themeColor="text1"/>
            <w:sz w:val="20"/>
            <w:szCs w:val="20"/>
          </w:rPr>
          <w:t>ix independent research laboratories</w:t>
        </w:r>
      </w:ins>
      <w:r w:rsidRPr="00B37F90" w:rsidR="2FF7BB2D">
        <w:rPr>
          <w:rFonts w:eastAsiaTheme="minorEastAsia" w:cstheme="minorHAnsi"/>
          <w:color w:val="000000" w:themeColor="text1"/>
          <w:sz w:val="20"/>
          <w:szCs w:val="20"/>
        </w:rPr>
        <w:t xml:space="preserve"> </w:t>
      </w:r>
      <w:del w:author="Jessica Lamb" w:date="2025-09-23T08:30:00Z" w16du:dateUtc="2025-09-23T15:30:00Z" w:id="42">
        <w:r w:rsidRPr="00B37F90" w:rsidDel="009C64E7" w:rsidR="2FF7BB2D">
          <w:rPr>
            <w:rFonts w:eastAsiaTheme="minorEastAsia" w:cstheme="minorHAnsi"/>
            <w:color w:val="000000" w:themeColor="text1"/>
            <w:sz w:val="20"/>
            <w:szCs w:val="20"/>
          </w:rPr>
          <w:delText xml:space="preserve">animals from each site </w:delText>
        </w:r>
      </w:del>
      <w:ins w:author="Jessica Lamb" w:date="2025-09-23T08:21:00Z" w16du:dateUtc="2025-09-23T15:21:00Z" w:id="43">
        <w:r w:rsidR="00743A2E">
          <w:rPr>
            <w:rFonts w:eastAsiaTheme="minorEastAsia" w:cstheme="minorHAnsi"/>
            <w:color w:val="000000" w:themeColor="text1"/>
            <w:sz w:val="20"/>
            <w:szCs w:val="20"/>
          </w:rPr>
          <w:t xml:space="preserve">will </w:t>
        </w:r>
      </w:ins>
      <w:ins w:author="Jessica Lamb" w:date="2025-09-23T08:30:00Z" w16du:dateUtc="2025-09-23T15:30:00Z" w:id="44">
        <w:r w:rsidR="009C64E7">
          <w:rPr>
            <w:rFonts w:eastAsiaTheme="minorEastAsia" w:cstheme="minorHAnsi"/>
            <w:color w:val="000000" w:themeColor="text1"/>
            <w:sz w:val="20"/>
            <w:szCs w:val="20"/>
          </w:rPr>
          <w:t xml:space="preserve">perform </w:t>
        </w:r>
      </w:ins>
      <w:del w:author="Jessica Lamb" w:date="2025-09-23T08:30:00Z" w16du:dateUtc="2025-09-23T15:30:00Z" w:id="45">
        <w:r w:rsidRPr="00B37F90" w:rsidDel="009C64E7" w:rsidR="2FF7BB2D">
          <w:rPr>
            <w:rFonts w:eastAsiaTheme="minorEastAsia" w:cstheme="minorHAnsi"/>
            <w:color w:val="000000" w:themeColor="text1"/>
            <w:sz w:val="20"/>
            <w:szCs w:val="20"/>
          </w:rPr>
          <w:delText xml:space="preserve">receive </w:delText>
        </w:r>
      </w:del>
      <w:r w:rsidRPr="00B37F90" w:rsidR="2FF7BB2D">
        <w:rPr>
          <w:rFonts w:eastAsiaTheme="minorEastAsia" w:cstheme="minorHAnsi"/>
          <w:color w:val="000000" w:themeColor="text1"/>
          <w:sz w:val="20"/>
          <w:szCs w:val="20"/>
        </w:rPr>
        <w:t xml:space="preserve">the embolic clot model of stroke surgery </w:t>
      </w:r>
      <w:ins w:author="Jessica Lamb" w:date="2025-09-23T08:21:00Z" w16du:dateUtc="2025-09-23T15:21:00Z" w:id="46">
        <w:r w:rsidR="00743A2E">
          <w:rPr>
            <w:rFonts w:eastAsiaTheme="minorEastAsia" w:cstheme="minorHAnsi"/>
            <w:color w:val="000000" w:themeColor="text1"/>
            <w:sz w:val="20"/>
            <w:szCs w:val="20"/>
          </w:rPr>
          <w:t xml:space="preserve">with either a 3 or 4cm clot, </w:t>
        </w:r>
      </w:ins>
      <w:r w:rsidRPr="00B37F90" w:rsidR="2FF7BB2D">
        <w:rPr>
          <w:rFonts w:eastAsiaTheme="minorEastAsia" w:cstheme="minorHAnsi"/>
          <w:color w:val="000000" w:themeColor="text1"/>
          <w:sz w:val="20"/>
          <w:szCs w:val="20"/>
        </w:rPr>
        <w:t xml:space="preserve">followed by </w:t>
      </w:r>
      <w:ins w:author="Jessica Lamb" w:date="2025-09-22T12:03:00Z" w16du:dateUtc="2025-09-22T19:03:00Z" w:id="47">
        <w:r w:rsidR="00F02D32">
          <w:rPr>
            <w:rFonts w:eastAsiaTheme="minorEastAsia" w:cstheme="minorHAnsi"/>
            <w:color w:val="000000" w:themeColor="text1"/>
            <w:sz w:val="20"/>
            <w:szCs w:val="20"/>
          </w:rPr>
          <w:t xml:space="preserve">either </w:t>
        </w:r>
      </w:ins>
      <w:r w:rsidRPr="00B37F90" w:rsidR="2FF7BB2D">
        <w:rPr>
          <w:rFonts w:eastAsiaTheme="minorEastAsia" w:cstheme="minorHAnsi"/>
          <w:color w:val="000000" w:themeColor="text1"/>
          <w:sz w:val="20"/>
          <w:szCs w:val="20"/>
        </w:rPr>
        <w:t xml:space="preserve">IV Tenecteplase (TNK) to cause clot lysis </w:t>
      </w:r>
      <w:del w:author="Jessica Lamb" w:date="2025-09-23T08:20:00Z" w16du:dateUtc="2025-09-23T15:20:00Z" w:id="48">
        <w:r w:rsidRPr="00B37F90" w:rsidDel="00743A2E" w:rsidR="2FF7BB2D">
          <w:rPr>
            <w:rFonts w:eastAsiaTheme="minorEastAsia" w:cstheme="minorHAnsi"/>
            <w:color w:val="000000" w:themeColor="text1"/>
            <w:sz w:val="20"/>
            <w:szCs w:val="20"/>
          </w:rPr>
          <w:delText xml:space="preserve">and </w:delText>
        </w:r>
      </w:del>
      <w:ins w:author="Jessica Lamb" w:date="2025-10-01T14:29:00Z" w16du:dateUtc="2025-10-01T21:29:00Z" w:id="49">
        <w:r w:rsidR="00FA24A1">
          <w:rPr>
            <w:rFonts w:eastAsiaTheme="minorEastAsia" w:cstheme="minorHAnsi"/>
            <w:color w:val="000000" w:themeColor="text1"/>
            <w:sz w:val="20"/>
            <w:szCs w:val="20"/>
          </w:rPr>
          <w:t>and</w:t>
        </w:r>
      </w:ins>
      <w:ins w:author="Jessica Lamb" w:date="2025-09-23T08:20:00Z" w16du:dateUtc="2025-09-23T15:20:00Z" w:id="50">
        <w:r w:rsidRPr="00B37F90" w:rsidR="00743A2E">
          <w:rPr>
            <w:rFonts w:eastAsiaTheme="minorEastAsia" w:cstheme="minorHAnsi"/>
            <w:color w:val="000000" w:themeColor="text1"/>
            <w:sz w:val="20"/>
            <w:szCs w:val="20"/>
          </w:rPr>
          <w:t xml:space="preserve"> </w:t>
        </w:r>
      </w:ins>
      <w:r w:rsidRPr="00B37F90" w:rsidR="2FF7BB2D">
        <w:rPr>
          <w:rFonts w:eastAsiaTheme="minorEastAsia" w:cstheme="minorHAnsi"/>
          <w:color w:val="000000" w:themeColor="text1"/>
          <w:sz w:val="20"/>
          <w:szCs w:val="20"/>
        </w:rPr>
        <w:t>reperfusion</w:t>
      </w:r>
      <w:ins w:author="Jessica Lamb" w:date="2025-09-22T12:03:00Z" w16du:dateUtc="2025-09-22T19:03:00Z" w:id="51">
        <w:r w:rsidR="00F02D32">
          <w:rPr>
            <w:rFonts w:eastAsiaTheme="minorEastAsia" w:cstheme="minorHAnsi"/>
            <w:color w:val="000000" w:themeColor="text1"/>
            <w:sz w:val="20"/>
            <w:szCs w:val="20"/>
          </w:rPr>
          <w:t xml:space="preserve"> or IV saline</w:t>
        </w:r>
      </w:ins>
      <w:ins w:author="Jessica Lamb" w:date="2025-09-23T08:31:00Z" w16du:dateUtc="2025-09-23T15:31:00Z" w:id="52">
        <w:r w:rsidRPr="009C64E7" w:rsidR="009C64E7">
          <w:rPr>
            <w:rFonts w:eastAsia="Calibri"/>
            <w:color w:val="000000" w:themeColor="text1"/>
            <w:sz w:val="20"/>
            <w:szCs w:val="20"/>
          </w:rPr>
          <w:t xml:space="preserve"> </w:t>
        </w:r>
        <w:r w:rsidRPr="065E889C" w:rsidR="009C64E7">
          <w:rPr>
            <w:rFonts w:eastAsia="Calibri"/>
            <w:color w:val="000000" w:themeColor="text1"/>
            <w:sz w:val="20"/>
            <w:szCs w:val="20"/>
          </w:rPr>
          <w:t>in one animal model</w:t>
        </w:r>
      </w:ins>
      <w:ins w:author="Jessica Lamb" w:date="2025-10-01T14:29:00Z" w16du:dateUtc="2025-10-01T21:29:00Z" w:id="53">
        <w:r w:rsidR="00FA24A1">
          <w:rPr>
            <w:rFonts w:eastAsia="Calibri"/>
            <w:color w:val="000000" w:themeColor="text1"/>
            <w:sz w:val="20"/>
            <w:szCs w:val="20"/>
          </w:rPr>
          <w:t>,</w:t>
        </w:r>
        <w:r w:rsidRPr="00FA24A1" w:rsidR="00FA24A1">
          <w:rPr>
            <w:rFonts w:eastAsia="Calibri"/>
            <w:color w:val="000000" w:themeColor="text1"/>
            <w:sz w:val="20"/>
            <w:szCs w:val="20"/>
          </w:rPr>
          <w:t xml:space="preserve"> </w:t>
        </w:r>
        <w:r w:rsidRPr="065E889C" w:rsidR="00FA24A1">
          <w:rPr>
            <w:rFonts w:eastAsia="Calibri"/>
            <w:color w:val="000000" w:themeColor="text1"/>
            <w:sz w:val="20"/>
            <w:szCs w:val="20"/>
          </w:rPr>
          <w:t>young Sprague Dawley rats</w:t>
        </w:r>
      </w:ins>
      <w:ins w:author="Jessica Lamb" w:date="2025-09-23T08:31:00Z" w16du:dateUtc="2025-09-23T15:31:00Z" w:id="54">
        <w:r w:rsidRPr="065E889C" w:rsidR="009C64E7">
          <w:rPr>
            <w:rFonts w:eastAsia="Calibri"/>
            <w:color w:val="000000" w:themeColor="text1"/>
            <w:sz w:val="20"/>
            <w:szCs w:val="20"/>
          </w:rPr>
          <w:t xml:space="preserve"> that include</w:t>
        </w:r>
        <w:r w:rsidR="009C64E7">
          <w:rPr>
            <w:rFonts w:eastAsia="Calibri"/>
            <w:color w:val="000000" w:themeColor="text1"/>
            <w:sz w:val="20"/>
            <w:szCs w:val="20"/>
          </w:rPr>
          <w:t>s</w:t>
        </w:r>
        <w:r w:rsidRPr="065E889C" w:rsidR="009C64E7">
          <w:rPr>
            <w:rFonts w:eastAsia="Calibri"/>
            <w:color w:val="000000" w:themeColor="text1"/>
            <w:sz w:val="20"/>
            <w:szCs w:val="20"/>
          </w:rPr>
          <w:t xml:space="preserve"> equal numbers of males and females</w:t>
        </w:r>
      </w:ins>
      <w:del w:author="Jessica Lamb" w:date="2025-09-22T12:03:00Z" w16du:dateUtc="2025-09-22T19:03:00Z" w:id="55">
        <w:r w:rsidRPr="00B37F90" w:rsidDel="00F02D32" w:rsidR="2FF7BB2D">
          <w:rPr>
            <w:rFonts w:eastAsiaTheme="minorEastAsia" w:cstheme="minorHAnsi"/>
            <w:color w:val="000000" w:themeColor="text1"/>
            <w:sz w:val="20"/>
            <w:szCs w:val="20"/>
          </w:rPr>
          <w:delText>.</w:delText>
        </w:r>
        <w:r w:rsidRPr="00B37F90" w:rsidDel="00F02D32" w:rsidR="2AA52BEA">
          <w:rPr>
            <w:rFonts w:eastAsiaTheme="minorEastAsia" w:cstheme="minorHAnsi"/>
            <w:color w:val="000000" w:themeColor="text1"/>
            <w:sz w:val="20"/>
            <w:szCs w:val="20"/>
          </w:rPr>
          <w:delText xml:space="preserve"> </w:delText>
        </w:r>
        <w:r w:rsidRPr="00B37F90" w:rsidDel="00F02D32" w:rsidR="216A57C2">
          <w:rPr>
            <w:rFonts w:eastAsiaTheme="minorEastAsia" w:cstheme="minorHAnsi"/>
            <w:color w:val="000000" w:themeColor="text1"/>
            <w:sz w:val="20"/>
            <w:szCs w:val="20"/>
          </w:rPr>
          <w:delText>The SPAN 2.EC effort will include a model of embolic blood clot/thrombolysis to test putative cerebroprotectants</w:delText>
        </w:r>
      </w:del>
      <w:r w:rsidRPr="00B37F90" w:rsidR="216A57C2">
        <w:rPr>
          <w:rFonts w:eastAsiaTheme="minorEastAsia" w:cstheme="minorHAnsi"/>
          <w:color w:val="000000" w:themeColor="text1"/>
          <w:sz w:val="20"/>
          <w:szCs w:val="20"/>
        </w:rPr>
        <w:t xml:space="preserve">. </w:t>
      </w:r>
      <w:ins w:author="Jessica Lamb" w:date="2025-09-23T08:21:00Z" w16du:dateUtc="2025-09-23T15:21:00Z" w:id="56">
        <w:r w:rsidR="00743A2E">
          <w:rPr>
            <w:rFonts w:eastAsiaTheme="minorEastAsia" w:cstheme="minorHAnsi"/>
            <w:color w:val="000000" w:themeColor="text1"/>
            <w:sz w:val="20"/>
            <w:szCs w:val="20"/>
          </w:rPr>
          <w:t xml:space="preserve">No </w:t>
        </w:r>
        <w:proofErr w:type="spellStart"/>
        <w:r w:rsidR="00743A2E">
          <w:rPr>
            <w:rFonts w:eastAsiaTheme="minorEastAsia" w:cstheme="minorHAnsi"/>
            <w:color w:val="000000" w:themeColor="text1"/>
            <w:sz w:val="20"/>
            <w:szCs w:val="20"/>
          </w:rPr>
          <w:t>cerebroprotectants</w:t>
        </w:r>
        <w:proofErr w:type="spellEnd"/>
        <w:r w:rsidR="00743A2E">
          <w:rPr>
            <w:rFonts w:eastAsiaTheme="minorEastAsia" w:cstheme="minorHAnsi"/>
            <w:color w:val="000000" w:themeColor="text1"/>
            <w:sz w:val="20"/>
            <w:szCs w:val="20"/>
          </w:rPr>
          <w:t xml:space="preserve"> will be administered. </w:t>
        </w:r>
      </w:ins>
      <w:ins w:author="Jessica Lamb" w:date="2025-09-23T08:31:00Z" w16du:dateUtc="2025-09-23T15:31:00Z" w:id="57">
        <w:r w:rsidRPr="065E889C" w:rsidR="009C64E7">
          <w:rPr>
            <w:rFonts w:eastAsia="Calibri"/>
            <w:color w:val="000000" w:themeColor="text1"/>
            <w:sz w:val="20"/>
            <w:szCs w:val="20"/>
          </w:rPr>
          <w:t xml:space="preserve">In the Embolic Clot Study, the laboratories will adhere to a common protocol and </w:t>
        </w:r>
        <w:r w:rsidR="009C64E7">
          <w:rPr>
            <w:rFonts w:eastAsia="Calibri"/>
            <w:color w:val="000000" w:themeColor="text1"/>
            <w:sz w:val="20"/>
            <w:szCs w:val="20"/>
          </w:rPr>
          <w:t xml:space="preserve">each </w:t>
        </w:r>
        <w:r w:rsidRPr="065E889C" w:rsidR="009C64E7">
          <w:rPr>
            <w:rFonts w:eastAsia="Calibri"/>
            <w:color w:val="000000" w:themeColor="text1"/>
            <w:sz w:val="20"/>
            <w:szCs w:val="20"/>
          </w:rPr>
          <w:t xml:space="preserve">efficiently enroll </w:t>
        </w:r>
        <w:r w:rsidR="009C64E7">
          <w:rPr>
            <w:rFonts w:eastAsia="Calibri"/>
            <w:color w:val="000000" w:themeColor="text1"/>
            <w:sz w:val="20"/>
            <w:szCs w:val="20"/>
          </w:rPr>
          <w:t>48</w:t>
        </w:r>
        <w:r w:rsidRPr="065E889C" w:rsidR="009C64E7">
          <w:rPr>
            <w:rFonts w:eastAsia="Calibri"/>
            <w:color w:val="000000" w:themeColor="text1"/>
            <w:sz w:val="20"/>
            <w:szCs w:val="20"/>
          </w:rPr>
          <w:t xml:space="preserve"> animals with excellent protocol adherence, full data completion and comprehensive animal tracking. </w:t>
        </w:r>
      </w:ins>
      <w:ins w:author="Jessica Lamb" w:date="2025-09-23T08:21:00Z" w16du:dateUtc="2025-09-23T15:21:00Z" w:id="58">
        <w:r w:rsidR="00743A2E">
          <w:rPr>
            <w:rFonts w:eastAsiaTheme="minorEastAsia" w:cstheme="minorHAnsi"/>
            <w:color w:val="000000" w:themeColor="text1"/>
            <w:sz w:val="20"/>
            <w:szCs w:val="20"/>
          </w:rPr>
          <w:t>By performing this p</w:t>
        </w:r>
      </w:ins>
      <w:ins w:author="Jessica Lamb" w:date="2025-09-23T08:22:00Z" w16du:dateUtc="2025-09-23T15:22:00Z" w:id="59">
        <w:r w:rsidR="00743A2E">
          <w:rPr>
            <w:rFonts w:eastAsiaTheme="minorEastAsia" w:cstheme="minorHAnsi"/>
            <w:color w:val="000000" w:themeColor="text1"/>
            <w:sz w:val="20"/>
            <w:szCs w:val="20"/>
          </w:rPr>
          <w:t xml:space="preserve">rotocol, we can validate the sensitivity of the clot model and help to determine if the model is appropriate for further use. </w:t>
        </w:r>
      </w:ins>
      <w:del w:author="Jessica Lamb" w:date="2025-09-22T12:03:00Z" w16du:dateUtc="2025-09-22T19:03:00Z" w:id="60">
        <w:r w:rsidRPr="00B37F90" w:rsidDel="00F02D32" w:rsidR="64A6EC4F">
          <w:rPr>
            <w:rFonts w:eastAsiaTheme="minorEastAsia" w:cstheme="minorHAnsi"/>
            <w:color w:val="000000" w:themeColor="text1"/>
            <w:sz w:val="20"/>
            <w:szCs w:val="20"/>
          </w:rPr>
          <w:delText xml:space="preserve">At the end of the first block of Embolic Clot surgeries, the SPAN surgeons will meet with the CC to review and possibly optimize this Experimental Protocol, and the relevant SOPs, especially 75, 76 and 77. There may be an opportunity and need to re-power the Embolic Clot study. </w:delText>
        </w:r>
      </w:del>
      <w:del w:author="Jessica Lamb" w:date="2025-09-23T08:20:00Z" w16du:dateUtc="2025-09-23T15:20:00Z" w:id="61">
        <w:r w:rsidRPr="00B37F90" w:rsidDel="00743A2E" w:rsidR="2AA52BEA">
          <w:rPr>
            <w:rFonts w:eastAsiaTheme="minorEastAsia" w:cstheme="minorHAnsi"/>
            <w:color w:val="000000" w:themeColor="text1"/>
            <w:sz w:val="20"/>
            <w:szCs w:val="20"/>
          </w:rPr>
          <w:delText xml:space="preserve">This </w:delText>
        </w:r>
        <w:r w:rsidRPr="00B37F90" w:rsidDel="00743A2E" w:rsidR="38C072B3">
          <w:rPr>
            <w:rFonts w:eastAsiaTheme="minorEastAsia" w:cstheme="minorHAnsi"/>
            <w:color w:val="000000" w:themeColor="text1"/>
            <w:sz w:val="20"/>
            <w:szCs w:val="20"/>
          </w:rPr>
          <w:delText>Statis</w:delText>
        </w:r>
        <w:r w:rsidRPr="00B37F90" w:rsidDel="00743A2E" w:rsidR="38C072B3">
          <w:rPr>
            <w:rFonts w:eastAsia="Calibri" w:cstheme="minorHAnsi"/>
            <w:color w:val="000000" w:themeColor="text1"/>
            <w:sz w:val="20"/>
            <w:szCs w:val="20"/>
          </w:rPr>
          <w:delText>tical Analysis Plan</w:delText>
        </w:r>
        <w:r w:rsidRPr="00B37F90" w:rsidDel="00743A2E" w:rsidR="2AA52BEA">
          <w:rPr>
            <w:rFonts w:eastAsia="Calibri" w:cstheme="minorHAnsi"/>
            <w:color w:val="000000" w:themeColor="text1"/>
            <w:sz w:val="20"/>
            <w:szCs w:val="20"/>
          </w:rPr>
          <w:delText xml:space="preserve"> specifies the </w:delText>
        </w:r>
        <w:r w:rsidRPr="00B37F90" w:rsidDel="00743A2E" w:rsidR="3A52F2E3">
          <w:rPr>
            <w:rFonts w:eastAsia="Calibri" w:cstheme="minorHAnsi"/>
            <w:color w:val="000000" w:themeColor="text1"/>
            <w:sz w:val="20"/>
            <w:szCs w:val="20"/>
          </w:rPr>
          <w:delText xml:space="preserve">analyses </w:delText>
        </w:r>
        <w:r w:rsidRPr="00B37F90" w:rsidDel="00743A2E" w:rsidR="2AA52BEA">
          <w:rPr>
            <w:rFonts w:eastAsia="Calibri" w:cstheme="minorHAnsi"/>
            <w:color w:val="000000" w:themeColor="text1"/>
            <w:sz w:val="20"/>
            <w:szCs w:val="20"/>
          </w:rPr>
          <w:delText>that will be used during th</w:delText>
        </w:r>
        <w:r w:rsidRPr="00B37F90" w:rsidDel="00743A2E" w:rsidR="44926B09">
          <w:rPr>
            <w:rFonts w:eastAsia="Calibri" w:cstheme="minorHAnsi"/>
            <w:color w:val="000000" w:themeColor="text1"/>
            <w:sz w:val="20"/>
            <w:szCs w:val="20"/>
          </w:rPr>
          <w:delText xml:space="preserve">e analysis. </w:delText>
        </w:r>
      </w:del>
    </w:p>
    <w:p w:rsidRPr="00B37F90" w:rsidR="2BCB1A5B" w:rsidDel="009C64E7" w:rsidP="001257C3" w:rsidRDefault="6427D32A" w14:paraId="7A5B589A" w14:textId="47A48862">
      <w:pPr>
        <w:pStyle w:val="Heading1"/>
        <w:spacing w:line="257" w:lineRule="auto"/>
        <w:ind w:left="-20" w:right="-20"/>
        <w:rPr>
          <w:del w:author="Jessica Lamb" w:date="2025-09-23T08:32:00Z" w16du:dateUtc="2025-09-23T15:32:00Z" w:id="62"/>
          <w:rFonts w:eastAsia="Calibri" w:asciiTheme="minorHAnsi" w:hAnsiTheme="minorHAnsi" w:cstheme="minorHAnsi"/>
          <w:b/>
          <w:bCs/>
          <w:color w:val="000000" w:themeColor="text1"/>
          <w:sz w:val="20"/>
          <w:szCs w:val="20"/>
          <w:u w:val="single"/>
        </w:rPr>
      </w:pPr>
      <w:del w:author="Jessica Lamb" w:date="2025-09-23T08:32:00Z" w16du:dateUtc="2025-09-23T15:32:00Z" w:id="63">
        <w:r w:rsidRPr="00B37F90" w:rsidDel="009C64E7">
          <w:rPr>
            <w:rFonts w:eastAsia="Calibri" w:asciiTheme="minorHAnsi" w:hAnsiTheme="minorHAnsi" w:cstheme="minorHAnsi"/>
            <w:b/>
            <w:bCs/>
            <w:color w:val="000000" w:themeColor="text1"/>
            <w:sz w:val="20"/>
            <w:szCs w:val="20"/>
            <w:u w:val="single"/>
          </w:rPr>
          <w:delText>S</w:delText>
        </w:r>
        <w:r w:rsidRPr="00B37F90" w:rsidDel="009C64E7" w:rsidR="2BCB1A5B">
          <w:rPr>
            <w:rFonts w:eastAsia="Calibri" w:asciiTheme="minorHAnsi" w:hAnsiTheme="minorHAnsi" w:cstheme="minorHAnsi"/>
            <w:b/>
            <w:bCs/>
            <w:color w:val="000000" w:themeColor="text1"/>
            <w:sz w:val="20"/>
            <w:szCs w:val="20"/>
            <w:u w:val="single"/>
          </w:rPr>
          <w:delText>ynopsis of the Study</w:delText>
        </w:r>
      </w:del>
    </w:p>
    <w:p w:rsidRPr="00B37F90" w:rsidR="2BCB1A5B" w:rsidP="001257C3" w:rsidRDefault="2BCB1A5B" w14:paraId="0CFD0410" w14:textId="325D0245">
      <w:pPr>
        <w:spacing w:line="257" w:lineRule="auto"/>
        <w:ind w:left="-20" w:right="-20"/>
        <w:rPr>
          <w:rFonts w:eastAsia="Calibri" w:cstheme="minorHAnsi"/>
          <w:color w:val="000000" w:themeColor="text1"/>
          <w:sz w:val="20"/>
          <w:szCs w:val="20"/>
        </w:rPr>
      </w:pPr>
      <w:r w:rsidRPr="00B37F90">
        <w:rPr>
          <w:rFonts w:eastAsia="Calibri" w:cstheme="minorHAnsi"/>
          <w:color w:val="000000" w:themeColor="text1"/>
          <w:sz w:val="20"/>
          <w:szCs w:val="20"/>
        </w:rPr>
        <w:t xml:space="preserve">This statistical analysis plan (SAP) </w:t>
      </w:r>
      <w:r w:rsidRPr="00B37F90" w:rsidR="6C3426E1">
        <w:rPr>
          <w:rFonts w:eastAsia="Calibri" w:cstheme="minorHAnsi"/>
          <w:color w:val="000000" w:themeColor="text1"/>
          <w:sz w:val="20"/>
          <w:szCs w:val="20"/>
        </w:rPr>
        <w:t xml:space="preserve">defines all </w:t>
      </w:r>
      <w:r w:rsidRPr="00B37F90">
        <w:rPr>
          <w:rFonts w:eastAsia="Calibri" w:cstheme="minorHAnsi"/>
          <w:color w:val="000000" w:themeColor="text1"/>
          <w:sz w:val="20"/>
          <w:szCs w:val="20"/>
          <w:lang w:val="en-GB"/>
        </w:rPr>
        <w:t>pre-specified, planned analyses.</w:t>
      </w:r>
      <w:r w:rsidRPr="00B37F90" w:rsidR="728CD4FC">
        <w:rPr>
          <w:rFonts w:eastAsia="Calibri" w:cstheme="minorHAnsi"/>
          <w:color w:val="000000" w:themeColor="text1"/>
          <w:sz w:val="20"/>
          <w:szCs w:val="20"/>
          <w:lang w:val="en-GB"/>
        </w:rPr>
        <w:t xml:space="preserve"> </w:t>
      </w:r>
      <w:r w:rsidRPr="00B37F90">
        <w:rPr>
          <w:rFonts w:eastAsia="Calibri" w:cstheme="minorHAnsi"/>
          <w:color w:val="000000" w:themeColor="text1"/>
          <w:sz w:val="20"/>
          <w:szCs w:val="20"/>
        </w:rPr>
        <w:t xml:space="preserve">If there are minor differences between the SPAN 2 </w:t>
      </w:r>
      <w:r w:rsidRPr="00B37F90" w:rsidR="06B75683">
        <w:rPr>
          <w:rFonts w:eastAsia="Calibri" w:cstheme="minorHAnsi"/>
          <w:color w:val="000000" w:themeColor="text1"/>
          <w:sz w:val="20"/>
          <w:szCs w:val="20"/>
        </w:rPr>
        <w:t>Embolic Clot</w:t>
      </w:r>
      <w:r w:rsidRPr="00B37F90">
        <w:rPr>
          <w:rFonts w:eastAsia="Calibri" w:cstheme="minorHAnsi"/>
          <w:color w:val="000000" w:themeColor="text1"/>
          <w:sz w:val="20"/>
          <w:szCs w:val="20"/>
        </w:rPr>
        <w:t xml:space="preserve"> Experimental protocol and the SAP, the SAP will take precedence. </w:t>
      </w:r>
    </w:p>
    <w:p w:rsidRPr="00B37F90" w:rsidR="2BCB1A5B" w:rsidDel="009C64E7" w:rsidP="065E889C" w:rsidRDefault="2BCB1A5B" w14:paraId="3D00E109" w14:textId="2837946C">
      <w:pPr>
        <w:spacing w:line="257" w:lineRule="auto"/>
        <w:ind w:left="-20" w:right="-20"/>
        <w:rPr>
          <w:del w:author="Jessica Lamb" w:date="2025-09-23T08:31:00Z" w16du:dateUtc="2025-09-23T15:31:00Z" w:id="64"/>
          <w:rFonts w:eastAsia="Calibri"/>
          <w:color w:val="000000" w:themeColor="text1"/>
          <w:sz w:val="20"/>
          <w:szCs w:val="20"/>
        </w:rPr>
      </w:pPr>
      <w:del w:author="Jessica Lamb" w:date="2025-09-23T08:29:00Z" w16du:dateUtc="2025-09-23T15:29:00Z" w:id="65">
        <w:r w:rsidRPr="065E889C" w:rsidDel="009C64E7">
          <w:rPr>
            <w:rFonts w:eastAsia="Calibri"/>
            <w:color w:val="000000" w:themeColor="text1"/>
            <w:sz w:val="20"/>
            <w:szCs w:val="20"/>
          </w:rPr>
          <w:delText xml:space="preserve">The Stroke Preclinical Assessment Network (SPAN) 2, is a randomized, controlled, blinded, multi-laboratory late-stage preclinical trial </w:delText>
        </w:r>
      </w:del>
      <w:del w:author="Jessica Lamb" w:date="2025-09-23T08:26:00Z" w16du:dateUtc="2025-09-23T15:26:00Z" w:id="66">
        <w:r w:rsidRPr="065E889C" w:rsidDel="00743A2E">
          <w:rPr>
            <w:rFonts w:eastAsia="Calibri"/>
            <w:color w:val="000000" w:themeColor="text1"/>
            <w:sz w:val="20"/>
            <w:szCs w:val="20"/>
          </w:rPr>
          <w:delText xml:space="preserve">to select one or more putative stroke treatments with an implied high likelihood of success in </w:delText>
        </w:r>
        <w:r w:rsidRPr="065E889C" w:rsidDel="00743A2E">
          <w:rPr>
            <w:rFonts w:eastAsia="Calibri"/>
            <w:sz w:val="20"/>
            <w:szCs w:val="20"/>
          </w:rPr>
          <w:delText xml:space="preserve">future human clinical stroke trials. </w:delText>
        </w:r>
      </w:del>
      <w:del w:author="Jessica Lamb" w:date="2025-09-23T08:30:00Z" w16du:dateUtc="2025-09-23T15:30:00Z" w:id="67">
        <w:r w:rsidRPr="065E889C" w:rsidDel="009C64E7">
          <w:rPr>
            <w:rFonts w:eastAsia="Calibri"/>
            <w:color w:val="000000" w:themeColor="text1"/>
            <w:sz w:val="20"/>
            <w:szCs w:val="20"/>
          </w:rPr>
          <w:delText xml:space="preserve">Six independent research laboratories </w:delText>
        </w:r>
        <w:r w:rsidRPr="065E889C" w:rsidDel="009C64E7" w:rsidR="370C9D41">
          <w:rPr>
            <w:rFonts w:eastAsia="Calibri"/>
            <w:color w:val="000000" w:themeColor="text1"/>
            <w:sz w:val="20"/>
            <w:szCs w:val="20"/>
          </w:rPr>
          <w:delText xml:space="preserve">will perform </w:delText>
        </w:r>
        <w:r w:rsidRPr="065E889C" w:rsidDel="009C64E7">
          <w:rPr>
            <w:rFonts w:eastAsia="Calibri"/>
            <w:color w:val="000000" w:themeColor="text1"/>
            <w:sz w:val="20"/>
            <w:szCs w:val="20"/>
          </w:rPr>
          <w:delText xml:space="preserve">a </w:delText>
        </w:r>
      </w:del>
      <w:del w:author="Jessica Lamb" w:date="2025-09-23T08:27:00Z" w16du:dateUtc="2025-09-23T15:27:00Z" w:id="68">
        <w:r w:rsidRPr="065E889C" w:rsidDel="009C64E7">
          <w:rPr>
            <w:rFonts w:eastAsia="Calibri"/>
            <w:color w:val="000000" w:themeColor="text1"/>
            <w:sz w:val="20"/>
            <w:szCs w:val="20"/>
          </w:rPr>
          <w:delText xml:space="preserve">standard </w:delText>
        </w:r>
      </w:del>
      <w:del w:author="Jessica Lamb" w:date="2025-09-23T08:30:00Z" w16du:dateUtc="2025-09-23T15:30:00Z" w:id="69">
        <w:r w:rsidRPr="065E889C" w:rsidDel="009C64E7">
          <w:rPr>
            <w:rFonts w:eastAsia="Calibri"/>
            <w:color w:val="000000" w:themeColor="text1"/>
            <w:sz w:val="20"/>
            <w:szCs w:val="20"/>
          </w:rPr>
          <w:delText xml:space="preserve">focal cerebral ischemic insult </w:delText>
        </w:r>
        <w:r w:rsidRPr="065E889C" w:rsidDel="009C64E7" w:rsidR="59C12AA0">
          <w:rPr>
            <w:rFonts w:eastAsia="Calibri"/>
            <w:color w:val="000000" w:themeColor="text1"/>
            <w:sz w:val="20"/>
            <w:szCs w:val="20"/>
          </w:rPr>
          <w:delText xml:space="preserve">MCA embolic clot model occlusion </w:delText>
        </w:r>
      </w:del>
      <w:del w:author="Jessica Lamb" w:date="2025-09-23T08:31:00Z" w16du:dateUtc="2025-09-23T15:31:00Z" w:id="70">
        <w:r w:rsidRPr="065E889C" w:rsidDel="009C64E7">
          <w:rPr>
            <w:rFonts w:eastAsia="Calibri"/>
            <w:color w:val="000000" w:themeColor="text1"/>
            <w:sz w:val="20"/>
            <w:szCs w:val="20"/>
          </w:rPr>
          <w:delText xml:space="preserve">in </w:delText>
        </w:r>
        <w:r w:rsidRPr="065E889C" w:rsidDel="009C64E7" w:rsidR="6514D522">
          <w:rPr>
            <w:rFonts w:eastAsia="Calibri"/>
            <w:color w:val="000000" w:themeColor="text1"/>
            <w:sz w:val="20"/>
            <w:szCs w:val="20"/>
          </w:rPr>
          <w:delText>one</w:delText>
        </w:r>
        <w:r w:rsidRPr="065E889C" w:rsidDel="009C64E7">
          <w:rPr>
            <w:rFonts w:eastAsia="Calibri"/>
            <w:color w:val="000000" w:themeColor="text1"/>
            <w:sz w:val="20"/>
            <w:szCs w:val="20"/>
          </w:rPr>
          <w:delText xml:space="preserve"> animal model that include equal numbers of males and females: young </w:delText>
        </w:r>
        <w:r w:rsidRPr="065E889C" w:rsidDel="009C64E7" w:rsidR="5736A6EF">
          <w:rPr>
            <w:rFonts w:eastAsia="Calibri"/>
            <w:color w:val="000000" w:themeColor="text1"/>
            <w:sz w:val="20"/>
            <w:szCs w:val="20"/>
          </w:rPr>
          <w:delText>Sprague Dawley</w:delText>
        </w:r>
        <w:r w:rsidRPr="065E889C" w:rsidDel="009C64E7">
          <w:rPr>
            <w:rFonts w:eastAsia="Calibri"/>
            <w:color w:val="000000" w:themeColor="text1"/>
            <w:sz w:val="20"/>
            <w:szCs w:val="20"/>
          </w:rPr>
          <w:delText xml:space="preserve"> rats. In </w:delText>
        </w:r>
        <w:r w:rsidRPr="065E889C" w:rsidDel="009C64E7" w:rsidR="4F39B69C">
          <w:rPr>
            <w:rFonts w:eastAsia="Calibri"/>
            <w:color w:val="000000" w:themeColor="text1"/>
            <w:sz w:val="20"/>
            <w:szCs w:val="20"/>
          </w:rPr>
          <w:delText>the Embolic Clot Study</w:delText>
        </w:r>
        <w:r w:rsidRPr="065E889C" w:rsidDel="009C64E7">
          <w:rPr>
            <w:rFonts w:eastAsia="Calibri"/>
            <w:color w:val="000000" w:themeColor="text1"/>
            <w:sz w:val="20"/>
            <w:szCs w:val="20"/>
          </w:rPr>
          <w:delText xml:space="preserve">, the laboratories will adhere to a common protocol and efficiently enroll animals with excellent protocol adherence, full data completion and comprehensive animal tracking. </w:delText>
        </w:r>
      </w:del>
    </w:p>
    <w:p w:rsidR="2BCB1A5B" w:rsidP="001257C3" w:rsidRDefault="2BCB1A5B" w14:paraId="2A990F96" w14:textId="2360F9F8">
      <w:pPr>
        <w:pStyle w:val="Heading1"/>
        <w:spacing w:line="257" w:lineRule="auto"/>
        <w:ind w:left="-20" w:right="-20"/>
        <w:rPr>
          <w:ins w:author="Jessica Lamb" w:date="2025-09-23T09:14:00Z" w16du:dateUtc="2025-09-23T16:14:00Z" w:id="71"/>
          <w:rFonts w:eastAsia="Calibri" w:asciiTheme="minorHAnsi" w:hAnsiTheme="minorHAnsi" w:cstheme="minorHAnsi"/>
          <w:b/>
          <w:bCs/>
          <w:color w:val="000000" w:themeColor="text1"/>
          <w:sz w:val="20"/>
          <w:szCs w:val="20"/>
          <w:u w:val="single"/>
        </w:rPr>
      </w:pPr>
      <w:r w:rsidRPr="00B37F90">
        <w:rPr>
          <w:rFonts w:eastAsia="Calibri" w:asciiTheme="minorHAnsi" w:hAnsiTheme="minorHAnsi" w:cstheme="minorHAnsi"/>
          <w:b/>
          <w:bCs/>
          <w:color w:val="000000" w:themeColor="text1"/>
          <w:sz w:val="20"/>
          <w:szCs w:val="20"/>
          <w:u w:val="single"/>
        </w:rPr>
        <w:t>Treatment Arms</w:t>
      </w:r>
    </w:p>
    <w:p w:rsidRPr="005911E2" w:rsidR="007A7710" w:rsidP="005911E2" w:rsidRDefault="007A7710" w14:paraId="76D072D1" w14:textId="77777777"/>
    <w:p w:rsidR="009C64E7" w:rsidP="007A7710" w:rsidRDefault="76716A67" w14:paraId="17B1AD68" w14:textId="2BF5FB20">
      <w:pPr>
        <w:spacing w:line="257" w:lineRule="auto"/>
        <w:ind w:left="-20" w:right="-20"/>
        <w:rPr>
          <w:ins w:author="Jessica Lamb" w:date="2025-09-23T08:34:00Z" w16du:dateUtc="2025-09-23T15:34:00Z" w:id="72"/>
          <w:rFonts w:eastAsia="Calibri" w:cstheme="minorHAnsi"/>
          <w:color w:val="000000" w:themeColor="text1"/>
          <w:sz w:val="20"/>
          <w:szCs w:val="20"/>
        </w:rPr>
      </w:pPr>
      <w:del w:author="Jessica Lamb" w:date="2025-09-23T08:28:00Z" w16du:dateUtc="2025-09-23T15:28:00Z" w:id="73">
        <w:r w:rsidRPr="00B37F90" w:rsidDel="009C64E7">
          <w:rPr>
            <w:rFonts w:eastAsia="Calibri" w:cstheme="minorHAnsi"/>
            <w:color w:val="000000" w:themeColor="text1"/>
            <w:sz w:val="20"/>
            <w:szCs w:val="20"/>
          </w:rPr>
          <w:delText>In a blinded fashion, SPAN 2.</w:delText>
        </w:r>
        <w:r w:rsidRPr="00B37F90" w:rsidDel="009C64E7" w:rsidR="380BA3AC">
          <w:rPr>
            <w:rFonts w:eastAsia="Calibri" w:cstheme="minorHAnsi"/>
            <w:color w:val="000000" w:themeColor="text1"/>
            <w:sz w:val="20"/>
            <w:szCs w:val="20"/>
          </w:rPr>
          <w:delText>EC</w:delText>
        </w:r>
        <w:r w:rsidRPr="00B37F90" w:rsidDel="009C64E7" w:rsidR="00D41CC1">
          <w:rPr>
            <w:rFonts w:eastAsia="Calibri" w:cstheme="minorHAnsi"/>
            <w:color w:val="000000" w:themeColor="text1"/>
            <w:sz w:val="20"/>
            <w:szCs w:val="20"/>
          </w:rPr>
          <w:delText xml:space="preserve"> </w:delText>
        </w:r>
        <w:r w:rsidRPr="00B37F90" w:rsidDel="009C64E7">
          <w:rPr>
            <w:rFonts w:eastAsia="Calibri" w:cstheme="minorHAnsi"/>
            <w:color w:val="000000" w:themeColor="text1"/>
            <w:sz w:val="20"/>
            <w:szCs w:val="20"/>
          </w:rPr>
          <w:delText xml:space="preserve">will assess putative cerebroprotectants and appropriate control solutions. </w:delText>
        </w:r>
      </w:del>
      <w:del w:author="Jessica Lamb" w:date="2025-09-23T08:32:00Z" w16du:dateUtc="2025-09-23T15:32:00Z" w:id="74">
        <w:r w:rsidRPr="00B37F90" w:rsidDel="009C64E7">
          <w:rPr>
            <w:rFonts w:eastAsia="Calibri" w:cstheme="minorHAnsi"/>
            <w:color w:val="000000" w:themeColor="text1"/>
            <w:sz w:val="20"/>
            <w:szCs w:val="20"/>
          </w:rPr>
          <w:delText>Some will be given intravenously and some intraperitoneally.</w:delText>
        </w:r>
        <w:r w:rsidRPr="00B37F90" w:rsidDel="009C64E7" w:rsidR="2BCB1A5B">
          <w:rPr>
            <w:rFonts w:eastAsia="Calibri" w:cstheme="minorHAnsi"/>
            <w:color w:val="000000" w:themeColor="text1"/>
            <w:sz w:val="20"/>
            <w:szCs w:val="20"/>
          </w:rPr>
          <w:delText xml:space="preserve"> Intravenous drugs/placebos will be given </w:delText>
        </w:r>
        <w:r w:rsidRPr="00B37F90" w:rsidDel="009C64E7" w:rsidR="009000C3">
          <w:rPr>
            <w:rFonts w:eastAsia="Calibri" w:cstheme="minorHAnsi"/>
            <w:color w:val="000000" w:themeColor="text1"/>
            <w:sz w:val="20"/>
            <w:szCs w:val="20"/>
          </w:rPr>
          <w:delText>1</w:delText>
        </w:r>
        <w:r w:rsidRPr="00B37F90" w:rsidDel="009C64E7" w:rsidR="2BCB1A5B">
          <w:rPr>
            <w:rFonts w:eastAsia="Calibri" w:cstheme="minorHAnsi"/>
            <w:color w:val="000000" w:themeColor="text1"/>
            <w:sz w:val="20"/>
            <w:szCs w:val="20"/>
          </w:rPr>
          <w:delText xml:space="preserve">5 minutes </w:delText>
        </w:r>
        <w:r w:rsidRPr="00B37F90" w:rsidDel="009C64E7" w:rsidR="009000C3">
          <w:rPr>
            <w:rFonts w:eastAsia="Calibri" w:cstheme="minorHAnsi"/>
            <w:color w:val="000000" w:themeColor="text1"/>
            <w:sz w:val="20"/>
            <w:szCs w:val="20"/>
          </w:rPr>
          <w:delText>after</w:delText>
        </w:r>
        <w:r w:rsidRPr="00B37F90" w:rsidDel="009C64E7" w:rsidR="2BCB1A5B">
          <w:rPr>
            <w:rFonts w:eastAsia="Calibri" w:cstheme="minorHAnsi"/>
            <w:color w:val="000000" w:themeColor="text1"/>
            <w:sz w:val="20"/>
            <w:szCs w:val="20"/>
          </w:rPr>
          <w:delText xml:space="preserve"> MCAo reperfusion</w:delText>
        </w:r>
        <w:r w:rsidRPr="00B37F90" w:rsidDel="009C64E7" w:rsidR="009000C3">
          <w:rPr>
            <w:rFonts w:eastAsia="Calibri" w:cstheme="minorHAnsi"/>
            <w:color w:val="000000" w:themeColor="text1"/>
            <w:sz w:val="20"/>
            <w:szCs w:val="20"/>
          </w:rPr>
          <w:delText>/TNK infusion</w:delText>
        </w:r>
        <w:r w:rsidRPr="00B37F90" w:rsidDel="009C64E7" w:rsidR="2BCB1A5B">
          <w:rPr>
            <w:rFonts w:eastAsia="Calibri" w:cstheme="minorHAnsi"/>
            <w:color w:val="000000" w:themeColor="text1"/>
            <w:sz w:val="20"/>
            <w:szCs w:val="20"/>
          </w:rPr>
          <w:delText xml:space="preserve"> over </w:delText>
        </w:r>
        <w:r w:rsidRPr="00B37F90" w:rsidDel="009C64E7" w:rsidR="00F90FEB">
          <w:rPr>
            <w:rFonts w:eastAsia="Calibri" w:cstheme="minorHAnsi"/>
            <w:color w:val="000000" w:themeColor="text1"/>
            <w:sz w:val="20"/>
            <w:szCs w:val="20"/>
          </w:rPr>
          <w:delText xml:space="preserve">1 or </w:delText>
        </w:r>
        <w:r w:rsidRPr="00B37F90" w:rsidDel="009C64E7" w:rsidR="2BCB1A5B">
          <w:rPr>
            <w:rFonts w:eastAsia="Calibri" w:cstheme="minorHAnsi"/>
            <w:color w:val="000000" w:themeColor="text1"/>
            <w:sz w:val="20"/>
            <w:szCs w:val="20"/>
          </w:rPr>
          <w:delText xml:space="preserve">20 minutes, 90 minutes after </w:delText>
        </w:r>
        <w:r w:rsidRPr="00B37F90" w:rsidDel="009C64E7" w:rsidR="004E70A9">
          <w:rPr>
            <w:rFonts w:eastAsia="Calibri" w:cstheme="minorHAnsi"/>
            <w:color w:val="000000" w:themeColor="text1"/>
            <w:sz w:val="20"/>
            <w:szCs w:val="20"/>
          </w:rPr>
          <w:delText>TNK/</w:delText>
        </w:r>
        <w:r w:rsidRPr="00B37F90" w:rsidDel="009C64E7" w:rsidR="2BCB1A5B">
          <w:rPr>
            <w:rFonts w:eastAsia="Calibri" w:cstheme="minorHAnsi"/>
            <w:color w:val="000000" w:themeColor="text1"/>
            <w:sz w:val="20"/>
            <w:szCs w:val="20"/>
          </w:rPr>
          <w:delText xml:space="preserve">reperfusion over </w:delText>
        </w:r>
        <w:r w:rsidRPr="00B37F90" w:rsidDel="009C64E7" w:rsidR="00F90FEB">
          <w:rPr>
            <w:rFonts w:eastAsia="Calibri" w:cstheme="minorHAnsi"/>
            <w:color w:val="000000" w:themeColor="text1"/>
            <w:sz w:val="20"/>
            <w:szCs w:val="20"/>
          </w:rPr>
          <w:delText xml:space="preserve">1 or </w:delText>
        </w:r>
        <w:r w:rsidRPr="00B37F90" w:rsidDel="009C64E7" w:rsidR="2BCB1A5B">
          <w:rPr>
            <w:rFonts w:eastAsia="Calibri" w:cstheme="minorHAnsi"/>
            <w:color w:val="000000" w:themeColor="text1"/>
            <w:sz w:val="20"/>
            <w:szCs w:val="20"/>
          </w:rPr>
          <w:delText xml:space="preserve">20 minutes, and 180 minutes after </w:delText>
        </w:r>
        <w:r w:rsidRPr="00B37F90" w:rsidDel="009C64E7" w:rsidR="004E70A9">
          <w:rPr>
            <w:rFonts w:eastAsia="Calibri" w:cstheme="minorHAnsi"/>
            <w:color w:val="000000" w:themeColor="text1"/>
            <w:sz w:val="20"/>
            <w:szCs w:val="20"/>
          </w:rPr>
          <w:delText>TNK/</w:delText>
        </w:r>
        <w:r w:rsidRPr="00B37F90" w:rsidDel="009C64E7" w:rsidR="2BCB1A5B">
          <w:rPr>
            <w:rFonts w:eastAsia="Calibri" w:cstheme="minorHAnsi"/>
            <w:color w:val="000000" w:themeColor="text1"/>
            <w:sz w:val="20"/>
            <w:szCs w:val="20"/>
          </w:rPr>
          <w:delText xml:space="preserve">reperfusion as a </w:delText>
        </w:r>
        <w:r w:rsidRPr="00B37F90" w:rsidDel="009C64E7" w:rsidR="00F90FEB">
          <w:rPr>
            <w:rFonts w:eastAsia="Calibri" w:cstheme="minorHAnsi"/>
            <w:color w:val="000000" w:themeColor="text1"/>
            <w:sz w:val="20"/>
            <w:szCs w:val="20"/>
          </w:rPr>
          <w:delText xml:space="preserve">1 minute </w:delText>
        </w:r>
        <w:r w:rsidRPr="00B37F90" w:rsidDel="009C64E7" w:rsidR="2BCB1A5B">
          <w:rPr>
            <w:rFonts w:eastAsia="Calibri" w:cstheme="minorHAnsi"/>
            <w:color w:val="000000" w:themeColor="text1"/>
            <w:sz w:val="20"/>
            <w:szCs w:val="20"/>
          </w:rPr>
          <w:delText>bolus. Intraperitoneal drugs</w:delText>
        </w:r>
        <w:r w:rsidRPr="00B37F90" w:rsidDel="009C64E7" w:rsidR="007D5FBD">
          <w:rPr>
            <w:rFonts w:eastAsia="Calibri" w:cstheme="minorHAnsi"/>
            <w:color w:val="000000" w:themeColor="text1"/>
            <w:sz w:val="20"/>
            <w:szCs w:val="20"/>
          </w:rPr>
          <w:delText>/placebos</w:delText>
        </w:r>
        <w:r w:rsidRPr="00B37F90" w:rsidDel="009C64E7" w:rsidR="2BCB1A5B">
          <w:rPr>
            <w:rFonts w:eastAsia="Calibri" w:cstheme="minorHAnsi"/>
            <w:color w:val="000000" w:themeColor="text1"/>
            <w:sz w:val="20"/>
            <w:szCs w:val="20"/>
          </w:rPr>
          <w:delText xml:space="preserve"> will be given </w:delText>
        </w:r>
        <w:r w:rsidRPr="00B37F90" w:rsidDel="009C64E7" w:rsidR="004E70A9">
          <w:rPr>
            <w:rFonts w:eastAsia="Calibri" w:cstheme="minorHAnsi"/>
            <w:color w:val="000000" w:themeColor="text1"/>
            <w:sz w:val="20"/>
            <w:szCs w:val="20"/>
          </w:rPr>
          <w:delText>1</w:delText>
        </w:r>
        <w:r w:rsidRPr="00B37F90" w:rsidDel="009C64E7" w:rsidR="2BCB1A5B">
          <w:rPr>
            <w:rFonts w:eastAsia="Calibri" w:cstheme="minorHAnsi"/>
            <w:color w:val="000000" w:themeColor="text1"/>
            <w:sz w:val="20"/>
            <w:szCs w:val="20"/>
          </w:rPr>
          <w:delText xml:space="preserve">5 minutes </w:delText>
        </w:r>
        <w:r w:rsidRPr="00B37F90" w:rsidDel="009C64E7" w:rsidR="004E70A9">
          <w:rPr>
            <w:rFonts w:eastAsia="Calibri" w:cstheme="minorHAnsi"/>
            <w:color w:val="000000" w:themeColor="text1"/>
            <w:sz w:val="20"/>
            <w:szCs w:val="20"/>
          </w:rPr>
          <w:delText>after</w:delText>
        </w:r>
        <w:r w:rsidRPr="00B37F90" w:rsidDel="009C64E7" w:rsidR="2BCB1A5B">
          <w:rPr>
            <w:rFonts w:eastAsia="Calibri" w:cstheme="minorHAnsi"/>
            <w:color w:val="000000" w:themeColor="text1"/>
            <w:sz w:val="20"/>
            <w:szCs w:val="20"/>
          </w:rPr>
          <w:delText xml:space="preserve"> MCAo reperfusion</w:delText>
        </w:r>
        <w:r w:rsidRPr="00B37F90" w:rsidDel="009C64E7" w:rsidR="004E70A9">
          <w:rPr>
            <w:rFonts w:eastAsia="Calibri" w:cstheme="minorHAnsi"/>
            <w:color w:val="000000" w:themeColor="text1"/>
            <w:sz w:val="20"/>
            <w:szCs w:val="20"/>
          </w:rPr>
          <w:delText>/TNK infusion</w:delText>
        </w:r>
        <w:r w:rsidRPr="00B37F90" w:rsidDel="009C64E7" w:rsidR="2BCB1A5B">
          <w:rPr>
            <w:rFonts w:eastAsia="Calibri" w:cstheme="minorHAnsi"/>
            <w:color w:val="000000" w:themeColor="text1"/>
            <w:sz w:val="20"/>
            <w:szCs w:val="20"/>
          </w:rPr>
          <w:delText xml:space="preserve">, and </w:delText>
        </w:r>
        <w:r w:rsidRPr="00B37F90" w:rsidDel="009C64E7" w:rsidR="004E70A9">
          <w:rPr>
            <w:rFonts w:eastAsia="Calibri" w:cstheme="minorHAnsi"/>
            <w:color w:val="000000" w:themeColor="text1"/>
            <w:sz w:val="20"/>
            <w:szCs w:val="20"/>
          </w:rPr>
          <w:delText>at</w:delText>
        </w:r>
        <w:r w:rsidRPr="00B37F90" w:rsidDel="009C64E7" w:rsidR="2BCB1A5B">
          <w:rPr>
            <w:rFonts w:eastAsia="Calibri" w:cstheme="minorHAnsi"/>
            <w:color w:val="000000" w:themeColor="text1"/>
            <w:sz w:val="20"/>
            <w:szCs w:val="20"/>
          </w:rPr>
          <w:delText xml:space="preserve"> 24, 48, and 72 hours after reperfusion</w:delText>
        </w:r>
        <w:r w:rsidRPr="00B37F90" w:rsidDel="009C64E7" w:rsidR="004E70A9">
          <w:rPr>
            <w:rFonts w:eastAsia="Calibri" w:cstheme="minorHAnsi"/>
            <w:color w:val="000000" w:themeColor="text1"/>
            <w:sz w:val="20"/>
            <w:szCs w:val="20"/>
          </w:rPr>
          <w:delText>/TNK</w:delText>
        </w:r>
        <w:r w:rsidRPr="00B37F90" w:rsidDel="009C64E7" w:rsidR="2BCB1A5B">
          <w:rPr>
            <w:rFonts w:eastAsia="Calibri" w:cstheme="minorHAnsi"/>
            <w:color w:val="000000" w:themeColor="text1"/>
          </w:rPr>
          <w:delText>.</w:delText>
        </w:r>
      </w:del>
      <w:ins w:author="Jessica Lamb" w:date="2025-09-23T08:32:00Z" w16du:dateUtc="2025-09-23T15:32:00Z" w:id="75">
        <w:r w:rsidR="009C64E7">
          <w:rPr>
            <w:rFonts w:eastAsia="Calibri" w:cstheme="minorHAnsi"/>
            <w:color w:val="000000" w:themeColor="text1"/>
            <w:sz w:val="20"/>
            <w:szCs w:val="20"/>
          </w:rPr>
          <w:t>All animals will receive either IV TNK to cause clot lysis and thus r</w:t>
        </w:r>
      </w:ins>
      <w:ins w:author="Jessica Lamb" w:date="2025-09-23T08:33:00Z" w16du:dateUtc="2025-09-23T15:33:00Z" w:id="76">
        <w:r w:rsidR="009C64E7">
          <w:rPr>
            <w:rFonts w:eastAsia="Calibri" w:cstheme="minorHAnsi"/>
            <w:color w:val="000000" w:themeColor="text1"/>
            <w:sz w:val="20"/>
            <w:szCs w:val="20"/>
          </w:rPr>
          <w:t xml:space="preserve">eperfusion or IV saline as a </w:t>
        </w:r>
        <w:proofErr w:type="gramStart"/>
        <w:r w:rsidR="009C64E7">
          <w:rPr>
            <w:rFonts w:eastAsia="Calibri" w:cstheme="minorHAnsi"/>
            <w:color w:val="000000" w:themeColor="text1"/>
            <w:sz w:val="20"/>
            <w:szCs w:val="20"/>
          </w:rPr>
          <w:t>1 minute</w:t>
        </w:r>
        <w:proofErr w:type="gramEnd"/>
        <w:r w:rsidR="009C64E7">
          <w:rPr>
            <w:rFonts w:eastAsia="Calibri" w:cstheme="minorHAnsi"/>
            <w:color w:val="000000" w:themeColor="text1"/>
            <w:sz w:val="20"/>
            <w:szCs w:val="20"/>
          </w:rPr>
          <w:t xml:space="preserve"> bolus </w:t>
        </w:r>
      </w:ins>
      <w:ins w:author="Jessica Lamb" w:date="2025-09-23T08:43:00Z" w16du:dateUtc="2025-09-23T15:43:00Z" w:id="77">
        <w:r w:rsidR="00102E5C">
          <w:rPr>
            <w:rFonts w:eastAsia="Calibri" w:cstheme="minorHAnsi"/>
            <w:color w:val="000000" w:themeColor="text1"/>
            <w:sz w:val="20"/>
            <w:szCs w:val="20"/>
          </w:rPr>
          <w:t>120</w:t>
        </w:r>
      </w:ins>
      <w:ins w:author="Jessica Lamb" w:date="2025-09-23T08:33:00Z" w16du:dateUtc="2025-09-23T15:33:00Z" w:id="78">
        <w:r w:rsidR="009C64E7">
          <w:rPr>
            <w:rFonts w:eastAsia="Calibri" w:cstheme="minorHAnsi"/>
            <w:color w:val="000000" w:themeColor="text1"/>
            <w:sz w:val="20"/>
            <w:szCs w:val="20"/>
          </w:rPr>
          <w:t xml:space="preserve"> minutes after the placement of either a 3 or 4cm clot. </w:t>
        </w:r>
      </w:ins>
    </w:p>
    <w:p w:rsidRPr="00B37F90" w:rsidR="009C64E7" w:rsidP="63AF8425" w:rsidRDefault="053904F3" w14:paraId="65A52D4C" w14:textId="7B6D0AF3">
      <w:pPr>
        <w:spacing w:line="257" w:lineRule="auto"/>
        <w:ind w:left="-20" w:right="-20"/>
        <w:rPr>
          <w:rFonts w:eastAsia="Calibri"/>
          <w:color w:val="000000" w:themeColor="text1"/>
        </w:rPr>
      </w:pPr>
      <w:ins w:author="Jessica Lamb" w:date="2025-09-23T08:34:00Z" w:id="79">
        <w:r w:rsidRPr="63AF8425">
          <w:rPr>
            <w:rFonts w:eastAsia="Calibri"/>
            <w:color w:val="000000" w:themeColor="text1"/>
            <w:sz w:val="20"/>
            <w:szCs w:val="20"/>
          </w:rPr>
          <w:t>NOTE: Since only one da</w:t>
        </w:r>
      </w:ins>
      <w:ins w:author="Jessica Lamb" w:date="2025-09-23T08:35:00Z" w:id="80">
        <w:r w:rsidRPr="63AF8425">
          <w:rPr>
            <w:rFonts w:eastAsia="Calibri"/>
            <w:color w:val="000000" w:themeColor="text1"/>
            <w:sz w:val="20"/>
            <w:szCs w:val="20"/>
          </w:rPr>
          <w:t xml:space="preserve">tabase project </w:t>
        </w:r>
      </w:ins>
      <w:ins w:author="Jessica Lamb" w:date="2025-09-23T14:23:00Z" w:id="81">
        <w:r w:rsidRPr="63AF8425" w:rsidR="14BEBAFD">
          <w:rPr>
            <w:rFonts w:eastAsia="Calibri"/>
            <w:color w:val="000000" w:themeColor="text1"/>
            <w:sz w:val="20"/>
            <w:szCs w:val="20"/>
          </w:rPr>
          <w:t>is</w:t>
        </w:r>
      </w:ins>
      <w:ins w:author="Jessica Lamb" w:date="2025-09-23T08:35:00Z" w:id="82">
        <w:r w:rsidRPr="63AF8425">
          <w:rPr>
            <w:rFonts w:eastAsia="Calibri"/>
            <w:color w:val="000000" w:themeColor="text1"/>
            <w:sz w:val="20"/>
            <w:szCs w:val="20"/>
          </w:rPr>
          <w:t xml:space="preserve"> used for both blocks, a variable is needed to differentiate these two cohorts. </w:t>
        </w:r>
      </w:ins>
      <w:commentRangeStart w:id="83"/>
      <w:commentRangeStart w:id="84"/>
      <w:ins w:author="Jessica Lamb" w:date="2025-09-23T08:37:00Z" w:id="85">
        <w:r w:rsidRPr="63AF8425" w:rsidR="311B1F38">
          <w:rPr>
            <w:rFonts w:eastAsia="Calibri"/>
            <w:color w:val="000000" w:themeColor="text1"/>
            <w:sz w:val="20"/>
            <w:szCs w:val="20"/>
          </w:rPr>
          <w:t>All data that will be used in this analysis plan will be from animals enrolled (</w:t>
        </w:r>
        <w:proofErr w:type="spellStart"/>
        <w:r w:rsidRPr="63AF8425" w:rsidR="311B1F38">
          <w:rPr>
            <w:rFonts w:eastAsia="Calibri"/>
            <w:color w:val="000000" w:themeColor="text1"/>
            <w:sz w:val="20"/>
            <w:szCs w:val="20"/>
          </w:rPr>
          <w:t>enro_enroll_dt</w:t>
        </w:r>
        <w:proofErr w:type="spellEnd"/>
        <w:r w:rsidRPr="63AF8425" w:rsidR="311B1F38">
          <w:rPr>
            <w:rFonts w:eastAsia="Calibri"/>
            <w:color w:val="000000" w:themeColor="text1"/>
            <w:sz w:val="20"/>
            <w:szCs w:val="20"/>
          </w:rPr>
          <w:t xml:space="preserve">) in the </w:t>
        </w:r>
        <w:proofErr w:type="spellStart"/>
        <w:r w:rsidRPr="63AF8425" w:rsidR="311B1F38">
          <w:rPr>
            <w:rFonts w:eastAsia="Calibri"/>
            <w:color w:val="000000" w:themeColor="text1"/>
            <w:sz w:val="20"/>
            <w:szCs w:val="20"/>
          </w:rPr>
          <w:t>REDCap</w:t>
        </w:r>
        <w:proofErr w:type="spellEnd"/>
        <w:r w:rsidRPr="63AF8425" w:rsidR="311B1F38">
          <w:rPr>
            <w:rFonts w:eastAsia="Calibri"/>
            <w:color w:val="000000" w:themeColor="text1"/>
            <w:sz w:val="20"/>
            <w:szCs w:val="20"/>
          </w:rPr>
          <w:t xml:space="preserve"> database after 6/</w:t>
        </w:r>
      </w:ins>
      <w:ins w:author="Jessica Lamb" w:date="2025-09-24T10:43:00Z" w:id="86">
        <w:r w:rsidRPr="63AF8425" w:rsidR="50221643">
          <w:rPr>
            <w:rFonts w:eastAsia="Calibri"/>
            <w:color w:val="000000" w:themeColor="text1"/>
            <w:sz w:val="20"/>
            <w:szCs w:val="20"/>
          </w:rPr>
          <w:t>1</w:t>
        </w:r>
      </w:ins>
      <w:ins w:author="Jessica Lamb" w:date="2025-09-23T08:37:00Z" w:id="87">
        <w:r w:rsidRPr="63AF8425" w:rsidR="311B1F38">
          <w:rPr>
            <w:rFonts w:eastAsia="Calibri"/>
            <w:color w:val="000000" w:themeColor="text1"/>
            <w:sz w:val="20"/>
            <w:szCs w:val="20"/>
          </w:rPr>
          <w:t>/25</w:t>
        </w:r>
      </w:ins>
      <w:commentRangeEnd w:id="83"/>
      <w:r w:rsidR="009C64E7">
        <w:rPr>
          <w:rStyle w:val="CommentReference"/>
        </w:rPr>
        <w:commentReference w:id="83"/>
      </w:r>
      <w:commentRangeEnd w:id="84"/>
      <w:r w:rsidR="00956AD1">
        <w:rPr>
          <w:rStyle w:val="CommentReference"/>
        </w:rPr>
        <w:commentReference w:id="84"/>
      </w:r>
      <w:ins w:author="Jessica Lamb" w:date="2025-09-23T08:37:00Z" w:id="88">
        <w:r w:rsidRPr="63AF8425" w:rsidR="311B1F38">
          <w:rPr>
            <w:rFonts w:eastAsia="Calibri"/>
            <w:color w:val="000000" w:themeColor="text1"/>
            <w:sz w:val="20"/>
            <w:szCs w:val="20"/>
          </w:rPr>
          <w:t>.</w:t>
        </w:r>
      </w:ins>
      <w:ins w:author="Jessica Lamb" w:date="2025-09-23T08:36:00Z" w:id="89">
        <w:r w:rsidRPr="63AF8425" w:rsidR="311B1F38">
          <w:rPr>
            <w:rFonts w:eastAsia="Calibri"/>
            <w:color w:val="000000" w:themeColor="text1"/>
            <w:sz w:val="20"/>
            <w:szCs w:val="20"/>
          </w:rPr>
          <w:t xml:space="preserve"> </w:t>
        </w:r>
      </w:ins>
      <w:ins w:author="Jessica Lamb" w:date="2025-09-23T14:24:00Z" w:id="90">
        <w:r w:rsidRPr="63AF8425" w:rsidR="6D05CAB8">
          <w:rPr>
            <w:rFonts w:eastAsia="Calibri"/>
            <w:color w:val="000000" w:themeColor="text1"/>
            <w:sz w:val="20"/>
            <w:szCs w:val="20"/>
          </w:rPr>
          <w:t>Data submitted to the statistical team will already be filtered by this enrollment date to simplify analysis.</w:t>
        </w:r>
      </w:ins>
    </w:p>
    <w:p w:rsidRPr="00B37F90" w:rsidR="593A5722" w:rsidDel="009C64E7" w:rsidP="593A5722" w:rsidRDefault="593A5722" w14:paraId="1624FD36" w14:textId="5C26E5BE">
      <w:pPr>
        <w:jc w:val="center"/>
        <w:rPr>
          <w:del w:author="Jessica Lamb" w:date="2025-09-23T08:34:00Z" w16du:dateUtc="2025-09-23T15:34:00Z" w:id="91"/>
          <w:rFonts w:cstheme="minorHAnsi"/>
          <w:b/>
          <w:bCs/>
        </w:rPr>
      </w:pPr>
    </w:p>
    <w:p w:rsidRPr="00B37F90" w:rsidR="005B3862" w:rsidP="00FA1476" w:rsidRDefault="00E53D56" w14:paraId="119A18C5" w14:textId="13D694A2">
      <w:pPr>
        <w:rPr>
          <w:rFonts w:cstheme="minorHAnsi"/>
          <w:b/>
          <w:bCs/>
        </w:rPr>
      </w:pPr>
      <w:r w:rsidRPr="00B37F90">
        <w:rPr>
          <w:rFonts w:cstheme="minorHAnsi"/>
          <w:b/>
          <w:bCs/>
          <w:sz w:val="28"/>
        </w:rPr>
        <w:t>Feasibility</w:t>
      </w:r>
    </w:p>
    <w:p w:rsidRPr="00B37F90" w:rsidR="00130964" w:rsidP="00FA1476" w:rsidRDefault="002F6791" w14:paraId="604E9A4C" w14:textId="17C21C28">
      <w:pPr>
        <w:rPr>
          <w:rFonts w:cstheme="minorHAnsi"/>
          <w:color w:val="000000" w:themeColor="text1"/>
          <w:sz w:val="20"/>
          <w:szCs w:val="20"/>
        </w:rPr>
      </w:pPr>
      <w:r w:rsidRPr="00B37F90">
        <w:rPr>
          <w:rFonts w:cstheme="minorHAnsi"/>
          <w:b/>
          <w:bCs/>
          <w:sz w:val="20"/>
          <w:szCs w:val="20"/>
          <w:u w:val="single"/>
        </w:rPr>
        <w:t>Enrolled Population</w:t>
      </w:r>
      <w:r w:rsidRPr="00B37F90">
        <w:rPr>
          <w:rFonts w:cstheme="minorHAnsi"/>
          <w:sz w:val="20"/>
          <w:szCs w:val="20"/>
        </w:rPr>
        <w:t>: Total animals received at site</w:t>
      </w:r>
      <w:r w:rsidRPr="00B37F90">
        <w:rPr>
          <w:rFonts w:cstheme="minorHAnsi"/>
          <w:color w:val="000000" w:themeColor="text1"/>
          <w:sz w:val="20"/>
          <w:szCs w:val="20"/>
        </w:rPr>
        <w:t xml:space="preserve">s who got ear tags and were entered into </w:t>
      </w:r>
      <w:proofErr w:type="spellStart"/>
      <w:r w:rsidRPr="00B37F90">
        <w:rPr>
          <w:rFonts w:cstheme="minorHAnsi"/>
          <w:color w:val="000000" w:themeColor="text1"/>
          <w:sz w:val="20"/>
          <w:szCs w:val="20"/>
        </w:rPr>
        <w:t>REDCap</w:t>
      </w:r>
      <w:proofErr w:type="spellEnd"/>
      <w:r w:rsidRPr="00B37F90">
        <w:rPr>
          <w:rFonts w:cstheme="minorHAnsi"/>
          <w:color w:val="000000" w:themeColor="text1"/>
          <w:sz w:val="20"/>
          <w:szCs w:val="20"/>
        </w:rPr>
        <w:t xml:space="preserve">. </w:t>
      </w:r>
    </w:p>
    <w:p w:rsidRPr="00B37F90" w:rsidR="00C96911" w:rsidP="00130964" w:rsidRDefault="00F471FF" w14:paraId="11807E8A" w14:textId="77777777">
      <w:pPr>
        <w:rPr>
          <w:rFonts w:cstheme="minorHAnsi"/>
          <w:color w:val="000000" w:themeColor="text1"/>
          <w:sz w:val="20"/>
          <w:szCs w:val="20"/>
        </w:rPr>
      </w:pPr>
      <w:r w:rsidRPr="00B37F90">
        <w:rPr>
          <w:rFonts w:cstheme="minorHAnsi"/>
          <w:color w:val="000000" w:themeColor="text1"/>
          <w:sz w:val="20"/>
          <w:szCs w:val="20"/>
          <w:u w:val="single"/>
        </w:rPr>
        <w:t>Definition</w:t>
      </w:r>
      <w:r w:rsidRPr="00B37F90">
        <w:rPr>
          <w:rFonts w:cstheme="minorHAnsi"/>
          <w:color w:val="000000" w:themeColor="text1"/>
          <w:sz w:val="20"/>
          <w:szCs w:val="20"/>
        </w:rPr>
        <w:t>:</w:t>
      </w:r>
      <w:r w:rsidRPr="00B37F90" w:rsidR="00301D36">
        <w:rPr>
          <w:rFonts w:cstheme="minorHAnsi"/>
          <w:color w:val="000000" w:themeColor="text1"/>
          <w:sz w:val="20"/>
          <w:szCs w:val="20"/>
        </w:rPr>
        <w:t xml:space="preserve"> </w:t>
      </w:r>
    </w:p>
    <w:p w:rsidRPr="00B37F90" w:rsidR="0099363D" w:rsidP="00130964" w:rsidRDefault="0070455A" w14:paraId="60B8D12D" w14:textId="18D72A5A">
      <w:pPr>
        <w:rPr>
          <w:rFonts w:cstheme="minorHAnsi"/>
          <w:color w:val="000000" w:themeColor="text1"/>
          <w:sz w:val="20"/>
          <w:szCs w:val="20"/>
        </w:rPr>
      </w:pPr>
      <w:proofErr w:type="spellStart"/>
      <w:r w:rsidRPr="00B37F90">
        <w:rPr>
          <w:rFonts w:cstheme="minorHAnsi"/>
          <w:color w:val="000000" w:themeColor="text1"/>
          <w:sz w:val="20"/>
          <w:szCs w:val="20"/>
        </w:rPr>
        <w:t>enro_animal_id</w:t>
      </w:r>
      <w:proofErr w:type="spellEnd"/>
      <w:r w:rsidRPr="00B37F90">
        <w:rPr>
          <w:rFonts w:cstheme="minorHAnsi"/>
          <w:color w:val="000000" w:themeColor="text1"/>
          <w:sz w:val="20"/>
          <w:szCs w:val="20"/>
        </w:rPr>
        <w:t xml:space="preserve"> ≠ empty</w:t>
      </w:r>
    </w:p>
    <w:p w:rsidRPr="00B37F90" w:rsidR="00FE28E2" w:rsidP="002F6791" w:rsidRDefault="00F471FF" w14:paraId="06F1B482" w14:textId="77777777">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rsidRPr="00B37F90" w:rsidR="00F471FF" w:rsidP="002F6791" w:rsidRDefault="00FE28E2" w14:paraId="55891537" w14:textId="4977C0EB">
      <w:pPr>
        <w:rPr>
          <w:rFonts w:cstheme="minorHAnsi"/>
          <w:color w:val="000000" w:themeColor="text1"/>
          <w:sz w:val="20"/>
          <w:szCs w:val="20"/>
        </w:rPr>
      </w:pPr>
      <w:r w:rsidRPr="00B37F90">
        <w:rPr>
          <w:rFonts w:cstheme="minorHAnsi"/>
          <w:color w:val="000000" w:themeColor="text1"/>
          <w:sz w:val="20"/>
          <w:szCs w:val="20"/>
        </w:rPr>
        <w:t>1. Feasibility</w:t>
      </w:r>
    </w:p>
    <w:p w:rsidRPr="00B37F90" w:rsidR="00591213" w:rsidP="63AF8425" w:rsidRDefault="7F888C53" w14:paraId="455EEA28" w14:textId="77777777">
      <w:pPr>
        <w:rPr>
          <w:color w:val="000000" w:themeColor="text1"/>
          <w:sz w:val="20"/>
          <w:szCs w:val="20"/>
        </w:rPr>
      </w:pPr>
      <w:r w:rsidRPr="63AF8425">
        <w:rPr>
          <w:color w:val="000000" w:themeColor="text1"/>
          <w:sz w:val="20"/>
          <w:szCs w:val="20"/>
          <w:u w:val="single"/>
        </w:rPr>
        <w:t xml:space="preserve">Descriptive </w:t>
      </w:r>
      <w:r w:rsidRPr="63AF8425" w:rsidR="7C4748B9">
        <w:rPr>
          <w:color w:val="000000" w:themeColor="text1"/>
          <w:sz w:val="20"/>
          <w:szCs w:val="20"/>
          <w:u w:val="single"/>
        </w:rPr>
        <w:t>tables</w:t>
      </w:r>
      <w:r w:rsidRPr="63AF8425">
        <w:rPr>
          <w:color w:val="000000" w:themeColor="text1"/>
          <w:sz w:val="20"/>
          <w:szCs w:val="20"/>
          <w:u w:val="single"/>
        </w:rPr>
        <w:t xml:space="preserve"> by</w:t>
      </w:r>
      <w:r w:rsidRPr="63AF8425" w:rsidR="2E73EB67">
        <w:rPr>
          <w:color w:val="000000" w:themeColor="text1"/>
          <w:sz w:val="20"/>
          <w:szCs w:val="20"/>
        </w:rPr>
        <w:t>:</w:t>
      </w:r>
      <w:r w:rsidRPr="63AF8425" w:rsidR="3E373C33">
        <w:rPr>
          <w:color w:val="000000" w:themeColor="text1"/>
          <w:sz w:val="20"/>
          <w:szCs w:val="20"/>
        </w:rPr>
        <w:t xml:space="preserve"> </w:t>
      </w:r>
    </w:p>
    <w:p w:rsidRPr="00B37F90" w:rsidR="00166B9C" w:rsidP="002F6791" w:rsidRDefault="004645A2" w14:paraId="7698E2B2" w14:textId="18991FA0">
      <w:pPr>
        <w:rPr>
          <w:rFonts w:cstheme="minorHAnsi"/>
          <w:color w:val="000000" w:themeColor="text1"/>
          <w:sz w:val="20"/>
          <w:szCs w:val="20"/>
          <w:u w:val="single"/>
        </w:rPr>
      </w:pPr>
      <w:r w:rsidRPr="00B37F90">
        <w:rPr>
          <w:rFonts w:cstheme="minorHAnsi"/>
          <w:sz w:val="20"/>
          <w:szCs w:val="20"/>
        </w:rPr>
        <w:t xml:space="preserve">Total, Site, Sex, </w:t>
      </w:r>
      <w:r w:rsidRPr="00B37F90" w:rsidR="00833633">
        <w:rPr>
          <w:rFonts w:cstheme="minorHAnsi"/>
          <w:sz w:val="20"/>
          <w:szCs w:val="20"/>
        </w:rPr>
        <w:t xml:space="preserve">Animal </w:t>
      </w:r>
      <w:r w:rsidRPr="00B37F90">
        <w:rPr>
          <w:rFonts w:cstheme="minorHAnsi"/>
          <w:sz w:val="20"/>
          <w:szCs w:val="20"/>
        </w:rPr>
        <w:t>Model</w:t>
      </w:r>
      <w:r w:rsidRPr="00B37F90">
        <w:rPr>
          <w:rFonts w:cstheme="minorHAnsi"/>
          <w:color w:val="000000" w:themeColor="text1"/>
          <w:sz w:val="20"/>
          <w:szCs w:val="20"/>
          <w:u w:val="single"/>
        </w:rPr>
        <w:t xml:space="preserve"> </w:t>
      </w:r>
    </w:p>
    <w:p w:rsidRPr="00B37F90" w:rsidR="001F6418" w:rsidP="002F6791" w:rsidRDefault="00500CFA" w14:paraId="5236AAEA" w14:textId="0FBD920E">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rsidRPr="00B37F90" w:rsidR="006041C2" w:rsidP="006041C2" w:rsidRDefault="006041C2" w14:paraId="2CC0FC1F" w14:textId="7777777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B37F90" w:rsidR="006041C2" w:rsidP="63AF8425" w:rsidRDefault="2C192B53" w14:paraId="0294EB09" w14:textId="77777777">
      <w:pPr>
        <w:spacing w:after="0" w:line="240" w:lineRule="auto"/>
        <w:rPr>
          <w:sz w:val="20"/>
          <w:szCs w:val="20"/>
        </w:rPr>
      </w:pPr>
      <w:proofErr w:type="spellStart"/>
      <w:r w:rsidRPr="63AF8425">
        <w:rPr>
          <w:sz w:val="20"/>
          <w:szCs w:val="20"/>
        </w:rPr>
        <w:t>enro_</w:t>
      </w:r>
      <w:commentRangeStart w:id="92"/>
      <w:commentRangeStart w:id="93"/>
      <w:r w:rsidRPr="63AF8425">
        <w:rPr>
          <w:sz w:val="20"/>
          <w:szCs w:val="20"/>
        </w:rPr>
        <w:t>model</w:t>
      </w:r>
      <w:proofErr w:type="spellEnd"/>
      <w:commentRangeEnd w:id="92"/>
      <w:r w:rsidR="006041C2">
        <w:rPr>
          <w:rStyle w:val="CommentReference"/>
        </w:rPr>
        <w:commentReference w:id="92"/>
      </w:r>
      <w:commentRangeEnd w:id="93"/>
      <w:r w:rsidR="006041C2">
        <w:rPr>
          <w:rStyle w:val="CommentReference"/>
        </w:rPr>
        <w:commentReference w:id="93"/>
      </w:r>
    </w:p>
    <w:p w:rsidRPr="00B37F90" w:rsidR="006041C2" w:rsidP="006041C2" w:rsidRDefault="006041C2" w14:paraId="26096D78" w14:textId="1D012016">
      <w:pPr>
        <w:spacing w:line="240" w:lineRule="auto"/>
        <w:rPr>
          <w:rFonts w:cstheme="minorHAnsi"/>
          <w:sz w:val="20"/>
          <w:szCs w:val="20"/>
        </w:rPr>
      </w:pPr>
      <w:del w:author="Jessica Lamb" w:date="2025-10-01T14:30:00Z" w16du:dateUtc="2025-10-01T21:30:00Z" w:id="94">
        <w:r w:rsidRPr="00B37F90" w:rsidDel="00E16EEE">
          <w:rPr>
            <w:rFonts w:cstheme="minorHAnsi"/>
            <w:sz w:val="20"/>
            <w:szCs w:val="20"/>
          </w:rPr>
          <w:delText xml:space="preserve">enro_species  </w:delText>
        </w:r>
        <w:r w:rsidRPr="00B37F90" w:rsidDel="00E16EEE">
          <w:rPr>
            <w:rFonts w:cstheme="minorHAnsi"/>
            <w:sz w:val="20"/>
            <w:szCs w:val="20"/>
          </w:rPr>
          <w:br/>
        </w:r>
        <w:r w:rsidRPr="00B37F90" w:rsidDel="00E16EEE">
          <w:rPr>
            <w:rFonts w:cstheme="minorHAnsi"/>
            <w:sz w:val="20"/>
            <w:szCs w:val="20"/>
          </w:rPr>
          <w:delText xml:space="preserve">enro_strain </w:delText>
        </w:r>
        <w:r w:rsidRPr="00B37F90" w:rsidDel="00E16EEE">
          <w:rPr>
            <w:rFonts w:cstheme="minorHAnsi"/>
            <w:sz w:val="20"/>
            <w:szCs w:val="20"/>
          </w:rPr>
          <w:br/>
        </w:r>
      </w:del>
      <w:proofErr w:type="spellStart"/>
      <w:r w:rsidRPr="00B37F90">
        <w:rPr>
          <w:rFonts w:cstheme="minorHAnsi"/>
          <w:sz w:val="20"/>
          <w:szCs w:val="20"/>
        </w:rPr>
        <w:t>enro_sex</w:t>
      </w:r>
      <w:proofErr w:type="spellEnd"/>
    </w:p>
    <w:p w:rsidRPr="00B37F90" w:rsidR="002F6791" w:rsidP="002F6791" w:rsidRDefault="002F6791" w14:paraId="3B424917" w14:textId="77777777">
      <w:pPr>
        <w:rPr>
          <w:rFonts w:cstheme="minorHAnsi"/>
          <w:color w:val="000000" w:themeColor="text1"/>
          <w:sz w:val="20"/>
          <w:szCs w:val="20"/>
          <w:u w:val="single"/>
        </w:rPr>
      </w:pPr>
    </w:p>
    <w:p w:rsidRPr="00B37F90" w:rsidR="00582898" w:rsidP="63AF8425" w:rsidRDefault="064EC86D" w14:paraId="1B5579EB" w14:textId="77777777">
      <w:pPr>
        <w:rPr>
          <w:del w:author="marcio.diniz@mountsinai.org" w:date="2025-10-07T19:23:00Z" w16du:dateUtc="2025-10-07T19:23:41Z" w:id="95"/>
          <w:sz w:val="20"/>
          <w:szCs w:val="20"/>
        </w:rPr>
      </w:pPr>
      <w:r w:rsidRPr="63AF8425">
        <w:rPr>
          <w:b/>
          <w:bCs/>
          <w:color w:val="000000" w:themeColor="text1"/>
          <w:sz w:val="20"/>
          <w:szCs w:val="20"/>
          <w:u w:val="single"/>
        </w:rPr>
        <w:t>Ineligible for Randomization</w:t>
      </w:r>
      <w:r w:rsidRPr="63AF8425">
        <w:rPr>
          <w:color w:val="000000" w:themeColor="text1"/>
          <w:sz w:val="20"/>
          <w:szCs w:val="20"/>
        </w:rPr>
        <w:t xml:space="preserve">: </w:t>
      </w:r>
      <w:r w:rsidRPr="63AF8425" w:rsidR="216E63DF">
        <w:rPr>
          <w:sz w:val="20"/>
          <w:szCs w:val="20"/>
        </w:rPr>
        <w:t xml:space="preserve">Subjects excluded prior to randomization. </w:t>
      </w:r>
      <w:del w:author="marcio.diniz@mountsinai.org" w:date="2025-10-07T19:23:00Z" w:id="96">
        <w:r w:rsidRPr="63AF8425" w:rsidDel="216E63DF" w:rsidR="002F6791">
          <w:rPr>
            <w:sz w:val="20"/>
            <w:szCs w:val="20"/>
          </w:rPr>
          <w:delText>Will be a small group. We only need a count and not a full description of this group.</w:delText>
        </w:r>
      </w:del>
    </w:p>
    <w:p w:rsidRPr="00B37F90" w:rsidR="00C96911" w:rsidP="002F6791" w:rsidRDefault="00500CFA" w14:paraId="15452633" w14:textId="77777777">
      <w:pPr>
        <w:rPr>
          <w:rFonts w:cstheme="minorHAnsi"/>
          <w:color w:val="000000" w:themeColor="text1"/>
          <w:sz w:val="20"/>
          <w:szCs w:val="20"/>
        </w:rPr>
      </w:pPr>
      <w:r w:rsidRPr="00B37F90">
        <w:rPr>
          <w:rFonts w:cstheme="minorHAnsi"/>
          <w:color w:val="000000" w:themeColor="text1"/>
          <w:sz w:val="20"/>
          <w:szCs w:val="20"/>
          <w:u w:val="single"/>
        </w:rPr>
        <w:t>Definition</w:t>
      </w:r>
      <w:r w:rsidRPr="00B37F90">
        <w:rPr>
          <w:rFonts w:cstheme="minorHAnsi"/>
          <w:color w:val="000000" w:themeColor="text1"/>
          <w:sz w:val="20"/>
          <w:szCs w:val="20"/>
        </w:rPr>
        <w:t xml:space="preserve">: </w:t>
      </w:r>
    </w:p>
    <w:p w:rsidRPr="00B37F90" w:rsidR="002762BD" w:rsidP="002F6791" w:rsidRDefault="00ED257C" w14:paraId="7484AC4C" w14:textId="7BF8DD0D">
      <w:pPr>
        <w:rPr>
          <w:rFonts w:cstheme="minorHAnsi"/>
          <w:color w:val="000000" w:themeColor="text1"/>
          <w:sz w:val="20"/>
          <w:szCs w:val="20"/>
        </w:rPr>
      </w:pPr>
      <w:proofErr w:type="spellStart"/>
      <w:r w:rsidRPr="00B37F90">
        <w:rPr>
          <w:rFonts w:cstheme="minorHAnsi"/>
          <w:color w:val="000000" w:themeColor="text1"/>
          <w:sz w:val="20"/>
          <w:szCs w:val="20"/>
        </w:rPr>
        <w:t>r</w:t>
      </w:r>
      <w:r w:rsidRPr="00B37F90" w:rsidR="002762BD">
        <w:rPr>
          <w:rFonts w:cstheme="minorHAnsi"/>
          <w:color w:val="000000" w:themeColor="text1"/>
          <w:sz w:val="20"/>
          <w:szCs w:val="20"/>
        </w:rPr>
        <w:t>and_conduct</w:t>
      </w:r>
      <w:proofErr w:type="spellEnd"/>
      <w:r w:rsidRPr="00B37F90" w:rsidR="002762BD">
        <w:rPr>
          <w:rFonts w:cstheme="minorHAnsi"/>
          <w:color w:val="000000" w:themeColor="text1"/>
          <w:sz w:val="20"/>
          <w:szCs w:val="20"/>
        </w:rPr>
        <w:t xml:space="preserve"> = </w:t>
      </w:r>
      <w:r w:rsidRPr="00B37F90">
        <w:rPr>
          <w:rFonts w:cstheme="minorHAnsi"/>
          <w:color w:val="000000" w:themeColor="text1"/>
          <w:sz w:val="20"/>
          <w:szCs w:val="20"/>
        </w:rPr>
        <w:t>no</w:t>
      </w:r>
    </w:p>
    <w:p w:rsidRPr="00B37F90" w:rsidR="00FE28E2" w:rsidP="002F6791" w:rsidRDefault="00F471FF" w14:paraId="18FA786D" w14:textId="77777777">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rsidRPr="00B37F90" w:rsidR="00F471FF" w:rsidP="002F6791" w:rsidRDefault="00FE28E2" w14:paraId="75F28AE3" w14:textId="628EBD21">
      <w:pPr>
        <w:rPr>
          <w:rFonts w:cstheme="minorHAnsi"/>
          <w:color w:val="000000" w:themeColor="text1"/>
          <w:sz w:val="20"/>
          <w:szCs w:val="20"/>
        </w:rPr>
      </w:pPr>
      <w:r w:rsidRPr="00B37F90">
        <w:rPr>
          <w:rFonts w:cstheme="minorHAnsi"/>
          <w:color w:val="000000" w:themeColor="text1"/>
          <w:sz w:val="20"/>
          <w:szCs w:val="20"/>
        </w:rPr>
        <w:t>1. Feasibility</w:t>
      </w:r>
    </w:p>
    <w:p w:rsidRPr="00B37F90" w:rsidR="00591213" w:rsidP="63AF8425" w:rsidRDefault="7F888C53" w14:paraId="6FA3E6ED" w14:textId="258E96AB">
      <w:pPr>
        <w:rPr>
          <w:color w:val="000000" w:themeColor="text1"/>
          <w:sz w:val="20"/>
          <w:szCs w:val="20"/>
        </w:rPr>
      </w:pPr>
      <w:r w:rsidRPr="63AF8425">
        <w:rPr>
          <w:color w:val="000000" w:themeColor="text1"/>
          <w:sz w:val="20"/>
          <w:szCs w:val="20"/>
          <w:u w:val="single"/>
        </w:rPr>
        <w:t xml:space="preserve">Descriptive </w:t>
      </w:r>
      <w:r w:rsidRPr="63AF8425" w:rsidR="7C4748B9">
        <w:rPr>
          <w:color w:val="000000" w:themeColor="text1"/>
          <w:sz w:val="20"/>
          <w:szCs w:val="20"/>
          <w:u w:val="single"/>
        </w:rPr>
        <w:t>tables</w:t>
      </w:r>
      <w:r w:rsidRPr="63AF8425" w:rsidR="2E73EB67">
        <w:rPr>
          <w:color w:val="000000" w:themeColor="text1"/>
          <w:sz w:val="20"/>
          <w:szCs w:val="20"/>
          <w:u w:val="single"/>
        </w:rPr>
        <w:t xml:space="preserve"> by</w:t>
      </w:r>
      <w:r w:rsidRPr="63AF8425" w:rsidR="2E73EB67">
        <w:rPr>
          <w:color w:val="000000" w:themeColor="text1"/>
          <w:sz w:val="20"/>
          <w:szCs w:val="20"/>
        </w:rPr>
        <w:t>:</w:t>
      </w:r>
      <w:r w:rsidRPr="63AF8425" w:rsidR="3E373C33">
        <w:rPr>
          <w:color w:val="000000" w:themeColor="text1"/>
          <w:sz w:val="20"/>
          <w:szCs w:val="20"/>
        </w:rPr>
        <w:t xml:space="preserve"> </w:t>
      </w:r>
    </w:p>
    <w:p w:rsidRPr="00B37F90" w:rsidR="00622BA1" w:rsidP="002F6791" w:rsidRDefault="00622BA1" w14:paraId="38A58EF7" w14:textId="5F2DB6CC">
      <w:pPr>
        <w:rPr>
          <w:rFonts w:cstheme="minorHAnsi"/>
          <w:color w:val="000000" w:themeColor="text1"/>
          <w:sz w:val="20"/>
          <w:szCs w:val="20"/>
          <w:u w:val="single"/>
        </w:rPr>
      </w:pPr>
      <w:r w:rsidRPr="00B37F90">
        <w:rPr>
          <w:rFonts w:cstheme="minorHAnsi"/>
          <w:sz w:val="20"/>
          <w:szCs w:val="20"/>
        </w:rPr>
        <w:t xml:space="preserve">Total, Site, </w:t>
      </w:r>
      <w:del w:author="Jessica Lamb" w:date="2025-09-23T08:43:00Z" w16du:dateUtc="2025-09-23T15:43:00Z" w:id="97">
        <w:r w:rsidRPr="00B37F90" w:rsidDel="00102E5C">
          <w:rPr>
            <w:rFonts w:cstheme="minorHAnsi"/>
            <w:sz w:val="20"/>
            <w:szCs w:val="20"/>
          </w:rPr>
          <w:delText xml:space="preserve">Model, </w:delText>
        </w:r>
      </w:del>
      <w:r w:rsidRPr="00B37F90">
        <w:rPr>
          <w:rFonts w:cstheme="minorHAnsi"/>
          <w:sz w:val="20"/>
          <w:szCs w:val="20"/>
        </w:rPr>
        <w:t>Sex</w:t>
      </w:r>
      <w:r w:rsidRPr="00B37F90">
        <w:rPr>
          <w:rFonts w:cstheme="minorHAnsi"/>
          <w:color w:val="000000" w:themeColor="text1"/>
          <w:sz w:val="20"/>
          <w:szCs w:val="20"/>
          <w:u w:val="single"/>
        </w:rPr>
        <w:t xml:space="preserve"> </w:t>
      </w:r>
    </w:p>
    <w:p w:rsidRPr="00B37F90" w:rsidR="002F6791" w:rsidP="002F6791" w:rsidRDefault="00500CFA" w14:paraId="5C93607C" w14:textId="426A590C">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rsidRPr="00B37F90" w:rsidR="00CE7464" w:rsidP="009F5C94" w:rsidRDefault="00CE7464" w14:paraId="6C3CBE55" w14:textId="77777777">
      <w:pPr>
        <w:spacing w:after="0" w:line="240" w:lineRule="auto"/>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B37F90" w:rsidR="00CE7464" w:rsidP="009F5C94" w:rsidRDefault="00CE7464" w14:paraId="4B0602A7" w14:textId="77777777">
      <w:pPr>
        <w:spacing w:after="0" w:line="240" w:lineRule="auto"/>
        <w:rPr>
          <w:rFonts w:cstheme="minorHAnsi"/>
          <w:sz w:val="20"/>
          <w:szCs w:val="20"/>
        </w:rPr>
      </w:pPr>
      <w:proofErr w:type="spellStart"/>
      <w:r w:rsidRPr="00B37F90">
        <w:rPr>
          <w:rFonts w:cstheme="minorHAnsi"/>
          <w:sz w:val="20"/>
          <w:szCs w:val="20"/>
        </w:rPr>
        <w:t>enro_sex</w:t>
      </w:r>
      <w:proofErr w:type="spellEnd"/>
    </w:p>
    <w:p w:rsidRPr="00B37F90" w:rsidR="00CE7464" w:rsidDel="00102E5C" w:rsidP="009F5C94" w:rsidRDefault="00CE7464" w14:paraId="40A09A5C" w14:textId="376C36C8">
      <w:pPr>
        <w:spacing w:after="0" w:line="240" w:lineRule="auto"/>
        <w:rPr>
          <w:del w:author="Jessica Lamb" w:date="2025-09-23T08:43:00Z" w16du:dateUtc="2025-09-23T15:43:00Z" w:id="98"/>
          <w:rFonts w:cstheme="minorHAnsi"/>
          <w:color w:val="000000" w:themeColor="text1"/>
          <w:sz w:val="20"/>
          <w:szCs w:val="20"/>
        </w:rPr>
      </w:pPr>
      <w:del w:author="Jessica Lamb" w:date="2025-09-23T08:43:00Z" w16du:dateUtc="2025-09-23T15:43:00Z" w:id="99">
        <w:r w:rsidRPr="00B37F90" w:rsidDel="00102E5C">
          <w:rPr>
            <w:rFonts w:cstheme="minorHAnsi"/>
            <w:color w:val="000000" w:themeColor="text1"/>
            <w:sz w:val="20"/>
            <w:szCs w:val="20"/>
          </w:rPr>
          <w:delText>enro_model</w:delText>
        </w:r>
      </w:del>
    </w:p>
    <w:p w:rsidRPr="00B37F90" w:rsidR="00CE7464" w:rsidP="009F5C94" w:rsidRDefault="00CE7464" w14:paraId="715EC660" w14:textId="2C5ED6B6">
      <w:pPr>
        <w:spacing w:after="0" w:line="240" w:lineRule="auto"/>
        <w:rPr>
          <w:rFonts w:cstheme="minorHAnsi"/>
          <w:sz w:val="20"/>
          <w:szCs w:val="20"/>
        </w:rPr>
      </w:pPr>
      <w:proofErr w:type="spellStart"/>
      <w:r w:rsidRPr="00B37F90">
        <w:rPr>
          <w:rFonts w:cstheme="minorHAnsi"/>
          <w:sz w:val="20"/>
          <w:szCs w:val="20"/>
        </w:rPr>
        <w:t>rand_conduct_rsn</w:t>
      </w:r>
      <w:proofErr w:type="spellEnd"/>
    </w:p>
    <w:p w:rsidRPr="00B37F90" w:rsidR="00CE7464" w:rsidP="009F5C94" w:rsidRDefault="00CE7464" w14:paraId="5BED48AF" w14:textId="77777777">
      <w:pPr>
        <w:spacing w:after="0" w:line="240" w:lineRule="auto"/>
        <w:rPr>
          <w:rFonts w:cstheme="minorHAnsi"/>
          <w:sz w:val="20"/>
          <w:szCs w:val="20"/>
        </w:rPr>
      </w:pPr>
      <w:proofErr w:type="spellStart"/>
      <w:r w:rsidRPr="00B37F90">
        <w:rPr>
          <w:rFonts w:cstheme="minorHAnsi"/>
          <w:sz w:val="20"/>
          <w:szCs w:val="20"/>
        </w:rPr>
        <w:t>rand_conduct_rsn_oth</w:t>
      </w:r>
      <w:proofErr w:type="spellEnd"/>
    </w:p>
    <w:p w:rsidRPr="00B37F90" w:rsidR="00830542" w:rsidP="002F6791" w:rsidRDefault="00830542" w14:paraId="449E1943" w14:textId="77777777">
      <w:pPr>
        <w:rPr>
          <w:rFonts w:cstheme="minorHAnsi"/>
          <w:b/>
          <w:bCs/>
          <w:color w:val="000000" w:themeColor="text1"/>
          <w:sz w:val="20"/>
          <w:szCs w:val="20"/>
          <w:u w:val="single"/>
        </w:rPr>
      </w:pPr>
    </w:p>
    <w:p w:rsidRPr="00B37F90" w:rsidR="00A0637C" w:rsidP="00A0637C" w:rsidRDefault="002F6791" w14:paraId="17D5CC82" w14:textId="77777777">
      <w:pPr>
        <w:rPr>
          <w:rFonts w:cstheme="minorHAnsi"/>
          <w:color w:val="000000" w:themeColor="text1"/>
          <w:sz w:val="20"/>
          <w:szCs w:val="20"/>
        </w:rPr>
      </w:pPr>
      <w:r w:rsidRPr="00B37F90">
        <w:rPr>
          <w:rFonts w:cstheme="minorHAnsi"/>
          <w:b/>
          <w:bCs/>
          <w:color w:val="000000" w:themeColor="text1"/>
          <w:sz w:val="20"/>
          <w:szCs w:val="20"/>
          <w:u w:val="single"/>
        </w:rPr>
        <w:t>ITT Population</w:t>
      </w:r>
      <w:r w:rsidRPr="00B37F90">
        <w:rPr>
          <w:rFonts w:cstheme="minorHAnsi"/>
          <w:color w:val="000000" w:themeColor="text1"/>
          <w:sz w:val="20"/>
          <w:szCs w:val="20"/>
        </w:rPr>
        <w:t>: Animals randomized and scheduled for surgery (</w:t>
      </w:r>
      <w:r w:rsidRPr="00B37F90" w:rsidR="00130964">
        <w:rPr>
          <w:rFonts w:cstheme="minorHAnsi"/>
          <w:color w:val="000000" w:themeColor="text1"/>
          <w:sz w:val="20"/>
          <w:szCs w:val="20"/>
        </w:rPr>
        <w:t xml:space="preserve">submitted ITT </w:t>
      </w:r>
      <w:r w:rsidRPr="00B37F90" w:rsidR="0008021F">
        <w:rPr>
          <w:rFonts w:cstheme="minorHAnsi"/>
          <w:color w:val="000000" w:themeColor="text1"/>
          <w:sz w:val="20"/>
          <w:szCs w:val="20"/>
        </w:rPr>
        <w:t xml:space="preserve">for </w:t>
      </w:r>
      <w:r w:rsidRPr="00B37F90">
        <w:rPr>
          <w:rFonts w:cstheme="minorHAnsi"/>
          <w:color w:val="000000" w:themeColor="text1"/>
          <w:sz w:val="20"/>
          <w:szCs w:val="20"/>
        </w:rPr>
        <w:t>stroke</w:t>
      </w:r>
      <w:r w:rsidRPr="00B37F90" w:rsidR="0008021F">
        <w:rPr>
          <w:rFonts w:cstheme="minorHAnsi"/>
          <w:color w:val="000000" w:themeColor="text1"/>
          <w:sz w:val="20"/>
          <w:szCs w:val="20"/>
        </w:rPr>
        <w:t xml:space="preserve"> surgery</w:t>
      </w:r>
      <w:r w:rsidRPr="00B37F90">
        <w:rPr>
          <w:rFonts w:cstheme="minorHAnsi"/>
          <w:color w:val="000000" w:themeColor="text1"/>
          <w:sz w:val="20"/>
          <w:szCs w:val="20"/>
        </w:rPr>
        <w:t>)</w:t>
      </w:r>
    </w:p>
    <w:p w:rsidRPr="00B37F90" w:rsidR="00A0637C" w:rsidP="00A0637C" w:rsidRDefault="00500CFA" w14:paraId="02560857" w14:textId="77777777">
      <w:pPr>
        <w:rPr>
          <w:rFonts w:cstheme="minorHAnsi"/>
          <w:color w:val="000000" w:themeColor="text1"/>
          <w:sz w:val="20"/>
          <w:szCs w:val="20"/>
        </w:rPr>
      </w:pPr>
      <w:r w:rsidRPr="00B37F90">
        <w:rPr>
          <w:rFonts w:cstheme="minorHAnsi"/>
          <w:color w:val="000000" w:themeColor="text1"/>
          <w:sz w:val="20"/>
          <w:szCs w:val="20"/>
          <w:u w:val="single"/>
        </w:rPr>
        <w:t>Definition</w:t>
      </w:r>
      <w:r w:rsidRPr="00B37F90">
        <w:rPr>
          <w:rFonts w:cstheme="minorHAnsi"/>
          <w:color w:val="000000" w:themeColor="text1"/>
          <w:sz w:val="20"/>
          <w:szCs w:val="20"/>
        </w:rPr>
        <w:t xml:space="preserve">: </w:t>
      </w:r>
    </w:p>
    <w:p w:rsidRPr="00B37F90" w:rsidR="00FE28E2" w:rsidP="00A0637C" w:rsidRDefault="00ED257C" w14:paraId="56C87D66" w14:textId="398A9127">
      <w:pPr>
        <w:rPr>
          <w:rFonts w:cstheme="minorHAnsi"/>
          <w:color w:val="000000" w:themeColor="text1"/>
          <w:sz w:val="20"/>
          <w:szCs w:val="20"/>
        </w:rPr>
      </w:pPr>
      <w:proofErr w:type="spellStart"/>
      <w:r w:rsidRPr="00B37F90">
        <w:rPr>
          <w:rFonts w:cstheme="minorHAnsi"/>
          <w:color w:val="000000" w:themeColor="text1"/>
          <w:sz w:val="20"/>
          <w:szCs w:val="20"/>
        </w:rPr>
        <w:t>r</w:t>
      </w:r>
      <w:r w:rsidRPr="00B37F90" w:rsidR="00500CFA">
        <w:rPr>
          <w:rFonts w:cstheme="minorHAnsi"/>
          <w:color w:val="000000" w:themeColor="text1"/>
          <w:sz w:val="20"/>
          <w:szCs w:val="20"/>
        </w:rPr>
        <w:t>and_conduct</w:t>
      </w:r>
      <w:proofErr w:type="spellEnd"/>
      <w:r w:rsidRPr="00B37F90" w:rsidR="00500CFA">
        <w:rPr>
          <w:rFonts w:cstheme="minorHAnsi"/>
          <w:color w:val="000000" w:themeColor="text1"/>
          <w:sz w:val="20"/>
          <w:szCs w:val="20"/>
        </w:rPr>
        <w:t xml:space="preserve"> = </w:t>
      </w:r>
      <w:r w:rsidRPr="00B37F90">
        <w:rPr>
          <w:rFonts w:cstheme="minorHAnsi"/>
          <w:color w:val="000000" w:themeColor="text1"/>
          <w:sz w:val="20"/>
          <w:szCs w:val="20"/>
        </w:rPr>
        <w:t>yes</w:t>
      </w:r>
      <w:r w:rsidRPr="00B37F90" w:rsidR="00F471FF">
        <w:rPr>
          <w:rFonts w:cstheme="minorHAnsi"/>
          <w:color w:val="000000" w:themeColor="text1"/>
          <w:sz w:val="20"/>
          <w:szCs w:val="20"/>
        </w:rPr>
        <w:br/>
      </w:r>
      <w:r w:rsidRPr="00B37F90" w:rsidR="00F471FF">
        <w:rPr>
          <w:rFonts w:cstheme="minorHAnsi"/>
          <w:color w:val="000000" w:themeColor="text1"/>
          <w:sz w:val="20"/>
          <w:szCs w:val="20"/>
        </w:rPr>
        <w:br/>
      </w:r>
      <w:r w:rsidRPr="00B37F90" w:rsidR="00500CFA">
        <w:rPr>
          <w:rFonts w:cstheme="minorHAnsi"/>
          <w:color w:val="000000" w:themeColor="text1"/>
          <w:sz w:val="20"/>
          <w:szCs w:val="20"/>
          <w:u w:val="single"/>
        </w:rPr>
        <w:t>Goal</w:t>
      </w:r>
      <w:r w:rsidRPr="00B37F90" w:rsidR="00500CFA">
        <w:rPr>
          <w:rFonts w:cstheme="minorHAnsi"/>
          <w:color w:val="000000" w:themeColor="text1"/>
          <w:sz w:val="20"/>
          <w:szCs w:val="20"/>
        </w:rPr>
        <w:t>:</w:t>
      </w:r>
      <w:r w:rsidRPr="00B37F90" w:rsidR="00F471FF">
        <w:rPr>
          <w:rFonts w:cstheme="minorHAnsi"/>
          <w:color w:val="000000" w:themeColor="text1"/>
          <w:sz w:val="20"/>
          <w:szCs w:val="20"/>
        </w:rPr>
        <w:t xml:space="preserve"> </w:t>
      </w:r>
    </w:p>
    <w:p w:rsidRPr="00B37F90" w:rsidR="00500CFA" w:rsidP="00500CFA" w:rsidRDefault="00FE28E2" w14:paraId="46D8D4C5" w14:textId="6E3733BB">
      <w:pPr>
        <w:keepNext/>
        <w:rPr>
          <w:rFonts w:cstheme="minorHAnsi"/>
          <w:color w:val="000000" w:themeColor="text1"/>
          <w:sz w:val="20"/>
          <w:szCs w:val="20"/>
        </w:rPr>
      </w:pPr>
      <w:r w:rsidRPr="00B37F90">
        <w:rPr>
          <w:rFonts w:cstheme="minorHAnsi"/>
          <w:color w:val="000000" w:themeColor="text1"/>
          <w:sz w:val="20"/>
          <w:szCs w:val="20"/>
        </w:rPr>
        <w:t>1. Feasibility</w:t>
      </w:r>
    </w:p>
    <w:p w:rsidRPr="00B37F90" w:rsidR="00591213" w:rsidP="63AF8425" w:rsidRDefault="3E373C33" w14:paraId="56C04AD5" w14:textId="77777777">
      <w:pPr>
        <w:rPr>
          <w:color w:val="000000" w:themeColor="text1"/>
          <w:sz w:val="20"/>
          <w:szCs w:val="20"/>
          <w:u w:val="single"/>
        </w:rPr>
      </w:pPr>
      <w:r w:rsidRPr="63AF8425">
        <w:rPr>
          <w:color w:val="000000" w:themeColor="text1"/>
          <w:sz w:val="20"/>
          <w:szCs w:val="20"/>
          <w:u w:val="single"/>
        </w:rPr>
        <w:t>Descriptive tables</w:t>
      </w:r>
      <w:r w:rsidRPr="63AF8425" w:rsidR="5E9A150E">
        <w:rPr>
          <w:color w:val="000000" w:themeColor="text1"/>
          <w:sz w:val="20"/>
          <w:szCs w:val="20"/>
          <w:u w:val="single"/>
        </w:rPr>
        <w:t xml:space="preserve"> by:</w:t>
      </w:r>
    </w:p>
    <w:p w:rsidRPr="002C7780" w:rsidR="00130964" w:rsidP="63AF8425" w:rsidRDefault="2E73EB67" w14:paraId="49DC3CF3" w14:textId="0B752C73">
      <w:pPr>
        <w:spacing w:after="0" w:line="240" w:lineRule="auto"/>
        <w:rPr>
          <w:ins w:author="marcio.diniz@mountsinai.org" w:date="2025-10-07T19:26:00Z" w16du:dateUtc="2025-10-07T19:26:23Z" w:id="100"/>
          <w:color w:val="000000" w:themeColor="text1"/>
          <w:sz w:val="20"/>
          <w:szCs w:val="20"/>
          <w:rPrChange w:author="" w16du:dateUtc="2025-10-01T16:19:00Z" w:id="101">
            <w:rPr>
              <w:ins w:author="marcio.diniz@mountsinai.org" w:date="2025-10-07T19:26:00Z" w16du:dateUtc="2025-10-07T19:26:23Z" w:id="102"/>
            </w:rPr>
          </w:rPrChange>
        </w:rPr>
      </w:pPr>
      <w:r w:rsidRPr="63AF8425">
        <w:rPr>
          <w:color w:val="000000" w:themeColor="text1"/>
          <w:sz w:val="20"/>
          <w:szCs w:val="20"/>
        </w:rPr>
        <w:t>Total</w:t>
      </w:r>
      <w:r w:rsidRPr="63AF8425" w:rsidR="761A410D">
        <w:rPr>
          <w:color w:val="000000" w:themeColor="text1"/>
          <w:sz w:val="20"/>
          <w:szCs w:val="20"/>
        </w:rPr>
        <w:t>,</w:t>
      </w:r>
      <w:r w:rsidRPr="63AF8425" w:rsidR="6974789F">
        <w:rPr>
          <w:color w:val="000000" w:themeColor="text1"/>
          <w:sz w:val="20"/>
          <w:szCs w:val="20"/>
        </w:rPr>
        <w:t xml:space="preserve"> </w:t>
      </w:r>
      <w:r w:rsidRPr="63AF8425" w:rsidR="5B1C99EB">
        <w:rPr>
          <w:color w:val="000000" w:themeColor="text1"/>
          <w:sz w:val="20"/>
          <w:szCs w:val="20"/>
        </w:rPr>
        <w:t>S</w:t>
      </w:r>
      <w:r w:rsidRPr="63AF8425">
        <w:rPr>
          <w:color w:val="000000" w:themeColor="text1"/>
          <w:sz w:val="20"/>
          <w:szCs w:val="20"/>
        </w:rPr>
        <w:t>ex</w:t>
      </w:r>
      <w:r w:rsidRPr="63AF8425" w:rsidR="761A410D">
        <w:rPr>
          <w:color w:val="000000" w:themeColor="text1"/>
          <w:sz w:val="20"/>
          <w:szCs w:val="20"/>
        </w:rPr>
        <w:t xml:space="preserve">, </w:t>
      </w:r>
      <w:r w:rsidRPr="63AF8425" w:rsidR="5B609C19">
        <w:rPr>
          <w:color w:val="000000" w:themeColor="text1"/>
          <w:sz w:val="20"/>
          <w:szCs w:val="20"/>
        </w:rPr>
        <w:t xml:space="preserve">Site, </w:t>
      </w:r>
      <w:del w:author="marcio.diniz@mountsinai.org" w:date="2025-10-07T19:26:00Z" w:id="103">
        <w:r w:rsidRPr="63AF8425" w:rsidDel="2E73EB67" w:rsidR="00130964">
          <w:rPr>
            <w:color w:val="000000" w:themeColor="text1"/>
            <w:sz w:val="20"/>
            <w:szCs w:val="20"/>
          </w:rPr>
          <w:delText>Treatment</w:delText>
        </w:r>
        <w:r w:rsidRPr="63AF8425" w:rsidDel="11B60AC1" w:rsidR="00130964">
          <w:rPr>
            <w:color w:val="000000" w:themeColor="text1"/>
            <w:sz w:val="20"/>
            <w:szCs w:val="20"/>
          </w:rPr>
          <w:delText xml:space="preserve">, </w:delText>
        </w:r>
      </w:del>
      <w:del w:author="Jessica Lamb" w:date="2025-09-23T08:39:00Z" w:id="104">
        <w:r w:rsidRPr="63AF8425" w:rsidDel="7F888C53" w:rsidR="00130964">
          <w:rPr>
            <w:color w:val="000000" w:themeColor="text1"/>
            <w:sz w:val="20"/>
            <w:szCs w:val="20"/>
          </w:rPr>
          <w:delText xml:space="preserve">Animal </w:delText>
        </w:r>
      </w:del>
      <w:del w:author="marcio.diniz@mountsinai.org" w:date="2025-10-07T19:26:00Z" w:id="105">
        <w:r w:rsidRPr="63AF8425" w:rsidDel="5B1C99EB" w:rsidR="00130964">
          <w:rPr>
            <w:color w:val="000000" w:themeColor="text1"/>
            <w:sz w:val="20"/>
            <w:szCs w:val="20"/>
          </w:rPr>
          <w:delText>M</w:delText>
        </w:r>
      </w:del>
      <w:del w:author="Jessica Lamb" w:date="2025-09-23T08:39:00Z" w:id="106">
        <w:r w:rsidRPr="63AF8425" w:rsidDel="738E7E08" w:rsidR="00130964">
          <w:rPr>
            <w:color w:val="000000" w:themeColor="text1"/>
            <w:sz w:val="20"/>
            <w:szCs w:val="20"/>
          </w:rPr>
          <w:delText>odel</w:delText>
        </w:r>
      </w:del>
      <w:ins w:author="Jessica Lamb" w:date="2025-09-23T08:39:00Z" w:id="107">
        <w:r w:rsidRPr="63AF8425" w:rsidR="311B1F38">
          <w:rPr>
            <w:color w:val="000000" w:themeColor="text1"/>
            <w:sz w:val="20"/>
            <w:szCs w:val="20"/>
          </w:rPr>
          <w:t>Clo</w:t>
        </w:r>
      </w:ins>
      <w:ins w:author="Jessica Lamb" w:date="2025-09-23T08:40:00Z" w:id="108">
        <w:r w:rsidRPr="63AF8425" w:rsidR="311B1F38">
          <w:rPr>
            <w:color w:val="000000" w:themeColor="text1"/>
            <w:sz w:val="20"/>
            <w:szCs w:val="20"/>
          </w:rPr>
          <w:t>t length</w:t>
        </w:r>
      </w:ins>
      <w:ins w:author="marcio.diniz@mountsinai.org" w:date="2025-10-07T19:54:00Z" w:id="109">
        <w:r w:rsidRPr="63AF8425" w:rsidR="2C89F374">
          <w:rPr>
            <w:color w:val="000000" w:themeColor="text1"/>
            <w:sz w:val="20"/>
            <w:szCs w:val="20"/>
          </w:rPr>
          <w:t xml:space="preserve"> (</w:t>
        </w:r>
        <w:proofErr w:type="spellStart"/>
        <w:r w:rsidRPr="63AF8425" w:rsidR="2C89F374">
          <w:rPr>
            <w:color w:val="000000" w:themeColor="text1"/>
            <w:sz w:val="20"/>
            <w:szCs w:val="20"/>
          </w:rPr>
          <w:t>rand_clot_length</w:t>
        </w:r>
        <w:proofErr w:type="spellEnd"/>
        <w:r w:rsidRPr="63AF8425" w:rsidR="2C89F374">
          <w:rPr>
            <w:color w:val="000000" w:themeColor="text1"/>
            <w:sz w:val="20"/>
            <w:szCs w:val="20"/>
          </w:rPr>
          <w:t>)</w:t>
        </w:r>
      </w:ins>
    </w:p>
    <w:p w:rsidR="63AF8425" w:rsidP="63AF8425" w:rsidRDefault="63AF8425" w14:paraId="0EAA2BB1" w14:textId="143E195F">
      <w:pPr>
        <w:spacing w:after="0" w:line="240" w:lineRule="auto"/>
        <w:rPr>
          <w:color w:val="000000" w:themeColor="text1"/>
          <w:sz w:val="20"/>
          <w:szCs w:val="20"/>
        </w:rPr>
      </w:pPr>
    </w:p>
    <w:p w:rsidRPr="00B37F90" w:rsidR="0009266D" w:rsidP="0009266D" w:rsidRDefault="00F471FF" w14:paraId="0AE19AD7" w14:textId="77777777">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rsidRPr="00B37F90" w:rsidR="0009266D" w:rsidP="00E90C34" w:rsidRDefault="0009266D" w14:paraId="0A69329D" w14:textId="2FF12C1C">
      <w:pPr>
        <w:spacing w:after="0" w:line="240" w:lineRule="auto"/>
        <w:rPr>
          <w:rFonts w:cstheme="minorHAnsi"/>
          <w:color w:val="000000" w:themeColor="text1"/>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B37F90" w:rsidR="0009266D" w:rsidP="00E90C34" w:rsidRDefault="0009266D" w14:paraId="78352508" w14:textId="77777777">
      <w:pPr>
        <w:spacing w:after="0" w:line="240" w:lineRule="auto"/>
        <w:rPr>
          <w:rFonts w:cstheme="minorHAnsi"/>
          <w:sz w:val="20"/>
          <w:szCs w:val="20"/>
        </w:rPr>
      </w:pPr>
      <w:proofErr w:type="spellStart"/>
      <w:r w:rsidRPr="00B37F90">
        <w:rPr>
          <w:rFonts w:cstheme="minorHAnsi"/>
          <w:sz w:val="20"/>
          <w:szCs w:val="20"/>
        </w:rPr>
        <w:t>enro_sex</w:t>
      </w:r>
      <w:proofErr w:type="spellEnd"/>
    </w:p>
    <w:p w:rsidRPr="00B37F90" w:rsidR="005429AF" w:rsidP="63AF8425" w:rsidRDefault="0009266D" w14:paraId="1EAF0F30" w14:textId="6A85A1AC">
      <w:pPr>
        <w:spacing w:after="0" w:line="240" w:lineRule="auto"/>
        <w:rPr>
          <w:sz w:val="20"/>
          <w:szCs w:val="20"/>
        </w:rPr>
      </w:pPr>
      <w:del w:author="Jessica Lamb" w:date="2025-09-23T08:44:00Z" w:id="110">
        <w:r w:rsidRPr="63AF8425" w:rsidDel="28AF430A">
          <w:rPr>
            <w:color w:val="000000" w:themeColor="text1"/>
            <w:sz w:val="20"/>
            <w:szCs w:val="20"/>
          </w:rPr>
          <w:delText>enro_model</w:delText>
        </w:r>
      </w:del>
      <w:del w:author="marcio.diniz@mountsinai.org" w:date="2025-10-07T19:24:00Z" w:id="111">
        <w:r>
          <w:br/>
        </w:r>
      </w:del>
      <w:proofErr w:type="spellStart"/>
      <w:ins w:author="Jessica Lamb" w:date="2025-09-23T08:40:00Z" w:id="112">
        <w:r w:rsidRPr="63AF8425" w:rsidR="311B1F38">
          <w:rPr>
            <w:sz w:val="20"/>
            <w:szCs w:val="20"/>
          </w:rPr>
          <w:t>txas_reperfusion</w:t>
        </w:r>
        <w:proofErr w:type="spellEnd"/>
        <w:r w:rsidRPr="63AF8425" w:rsidR="311B1F38">
          <w:rPr>
            <w:sz w:val="20"/>
            <w:szCs w:val="20"/>
          </w:rPr>
          <w:t xml:space="preserve"> </w:t>
        </w:r>
      </w:ins>
      <w:del w:author="Jessica Lamb" w:date="2025-09-23T08:40:00Z" w:id="113">
        <w:r w:rsidRPr="63AF8425" w:rsidDel="28AF430A">
          <w:rPr>
            <w:sz w:val="20"/>
            <w:szCs w:val="20"/>
          </w:rPr>
          <w:delText>txas_tx_group</w:delText>
        </w:r>
      </w:del>
    </w:p>
    <w:p w:rsidRPr="00B37F90" w:rsidR="00102E5C" w:rsidP="001D1348" w:rsidRDefault="001D1348" w14:paraId="333200CD" w14:textId="0C5F32A0">
      <w:pPr>
        <w:spacing w:after="0" w:line="240" w:lineRule="auto"/>
        <w:rPr>
          <w:rFonts w:cstheme="minorHAnsi"/>
          <w:color w:val="000000" w:themeColor="text1"/>
          <w:sz w:val="20"/>
          <w:szCs w:val="20"/>
        </w:rPr>
      </w:pPr>
      <w:del w:author="Jessica Lamb" w:date="2025-09-23T08:41:00Z" w16du:dateUtc="2025-09-23T15:41:00Z" w:id="114">
        <w:r w:rsidRPr="00B37F90" w:rsidDel="00102E5C">
          <w:rPr>
            <w:rFonts w:cstheme="minorHAnsi"/>
            <w:sz w:val="20"/>
            <w:szCs w:val="20"/>
            <w:highlight w:val="yellow"/>
          </w:rPr>
          <w:delText>srg_embolic_draw_dt</w:delText>
        </w:r>
      </w:del>
      <w:proofErr w:type="spellStart"/>
      <w:ins w:author="Jessica Lamb" w:date="2025-09-23T08:40:00Z" w:id="115">
        <w:r w:rsidRPr="00102E5C" w:rsidR="00102E5C">
          <w:rPr>
            <w:rFonts w:cstheme="minorHAnsi"/>
            <w:color w:val="000000" w:themeColor="text1"/>
            <w:sz w:val="20"/>
            <w:szCs w:val="20"/>
          </w:rPr>
          <w:t>rand_clot_length</w:t>
        </w:r>
      </w:ins>
      <w:proofErr w:type="spellEnd"/>
    </w:p>
    <w:p w:rsidRPr="00B37F90" w:rsidR="001D1348" w:rsidDel="00102E5C" w:rsidP="001D1348" w:rsidRDefault="001D1348" w14:paraId="5980C9FC" w14:textId="4733C699">
      <w:pPr>
        <w:spacing w:after="0" w:line="240" w:lineRule="auto"/>
        <w:rPr>
          <w:del w:author="Jessica Lamb" w:date="2025-09-23T08:40:00Z" w16du:dateUtc="2025-09-23T15:40:00Z" w:id="116"/>
          <w:rFonts w:cstheme="minorHAnsi"/>
          <w:sz w:val="20"/>
          <w:szCs w:val="20"/>
          <w:highlight w:val="yellow"/>
        </w:rPr>
      </w:pPr>
      <w:del w:author="Jessica Lamb" w:date="2025-09-23T08:40:00Z" w16du:dateUtc="2025-09-23T15:40:00Z" w:id="117">
        <w:r w:rsidRPr="00B37F90" w:rsidDel="00102E5C">
          <w:rPr>
            <w:rFonts w:cstheme="minorHAnsi"/>
            <w:sz w:val="20"/>
            <w:szCs w:val="20"/>
            <w:highlight w:val="yellow"/>
          </w:rPr>
          <w:delText>srg_clot_length</w:delText>
        </w:r>
      </w:del>
    </w:p>
    <w:p w:rsidRPr="00B37F90" w:rsidR="001D1348" w:rsidDel="00102E5C" w:rsidP="001D1348" w:rsidRDefault="001D1348" w14:paraId="3CD1AE4D" w14:textId="39096DDC">
      <w:pPr>
        <w:spacing w:after="0" w:line="240" w:lineRule="auto"/>
        <w:rPr>
          <w:del w:author="Jessica Lamb" w:date="2025-09-23T08:40:00Z" w16du:dateUtc="2025-09-23T15:40:00Z" w:id="118"/>
          <w:rFonts w:cstheme="minorHAnsi"/>
          <w:sz w:val="20"/>
          <w:szCs w:val="20"/>
          <w:highlight w:val="yellow"/>
        </w:rPr>
      </w:pPr>
      <w:del w:author="Jessica Lamb" w:date="2025-09-23T08:40:00Z" w16du:dateUtc="2025-09-23T15:40:00Z" w:id="119">
        <w:r w:rsidRPr="00B37F90" w:rsidDel="00102E5C">
          <w:rPr>
            <w:rFonts w:cstheme="minorHAnsi"/>
            <w:sz w:val="20"/>
            <w:szCs w:val="20"/>
            <w:highlight w:val="yellow"/>
          </w:rPr>
          <w:delText>srg_embolic_draw_sex (comparison between enro_sex and srg_embolic_draw_sex)</w:delText>
        </w:r>
      </w:del>
    </w:p>
    <w:p w:rsidRPr="00B37F90" w:rsidR="001D1348" w:rsidDel="00102E5C" w:rsidP="001D1348" w:rsidRDefault="001D1348" w14:paraId="53188D13" w14:textId="58C5CBBC">
      <w:pPr>
        <w:spacing w:after="0" w:line="240" w:lineRule="auto"/>
        <w:rPr>
          <w:del w:author="Jessica Lamb" w:date="2025-09-23T08:40:00Z" w16du:dateUtc="2025-09-23T15:40:00Z" w:id="120"/>
          <w:rFonts w:cstheme="minorHAnsi"/>
          <w:sz w:val="20"/>
          <w:szCs w:val="20"/>
        </w:rPr>
      </w:pPr>
      <w:del w:author="Jessica Lamb" w:date="2025-09-23T08:40:00Z" w16du:dateUtc="2025-09-23T15:40:00Z" w:id="121">
        <w:r w:rsidRPr="00B37F90" w:rsidDel="00102E5C">
          <w:rPr>
            <w:rFonts w:cstheme="minorHAnsi"/>
            <w:sz w:val="20"/>
            <w:szCs w:val="20"/>
            <w:highlight w:val="yellow"/>
          </w:rPr>
          <w:delText>srg_donor_eartag (srg_donor_eartag should ≠ enro_animal_id)</w:delText>
        </w:r>
      </w:del>
    </w:p>
    <w:p w:rsidRPr="00B37F90" w:rsidR="001D1348" w:rsidP="00E90C34" w:rsidRDefault="001D1348" w14:paraId="67B23541" w14:textId="77777777">
      <w:pPr>
        <w:spacing w:after="0" w:line="240" w:lineRule="auto"/>
        <w:rPr>
          <w:rFonts w:cstheme="minorHAnsi"/>
          <w:sz w:val="20"/>
          <w:szCs w:val="20"/>
        </w:rPr>
      </w:pPr>
    </w:p>
    <w:p w:rsidRPr="00B37F90" w:rsidR="00130964" w:rsidP="00130964" w:rsidRDefault="00130964" w14:paraId="08E5F0A4" w14:textId="7C5CD326">
      <w:pPr>
        <w:rPr>
          <w:rFonts w:eastAsia="Times New Roman" w:cstheme="minorHAnsi"/>
          <w:color w:val="000000" w:themeColor="text1"/>
          <w:sz w:val="20"/>
          <w:szCs w:val="20"/>
        </w:rPr>
      </w:pPr>
    </w:p>
    <w:p w:rsidRPr="00B37F90" w:rsidR="00207238" w:rsidP="63AF8425" w:rsidRDefault="064EC86D" w14:paraId="6B8EE4AD" w14:textId="10FD24A9">
      <w:pPr>
        <w:rPr>
          <w:del w:author="marcio.diniz@mountsinai.org" w:date="2025-10-07T19:24:00Z" w16du:dateUtc="2025-10-07T19:24:52Z" w:id="122"/>
          <w:color w:val="000000" w:themeColor="text1"/>
          <w:sz w:val="20"/>
          <w:szCs w:val="20"/>
        </w:rPr>
      </w:pPr>
      <w:r w:rsidRPr="63AF8425">
        <w:rPr>
          <w:b/>
          <w:bCs/>
          <w:color w:val="000000" w:themeColor="text1"/>
          <w:sz w:val="20"/>
          <w:szCs w:val="20"/>
          <w:u w:val="single"/>
        </w:rPr>
        <w:t>Exclusion from Treatment</w:t>
      </w:r>
      <w:r w:rsidRPr="63AF8425">
        <w:rPr>
          <w:color w:val="000000" w:themeColor="text1"/>
          <w:sz w:val="20"/>
          <w:szCs w:val="20"/>
        </w:rPr>
        <w:t xml:space="preserve">: Randomized but unable to receive </w:t>
      </w:r>
      <w:ins w:author="Jessica Lamb" w:date="2025-09-23T08:41:00Z" w:id="123">
        <w:r w:rsidRPr="63AF8425" w:rsidR="311B1F38">
          <w:rPr>
            <w:color w:val="000000" w:themeColor="text1"/>
            <w:sz w:val="20"/>
            <w:szCs w:val="20"/>
          </w:rPr>
          <w:t>surgery</w:t>
        </w:r>
      </w:ins>
      <w:del w:author="Jessica Lamb" w:date="2025-09-23T08:41:00Z" w:id="124">
        <w:r w:rsidRPr="63AF8425" w:rsidDel="064EC86D" w:rsidR="002F6791">
          <w:rPr>
            <w:color w:val="000000" w:themeColor="text1"/>
            <w:sz w:val="20"/>
            <w:szCs w:val="20"/>
          </w:rPr>
          <w:delText>treatment</w:delText>
        </w:r>
      </w:del>
      <w:r w:rsidRPr="63AF8425" w:rsidR="07143785">
        <w:rPr>
          <w:color w:val="000000" w:themeColor="text1"/>
          <w:sz w:val="20"/>
          <w:szCs w:val="20"/>
        </w:rPr>
        <w:t xml:space="preserve">. </w:t>
      </w:r>
      <w:del w:author="marcio.diniz@mountsinai.org" w:date="2025-10-07T19:24:00Z" w:id="125">
        <w:r w:rsidRPr="63AF8425" w:rsidDel="07143785" w:rsidR="002F6791">
          <w:rPr>
            <w:color w:val="000000" w:themeColor="text1"/>
            <w:sz w:val="20"/>
            <w:szCs w:val="20"/>
          </w:rPr>
          <w:delText>Will be a small group.</w:delText>
        </w:r>
        <w:r w:rsidRPr="63AF8425" w:rsidDel="0C55E12C" w:rsidR="002F6791">
          <w:rPr>
            <w:color w:val="000000" w:themeColor="text1"/>
            <w:sz w:val="20"/>
            <w:szCs w:val="20"/>
          </w:rPr>
          <w:delText xml:space="preserve"> </w:delText>
        </w:r>
        <w:r w:rsidRPr="63AF8425" w:rsidDel="6DB5948D" w:rsidR="002F6791">
          <w:rPr>
            <w:color w:val="000000" w:themeColor="text1"/>
            <w:sz w:val="20"/>
            <w:szCs w:val="20"/>
          </w:rPr>
          <w:delText xml:space="preserve">We </w:delText>
        </w:r>
        <w:r w:rsidRPr="63AF8425" w:rsidDel="0C55E12C" w:rsidR="002F6791">
          <w:rPr>
            <w:color w:val="000000" w:themeColor="text1"/>
            <w:sz w:val="20"/>
            <w:szCs w:val="20"/>
          </w:rPr>
          <w:delText xml:space="preserve">only need a count and </w:delText>
        </w:r>
        <w:commentRangeStart w:id="126"/>
        <w:r w:rsidRPr="63AF8425" w:rsidDel="0C55E12C" w:rsidR="002F6791">
          <w:rPr>
            <w:color w:val="000000" w:themeColor="text1"/>
            <w:sz w:val="20"/>
            <w:szCs w:val="20"/>
          </w:rPr>
          <w:delText>not</w:delText>
        </w:r>
      </w:del>
      <w:commentRangeEnd w:id="126"/>
      <w:r w:rsidR="002F6791">
        <w:rPr>
          <w:rStyle w:val="CommentReference"/>
        </w:rPr>
        <w:commentReference w:id="126"/>
      </w:r>
      <w:del w:author="marcio.diniz@mountsinai.org" w:date="2025-10-07T19:24:00Z" w:id="127">
        <w:r w:rsidRPr="63AF8425" w:rsidDel="0C55E12C" w:rsidR="002F6791">
          <w:rPr>
            <w:color w:val="000000" w:themeColor="text1"/>
            <w:sz w:val="20"/>
            <w:szCs w:val="20"/>
          </w:rPr>
          <w:delText xml:space="preserve"> a full description of this group</w:delText>
        </w:r>
        <w:r w:rsidRPr="63AF8425" w:rsidDel="6144DC1F" w:rsidR="002F6791">
          <w:rPr>
            <w:color w:val="000000" w:themeColor="text1"/>
            <w:sz w:val="20"/>
            <w:szCs w:val="20"/>
          </w:rPr>
          <w:delText>.</w:delText>
        </w:r>
      </w:del>
    </w:p>
    <w:p w:rsidRPr="00B37F90" w:rsidR="00591213" w:rsidP="002762BD" w:rsidRDefault="00F471FF" w14:paraId="20D12B07" w14:textId="77777777">
      <w:pPr>
        <w:rPr>
          <w:rFonts w:cstheme="minorHAnsi"/>
          <w:color w:val="000000" w:themeColor="text1"/>
          <w:sz w:val="20"/>
          <w:szCs w:val="20"/>
        </w:rPr>
      </w:pPr>
      <w:r w:rsidRPr="00B37F90">
        <w:rPr>
          <w:rFonts w:cstheme="minorHAnsi"/>
          <w:color w:val="000000" w:themeColor="text1"/>
          <w:sz w:val="20"/>
          <w:szCs w:val="20"/>
        </w:rPr>
        <w:br/>
      </w:r>
      <w:r w:rsidRPr="00B37F90">
        <w:rPr>
          <w:rFonts w:cstheme="minorHAnsi"/>
          <w:color w:val="000000" w:themeColor="text1"/>
          <w:sz w:val="20"/>
          <w:szCs w:val="20"/>
          <w:u w:val="single"/>
        </w:rPr>
        <w:t>Definition</w:t>
      </w:r>
      <w:r w:rsidRPr="00B37F90">
        <w:rPr>
          <w:rFonts w:cstheme="minorHAnsi"/>
          <w:color w:val="000000" w:themeColor="text1"/>
          <w:sz w:val="20"/>
          <w:szCs w:val="20"/>
        </w:rPr>
        <w:t xml:space="preserve">: </w:t>
      </w:r>
    </w:p>
    <w:p w:rsidRPr="00B37F90" w:rsidR="00FE28E2" w:rsidP="002762BD" w:rsidRDefault="002762BD" w14:paraId="76812E0E" w14:textId="0814CB8A">
      <w:pPr>
        <w:rPr>
          <w:rFonts w:cstheme="minorHAnsi"/>
          <w:color w:val="000000" w:themeColor="text1"/>
          <w:sz w:val="20"/>
          <w:szCs w:val="20"/>
        </w:rPr>
      </w:pPr>
      <w:proofErr w:type="spellStart"/>
      <w:r w:rsidRPr="00B37F90">
        <w:rPr>
          <w:rFonts w:cstheme="minorHAnsi"/>
          <w:color w:val="000000" w:themeColor="text1"/>
          <w:sz w:val="20"/>
          <w:szCs w:val="20"/>
        </w:rPr>
        <w:t>rand_conduct</w:t>
      </w:r>
      <w:proofErr w:type="spellEnd"/>
      <w:r w:rsidRPr="00B37F90">
        <w:rPr>
          <w:rFonts w:cstheme="minorHAnsi"/>
          <w:color w:val="000000" w:themeColor="text1"/>
          <w:sz w:val="20"/>
          <w:szCs w:val="20"/>
        </w:rPr>
        <w:t xml:space="preserve"> = </w:t>
      </w:r>
      <w:r w:rsidRPr="00B37F90" w:rsidR="00ED257C">
        <w:rPr>
          <w:rFonts w:cstheme="minorHAnsi"/>
          <w:color w:val="000000" w:themeColor="text1"/>
          <w:sz w:val="20"/>
          <w:szCs w:val="20"/>
        </w:rPr>
        <w:t>yes</w:t>
      </w:r>
      <w:r w:rsidRPr="00B37F90" w:rsidR="00F471FF">
        <w:rPr>
          <w:rFonts w:cstheme="minorHAnsi"/>
          <w:color w:val="000000" w:themeColor="text1"/>
          <w:sz w:val="20"/>
          <w:szCs w:val="20"/>
        </w:rPr>
        <w:t xml:space="preserve"> AND </w:t>
      </w:r>
      <w:proofErr w:type="spellStart"/>
      <w:r w:rsidRPr="00B37F90">
        <w:rPr>
          <w:rFonts w:cstheme="minorHAnsi"/>
          <w:color w:val="000000" w:themeColor="text1"/>
          <w:sz w:val="20"/>
          <w:szCs w:val="20"/>
        </w:rPr>
        <w:t>srg_conduct</w:t>
      </w:r>
      <w:proofErr w:type="spellEnd"/>
      <w:r w:rsidRPr="00B37F90">
        <w:rPr>
          <w:rFonts w:cstheme="minorHAnsi"/>
          <w:color w:val="000000" w:themeColor="text1"/>
          <w:sz w:val="20"/>
          <w:szCs w:val="20"/>
        </w:rPr>
        <w:t xml:space="preserve"> </w:t>
      </w:r>
      <w:r w:rsidRPr="00B37F90" w:rsidR="00ED257C">
        <w:rPr>
          <w:rFonts w:cstheme="minorHAnsi"/>
          <w:color w:val="000000" w:themeColor="text1"/>
          <w:sz w:val="20"/>
          <w:szCs w:val="20"/>
        </w:rPr>
        <w:t>= no</w:t>
      </w:r>
      <w:r w:rsidRPr="00B37F90" w:rsidDel="00F471FF" w:rsidR="00ED257C">
        <w:rPr>
          <w:rFonts w:cstheme="minorHAnsi"/>
          <w:color w:val="000000" w:themeColor="text1"/>
          <w:sz w:val="20"/>
          <w:szCs w:val="20"/>
        </w:rPr>
        <w:t xml:space="preserve"> </w:t>
      </w:r>
    </w:p>
    <w:p w:rsidRPr="00B37F90" w:rsidR="00FE28E2" w:rsidP="002F6791" w:rsidRDefault="00FE28E2" w14:paraId="15DD37D6" w14:textId="77777777">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rsidRPr="00B37F90" w:rsidR="002762BD" w:rsidP="002F6791" w:rsidRDefault="00FE28E2" w14:paraId="462EF526" w14:textId="05B5EB31">
      <w:pPr>
        <w:rPr>
          <w:rFonts w:cstheme="minorHAnsi"/>
          <w:color w:val="000000" w:themeColor="text1"/>
          <w:sz w:val="20"/>
          <w:szCs w:val="20"/>
        </w:rPr>
      </w:pPr>
      <w:r w:rsidRPr="00B37F90">
        <w:rPr>
          <w:rFonts w:cstheme="minorHAnsi"/>
          <w:color w:val="000000" w:themeColor="text1"/>
          <w:sz w:val="20"/>
          <w:szCs w:val="20"/>
        </w:rPr>
        <w:t>1. Feasibility</w:t>
      </w:r>
    </w:p>
    <w:p w:rsidRPr="00B37F90" w:rsidR="00591213" w:rsidP="0083038C" w:rsidRDefault="7F888C53" w14:paraId="627DB456" w14:textId="77777777">
      <w:pPr>
        <w:rPr>
          <w:rFonts w:cstheme="minorHAnsi"/>
          <w:color w:val="000000" w:themeColor="text1"/>
          <w:sz w:val="20"/>
          <w:szCs w:val="20"/>
        </w:rPr>
      </w:pPr>
      <w:r w:rsidRPr="63AF8425">
        <w:rPr>
          <w:color w:val="000000" w:themeColor="text1"/>
          <w:sz w:val="20"/>
          <w:szCs w:val="20"/>
          <w:u w:val="single"/>
        </w:rPr>
        <w:t xml:space="preserve">Descriptive </w:t>
      </w:r>
      <w:r w:rsidRPr="63AF8425" w:rsidR="7C4748B9">
        <w:rPr>
          <w:color w:val="000000" w:themeColor="text1"/>
          <w:sz w:val="20"/>
          <w:szCs w:val="20"/>
          <w:u w:val="single"/>
        </w:rPr>
        <w:t>tables</w:t>
      </w:r>
      <w:r w:rsidRPr="63AF8425" w:rsidR="5E9A150E">
        <w:rPr>
          <w:color w:val="000000" w:themeColor="text1"/>
          <w:sz w:val="20"/>
          <w:szCs w:val="20"/>
          <w:u w:val="single"/>
        </w:rPr>
        <w:t xml:space="preserve"> by</w:t>
      </w:r>
      <w:r w:rsidRPr="63AF8425" w:rsidR="5E9A150E">
        <w:rPr>
          <w:color w:val="000000" w:themeColor="text1"/>
          <w:sz w:val="20"/>
          <w:szCs w:val="20"/>
        </w:rPr>
        <w:t>:</w:t>
      </w:r>
    </w:p>
    <w:p w:rsidRPr="00B37F90" w:rsidR="0083038C" w:rsidP="63AF8425" w:rsidRDefault="5E9A150E" w14:paraId="5E4100D5" w14:textId="7E00BA18">
      <w:pPr>
        <w:spacing w:after="0" w:line="240" w:lineRule="auto"/>
        <w:rPr>
          <w:color w:val="000000" w:themeColor="text1"/>
          <w:sz w:val="20"/>
          <w:szCs w:val="20"/>
        </w:rPr>
      </w:pPr>
      <w:r w:rsidRPr="63AF8425">
        <w:rPr>
          <w:color w:val="000000" w:themeColor="text1"/>
          <w:sz w:val="20"/>
          <w:szCs w:val="20"/>
        </w:rPr>
        <w:t>Total</w:t>
      </w:r>
      <w:r w:rsidRPr="63AF8425" w:rsidR="6974789F">
        <w:rPr>
          <w:color w:val="000000" w:themeColor="text1"/>
          <w:sz w:val="20"/>
          <w:szCs w:val="20"/>
        </w:rPr>
        <w:t xml:space="preserve">, </w:t>
      </w:r>
      <w:r w:rsidRPr="63AF8425" w:rsidR="1F96A9D3">
        <w:rPr>
          <w:color w:val="000000" w:themeColor="text1"/>
          <w:sz w:val="20"/>
          <w:szCs w:val="20"/>
        </w:rPr>
        <w:t>S</w:t>
      </w:r>
      <w:r w:rsidRPr="63AF8425">
        <w:rPr>
          <w:color w:val="000000" w:themeColor="text1"/>
          <w:sz w:val="20"/>
          <w:szCs w:val="20"/>
        </w:rPr>
        <w:t>ex</w:t>
      </w:r>
      <w:r w:rsidRPr="63AF8425" w:rsidR="6974789F">
        <w:rPr>
          <w:color w:val="000000" w:themeColor="text1"/>
          <w:sz w:val="20"/>
          <w:szCs w:val="20"/>
        </w:rPr>
        <w:t xml:space="preserve">, </w:t>
      </w:r>
      <w:r w:rsidRPr="63AF8425" w:rsidR="5B609C19">
        <w:rPr>
          <w:color w:val="000000" w:themeColor="text1"/>
          <w:sz w:val="20"/>
          <w:szCs w:val="20"/>
        </w:rPr>
        <w:t xml:space="preserve">Site, </w:t>
      </w:r>
      <w:ins w:author="marcio.diniz@mountsinai.org" w:date="2025-10-07T19:53:00Z" w:id="128">
        <w:r w:rsidRPr="63AF8425" w:rsidR="5C8ED153">
          <w:rPr>
            <w:color w:val="000000" w:themeColor="text1"/>
            <w:sz w:val="20"/>
            <w:szCs w:val="20"/>
          </w:rPr>
          <w:t>Reperfusion method</w:t>
        </w:r>
      </w:ins>
      <w:ins w:author="marcio.diniz@mountsinai.org" w:date="2025-10-07T19:54:00Z" w:id="129">
        <w:r w:rsidRPr="63AF8425" w:rsidR="5C8ED153">
          <w:rPr>
            <w:color w:val="000000" w:themeColor="text1"/>
            <w:sz w:val="20"/>
            <w:szCs w:val="20"/>
          </w:rPr>
          <w:t xml:space="preserve"> (</w:t>
        </w:r>
        <w:proofErr w:type="spellStart"/>
        <w:r w:rsidRPr="63AF8425" w:rsidR="5C8ED153">
          <w:rPr>
            <w:color w:val="000000" w:themeColor="text1"/>
            <w:sz w:val="20"/>
            <w:szCs w:val="20"/>
          </w:rPr>
          <w:t>txas_reperfusion</w:t>
        </w:r>
        <w:proofErr w:type="spellEnd"/>
        <w:r w:rsidRPr="63AF8425" w:rsidR="5C8ED153">
          <w:rPr>
            <w:color w:val="000000" w:themeColor="text1"/>
            <w:sz w:val="20"/>
            <w:szCs w:val="20"/>
          </w:rPr>
          <w:t>)</w:t>
        </w:r>
      </w:ins>
      <w:ins w:author="marcio.diniz@mountsinai.org" w:date="2025-10-07T19:53:00Z" w:id="130">
        <w:r w:rsidRPr="63AF8425" w:rsidR="5C8ED153">
          <w:rPr>
            <w:color w:val="000000" w:themeColor="text1"/>
            <w:sz w:val="20"/>
            <w:szCs w:val="20"/>
          </w:rPr>
          <w:t xml:space="preserve">, </w:t>
        </w:r>
      </w:ins>
      <w:ins w:author="marcio.diniz@mountsinai.org" w:date="2025-10-07T19:54:00Z" w:id="131">
        <w:r w:rsidRPr="63AF8425" w:rsidR="5C8ED153">
          <w:rPr>
            <w:color w:val="000000" w:themeColor="text1"/>
            <w:sz w:val="20"/>
            <w:szCs w:val="20"/>
          </w:rPr>
          <w:t>Clot length (</w:t>
        </w:r>
        <w:proofErr w:type="spellStart"/>
        <w:r w:rsidRPr="63AF8425" w:rsidR="5C8ED153">
          <w:rPr>
            <w:color w:val="000000" w:themeColor="text1"/>
            <w:sz w:val="20"/>
            <w:szCs w:val="20"/>
          </w:rPr>
          <w:t>rand_clot_length</w:t>
        </w:r>
        <w:proofErr w:type="spellEnd"/>
        <w:r w:rsidRPr="63AF8425" w:rsidR="5C8ED153">
          <w:rPr>
            <w:color w:val="000000" w:themeColor="text1"/>
            <w:sz w:val="20"/>
            <w:szCs w:val="20"/>
          </w:rPr>
          <w:t xml:space="preserve">), </w:t>
        </w:r>
      </w:ins>
      <w:del w:author="Jessica Lamb" w:date="2025-09-23T08:42:00Z" w:id="132">
        <w:r w:rsidRPr="63AF8425" w:rsidDel="5E9A150E" w:rsidR="0083038C">
          <w:rPr>
            <w:color w:val="000000" w:themeColor="text1"/>
            <w:sz w:val="20"/>
            <w:szCs w:val="20"/>
          </w:rPr>
          <w:delText>Treatment</w:delText>
        </w:r>
        <w:r w:rsidRPr="63AF8425" w:rsidDel="4F0F1CFF" w:rsidR="0083038C">
          <w:rPr>
            <w:color w:val="000000" w:themeColor="text1"/>
            <w:sz w:val="20"/>
            <w:szCs w:val="20"/>
          </w:rPr>
          <w:delText xml:space="preserve">, </w:delText>
        </w:r>
        <w:r w:rsidRPr="63AF8425" w:rsidDel="7F888C53" w:rsidR="0083038C">
          <w:rPr>
            <w:color w:val="000000" w:themeColor="text1"/>
            <w:sz w:val="20"/>
            <w:szCs w:val="20"/>
          </w:rPr>
          <w:delText xml:space="preserve">Animal </w:delText>
        </w:r>
        <w:r w:rsidRPr="63AF8425" w:rsidDel="009C38E8" w:rsidR="0083038C">
          <w:rPr>
            <w:color w:val="000000" w:themeColor="text1"/>
            <w:sz w:val="20"/>
            <w:szCs w:val="20"/>
          </w:rPr>
          <w:delText>M</w:delText>
        </w:r>
        <w:r w:rsidRPr="63AF8425" w:rsidDel="11B60AC1" w:rsidR="0083038C">
          <w:rPr>
            <w:color w:val="000000" w:themeColor="text1"/>
            <w:sz w:val="20"/>
            <w:szCs w:val="20"/>
          </w:rPr>
          <w:delText>odel</w:delText>
        </w:r>
      </w:del>
      <w:ins w:author="marcio.diniz@mountsinai.org" w:date="2025-10-07T19:24:00Z" w:id="133">
        <w:r w:rsidR="0083038C">
          <w:br/>
        </w:r>
      </w:ins>
    </w:p>
    <w:p w:rsidRPr="00B37F90" w:rsidR="0083038C" w:rsidP="002F6791" w:rsidRDefault="00F471FF" w14:paraId="0BFAB527" w14:textId="01A3AE58">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rsidRPr="00B37F90" w:rsidR="00EC17DB" w:rsidP="00EC17DB" w:rsidRDefault="00EC17DB" w14:paraId="01EB9258" w14:textId="77777777">
      <w:pPr>
        <w:spacing w:after="0" w:line="240" w:lineRule="auto"/>
        <w:rPr>
          <w:ins w:author="Jessica Lamb" w:date="2025-09-23T08:49:00Z" w16du:dateUtc="2025-09-23T15:49:00Z" w:id="134"/>
          <w:rFonts w:cstheme="minorHAnsi"/>
          <w:sz w:val="20"/>
          <w:szCs w:val="20"/>
        </w:rPr>
      </w:pPr>
      <w:ins w:author="Jessica Lamb" w:date="2025-09-23T08:49:00Z" w16du:dateUtc="2025-09-23T15:49:00Z" w:id="135">
        <w:r w:rsidRPr="00B37F90">
          <w:rPr>
            <w:rFonts w:cstheme="minorHAnsi"/>
            <w:sz w:val="20"/>
            <w:szCs w:val="20"/>
          </w:rPr>
          <w:t xml:space="preserve">site = </w:t>
        </w:r>
        <w:proofErr w:type="spellStart"/>
        <w:r w:rsidRPr="00B37F90">
          <w:rPr>
            <w:rFonts w:cstheme="minorHAnsi"/>
            <w:sz w:val="20"/>
            <w:szCs w:val="20"/>
          </w:rPr>
          <w:t>redcap_data_access_group</w:t>
        </w:r>
        <w:proofErr w:type="spellEnd"/>
      </w:ins>
    </w:p>
    <w:p w:rsidRPr="00B37F90" w:rsidR="00545FC8" w:rsidP="004C2FC6" w:rsidRDefault="0083038C" w14:paraId="5CDD07F7" w14:textId="215D917A">
      <w:pPr>
        <w:spacing w:after="0"/>
        <w:rPr>
          <w:rFonts w:cstheme="minorHAnsi"/>
          <w:color w:val="000000" w:themeColor="text1"/>
          <w:sz w:val="20"/>
          <w:szCs w:val="20"/>
        </w:rPr>
      </w:pPr>
      <w:proofErr w:type="spellStart"/>
      <w:r w:rsidRPr="00B37F90">
        <w:rPr>
          <w:rFonts w:cstheme="minorHAnsi"/>
          <w:color w:val="000000" w:themeColor="text1"/>
          <w:sz w:val="20"/>
          <w:szCs w:val="20"/>
        </w:rPr>
        <w:t>enro_sex</w:t>
      </w:r>
      <w:proofErr w:type="spellEnd"/>
    </w:p>
    <w:p w:rsidRPr="00B37F90" w:rsidR="0072428A" w:rsidDel="00102E5C" w:rsidP="004C2FC6" w:rsidRDefault="0072428A" w14:paraId="1DA2C113" w14:textId="732BCCB4">
      <w:pPr>
        <w:spacing w:after="0"/>
        <w:rPr>
          <w:del w:author="Jessica Lamb" w:date="2025-09-23T08:44:00Z" w16du:dateUtc="2025-09-23T15:44:00Z" w:id="136"/>
          <w:rFonts w:cstheme="minorHAnsi"/>
          <w:color w:val="000000" w:themeColor="text1"/>
          <w:sz w:val="20"/>
          <w:szCs w:val="20"/>
        </w:rPr>
      </w:pPr>
      <w:del w:author="Jessica Lamb" w:date="2025-09-23T08:44:00Z" w16du:dateUtc="2025-09-23T15:44:00Z" w:id="137">
        <w:r w:rsidRPr="00B37F90" w:rsidDel="00102E5C">
          <w:rPr>
            <w:rFonts w:cstheme="minorHAnsi"/>
            <w:color w:val="000000" w:themeColor="text1"/>
            <w:sz w:val="20"/>
            <w:szCs w:val="20"/>
          </w:rPr>
          <w:delText>enro_model</w:delText>
        </w:r>
      </w:del>
    </w:p>
    <w:p w:rsidRPr="00B37F90" w:rsidR="006210DE" w:rsidDel="00102E5C" w:rsidP="006210DE" w:rsidRDefault="006210DE" w14:paraId="1F5A02C3" w14:textId="772790D5">
      <w:pPr>
        <w:spacing w:after="0"/>
        <w:rPr>
          <w:del w:author="Jessica Lamb" w:date="2025-09-23T08:45:00Z" w16du:dateUtc="2025-09-23T15:45:00Z" w:id="138"/>
          <w:rFonts w:cstheme="minorHAnsi"/>
          <w:sz w:val="20"/>
          <w:szCs w:val="20"/>
        </w:rPr>
      </w:pPr>
      <w:del w:author="Jessica Lamb" w:date="2025-09-23T08:45:00Z" w16du:dateUtc="2025-09-23T15:45:00Z" w:id="139">
        <w:r w:rsidRPr="00B37F90" w:rsidDel="00102E5C">
          <w:rPr>
            <w:rFonts w:cstheme="minorHAnsi"/>
            <w:sz w:val="20"/>
            <w:szCs w:val="20"/>
          </w:rPr>
          <w:delText>rand_conduct_rsn_oth</w:delText>
        </w:r>
      </w:del>
    </w:p>
    <w:p w:rsidR="005B392D" w:rsidP="004C2FC6" w:rsidRDefault="005B392D" w14:paraId="713B3CEB" w14:textId="6FB70F90">
      <w:pPr>
        <w:spacing w:after="0"/>
        <w:rPr>
          <w:ins w:author="Jessica Lamb" w:date="2025-09-23T08:46:00Z" w16du:dateUtc="2025-09-23T15:46:00Z" w:id="140"/>
          <w:rFonts w:cstheme="minorHAnsi"/>
          <w:color w:val="000000" w:themeColor="text1"/>
          <w:sz w:val="20"/>
          <w:szCs w:val="20"/>
        </w:rPr>
      </w:pPr>
      <w:proofErr w:type="spellStart"/>
      <w:r w:rsidRPr="00B37F90">
        <w:rPr>
          <w:rFonts w:cstheme="minorHAnsi"/>
          <w:color w:val="000000" w:themeColor="text1"/>
          <w:sz w:val="20"/>
          <w:szCs w:val="20"/>
        </w:rPr>
        <w:t>srg_conduct_rsn</w:t>
      </w:r>
      <w:proofErr w:type="spellEnd"/>
    </w:p>
    <w:p w:rsidRPr="00B37F90" w:rsidR="00102E5C" w:rsidP="004C2FC6" w:rsidRDefault="00102E5C" w14:paraId="208CE502" w14:textId="4F683054">
      <w:pPr>
        <w:spacing w:after="0"/>
        <w:rPr>
          <w:rFonts w:cstheme="minorHAnsi"/>
          <w:color w:val="000000" w:themeColor="text1"/>
          <w:sz w:val="20"/>
          <w:szCs w:val="20"/>
        </w:rPr>
      </w:pPr>
      <w:proofErr w:type="spellStart"/>
      <w:ins w:author="Jessica Lamb" w:date="2025-09-23T08:46:00Z" w:id="141">
        <w:r w:rsidRPr="00102E5C">
          <w:rPr>
            <w:rFonts w:cstheme="minorHAnsi"/>
            <w:color w:val="000000" w:themeColor="text1"/>
            <w:sz w:val="20"/>
            <w:szCs w:val="20"/>
          </w:rPr>
          <w:t>srg_conduct_rsn_oth</w:t>
        </w:r>
      </w:ins>
      <w:proofErr w:type="spellEnd"/>
    </w:p>
    <w:p w:rsidRPr="00B37F90" w:rsidR="00102E5C" w:rsidP="00102E5C" w:rsidRDefault="00102E5C" w14:paraId="31D03B6D" w14:textId="751F563E">
      <w:pPr>
        <w:spacing w:after="0" w:line="240" w:lineRule="auto"/>
        <w:rPr>
          <w:ins w:author="Jessica Lamb" w:date="2025-09-23T08:41:00Z" w16du:dateUtc="2025-09-23T15:41:00Z" w:id="142"/>
          <w:rFonts w:cstheme="minorHAnsi"/>
          <w:sz w:val="20"/>
          <w:szCs w:val="20"/>
        </w:rPr>
      </w:pPr>
      <w:proofErr w:type="spellStart"/>
      <w:ins w:author="Jessica Lamb" w:date="2025-09-23T08:41:00Z" w16du:dateUtc="2025-09-23T15:41:00Z" w:id="143">
        <w:r w:rsidRPr="00102E5C">
          <w:rPr>
            <w:rFonts w:cstheme="minorHAnsi"/>
            <w:sz w:val="20"/>
            <w:szCs w:val="20"/>
          </w:rPr>
          <w:t>txas_reperfusion</w:t>
        </w:r>
        <w:proofErr w:type="spellEnd"/>
        <w:r w:rsidRPr="00102E5C" w:rsidDel="00102E5C">
          <w:rPr>
            <w:rFonts w:cstheme="minorHAnsi"/>
            <w:sz w:val="20"/>
            <w:szCs w:val="20"/>
          </w:rPr>
          <w:t xml:space="preserve"> </w:t>
        </w:r>
      </w:ins>
    </w:p>
    <w:p w:rsidRPr="00B37F90" w:rsidR="00102E5C" w:rsidP="00102E5C" w:rsidRDefault="00102E5C" w14:paraId="1C8490CD" w14:textId="77777777">
      <w:pPr>
        <w:spacing w:after="0" w:line="240" w:lineRule="auto"/>
        <w:rPr>
          <w:ins w:author="Jessica Lamb" w:date="2025-09-23T08:41:00Z" w16du:dateUtc="2025-09-23T15:41:00Z" w:id="144"/>
          <w:rFonts w:cstheme="minorHAnsi"/>
          <w:color w:val="000000" w:themeColor="text1"/>
          <w:sz w:val="20"/>
          <w:szCs w:val="20"/>
        </w:rPr>
      </w:pPr>
      <w:proofErr w:type="spellStart"/>
      <w:ins w:author="Jessica Lamb" w:date="2025-09-23T08:41:00Z" w16du:dateUtc="2025-09-23T15:41:00Z" w:id="145">
        <w:r w:rsidRPr="00102E5C">
          <w:rPr>
            <w:rFonts w:cstheme="minorHAnsi"/>
            <w:color w:val="000000" w:themeColor="text1"/>
            <w:sz w:val="20"/>
            <w:szCs w:val="20"/>
          </w:rPr>
          <w:t>rand_clot_length</w:t>
        </w:r>
        <w:proofErr w:type="spellEnd"/>
      </w:ins>
    </w:p>
    <w:p w:rsidRPr="00B37F90" w:rsidR="00F97F2C" w:rsidDel="00102E5C" w:rsidP="004C2FC6" w:rsidRDefault="001D6535" w14:paraId="09370B4D" w14:textId="541B2E68">
      <w:pPr>
        <w:spacing w:after="0"/>
        <w:rPr>
          <w:del w:author="Jessica Lamb" w:date="2025-09-23T08:41:00Z" w16du:dateUtc="2025-09-23T15:41:00Z" w:id="146"/>
          <w:rFonts w:cstheme="minorHAnsi"/>
          <w:color w:val="000000" w:themeColor="text1"/>
          <w:sz w:val="20"/>
          <w:szCs w:val="20"/>
        </w:rPr>
      </w:pPr>
      <w:del w:author="Jessica Lamb" w:date="2025-09-23T08:41:00Z" w16du:dateUtc="2025-09-23T15:41:00Z" w:id="147">
        <w:r w:rsidRPr="00B37F90" w:rsidDel="00102E5C">
          <w:rPr>
            <w:rFonts w:cstheme="minorHAnsi"/>
            <w:color w:val="000000" w:themeColor="text1"/>
            <w:sz w:val="20"/>
            <w:szCs w:val="20"/>
          </w:rPr>
          <w:delText>txas_tx_group</w:delText>
        </w:r>
      </w:del>
    </w:p>
    <w:p w:rsidRPr="00B37F90" w:rsidR="004C2FC6" w:rsidP="004C2FC6" w:rsidRDefault="004C2FC6" w14:paraId="596542D7" w14:textId="77777777">
      <w:pPr>
        <w:spacing w:after="0"/>
        <w:rPr>
          <w:rFonts w:cstheme="minorHAnsi"/>
          <w:color w:val="000000" w:themeColor="text1"/>
          <w:sz w:val="20"/>
          <w:szCs w:val="20"/>
        </w:rPr>
      </w:pPr>
    </w:p>
    <w:p w:rsidRPr="00B37F90" w:rsidR="007D2378" w:rsidP="3FB5923D" w:rsidRDefault="00E26977" w14:paraId="78280DD0" w14:textId="4967AFA3">
      <w:pPr>
        <w:rPr>
          <w:rFonts w:cstheme="minorHAnsi"/>
          <w:sz w:val="20"/>
          <w:szCs w:val="20"/>
        </w:rPr>
      </w:pPr>
      <w:r w:rsidRPr="00B37F90">
        <w:rPr>
          <w:rFonts w:cstheme="minorHAnsi"/>
          <w:b/>
          <w:bCs/>
          <w:color w:val="000000" w:themeColor="text1"/>
          <w:sz w:val="20"/>
          <w:szCs w:val="20"/>
          <w:u w:val="single"/>
        </w:rPr>
        <w:t>Procedural Dropouts</w:t>
      </w:r>
      <w:r w:rsidRPr="00B37F90">
        <w:rPr>
          <w:rFonts w:cstheme="minorHAnsi"/>
          <w:color w:val="000000" w:themeColor="text1"/>
          <w:sz w:val="20"/>
          <w:szCs w:val="20"/>
        </w:rPr>
        <w:t xml:space="preserve">: </w:t>
      </w:r>
      <w:r w:rsidRPr="00B37F90" w:rsidR="007D2378">
        <w:rPr>
          <w:rFonts w:cstheme="minorHAnsi"/>
          <w:sz w:val="20"/>
          <w:szCs w:val="20"/>
        </w:rPr>
        <w:t xml:space="preserve">Randomized, surgery </w:t>
      </w:r>
      <w:r w:rsidRPr="00B37F90" w:rsidR="00E22247">
        <w:rPr>
          <w:rFonts w:cstheme="minorHAnsi"/>
          <w:sz w:val="20"/>
          <w:szCs w:val="20"/>
        </w:rPr>
        <w:t>began</w:t>
      </w:r>
      <w:r w:rsidRPr="00B37F90" w:rsidR="007D2378">
        <w:rPr>
          <w:rFonts w:cstheme="minorHAnsi"/>
          <w:sz w:val="20"/>
          <w:szCs w:val="20"/>
        </w:rPr>
        <w:t xml:space="preserve">, but unable to complete occlusion and receive </w:t>
      </w:r>
      <w:del w:author="Jessica Lamb" w:date="2025-09-23T08:42:00Z" w16du:dateUtc="2025-09-23T15:42:00Z" w:id="148">
        <w:r w:rsidRPr="00B37F90" w:rsidDel="00102E5C" w:rsidR="007D2378">
          <w:rPr>
            <w:rFonts w:cstheme="minorHAnsi"/>
            <w:sz w:val="20"/>
            <w:szCs w:val="20"/>
          </w:rPr>
          <w:delText>treatment</w:delText>
        </w:r>
      </w:del>
      <w:ins w:author="Jessica Lamb" w:date="2025-09-23T08:42:00Z" w16du:dateUtc="2025-09-23T15:42:00Z" w:id="149">
        <w:r w:rsidR="00102E5C">
          <w:rPr>
            <w:rFonts w:cstheme="minorHAnsi"/>
            <w:sz w:val="20"/>
            <w:szCs w:val="20"/>
          </w:rPr>
          <w:t>reperfusion vial</w:t>
        </w:r>
      </w:ins>
      <w:r w:rsidRPr="00B37F90" w:rsidR="007D2378">
        <w:rPr>
          <w:rFonts w:cstheme="minorHAnsi"/>
          <w:sz w:val="20"/>
          <w:szCs w:val="20"/>
        </w:rPr>
        <w:t>. Will be a small group.</w:t>
      </w:r>
    </w:p>
    <w:p w:rsidRPr="00B37F90" w:rsidR="00591213" w:rsidP="00EF39BF" w:rsidRDefault="00E26977" w14:paraId="4F7E1448" w14:textId="77777777">
      <w:pPr>
        <w:spacing w:after="0"/>
        <w:rPr>
          <w:rFonts w:cstheme="minorHAnsi"/>
          <w:color w:val="000000" w:themeColor="text1"/>
          <w:sz w:val="20"/>
          <w:szCs w:val="20"/>
        </w:rPr>
      </w:pPr>
      <w:r w:rsidRPr="00B37F90">
        <w:rPr>
          <w:rFonts w:cstheme="minorHAnsi"/>
          <w:color w:val="000000" w:themeColor="text1"/>
          <w:sz w:val="20"/>
          <w:szCs w:val="20"/>
        </w:rPr>
        <w:br/>
      </w:r>
      <w:r w:rsidRPr="00B37F90">
        <w:rPr>
          <w:rFonts w:cstheme="minorHAnsi"/>
          <w:color w:val="000000" w:themeColor="text1"/>
          <w:sz w:val="20"/>
          <w:szCs w:val="20"/>
          <w:u w:val="single"/>
        </w:rPr>
        <w:t>Definition</w:t>
      </w:r>
      <w:r w:rsidRPr="00B37F90">
        <w:rPr>
          <w:rFonts w:cstheme="minorHAnsi"/>
          <w:color w:val="000000" w:themeColor="text1"/>
          <w:sz w:val="20"/>
          <w:szCs w:val="20"/>
        </w:rPr>
        <w:t xml:space="preserve">:  </w:t>
      </w:r>
    </w:p>
    <w:p w:rsidRPr="00B37F90" w:rsidR="00EF39BF" w:rsidP="00EF39BF" w:rsidRDefault="00EF39BF" w14:paraId="2447513B" w14:textId="1928DD24">
      <w:pPr>
        <w:spacing w:after="0"/>
        <w:rPr>
          <w:rFonts w:cstheme="minorHAnsi"/>
          <w:color w:val="000000" w:themeColor="text1"/>
          <w:sz w:val="20"/>
          <w:szCs w:val="20"/>
        </w:rPr>
      </w:pPr>
      <w:proofErr w:type="spellStart"/>
      <w:r w:rsidRPr="00B37F90">
        <w:rPr>
          <w:rFonts w:cstheme="minorHAnsi"/>
          <w:sz w:val="20"/>
          <w:szCs w:val="20"/>
        </w:rPr>
        <w:t>rand_conduct</w:t>
      </w:r>
      <w:proofErr w:type="spellEnd"/>
      <w:r w:rsidRPr="00B37F90">
        <w:rPr>
          <w:rFonts w:cstheme="minorHAnsi"/>
          <w:sz w:val="20"/>
          <w:szCs w:val="20"/>
        </w:rPr>
        <w:t xml:space="preserve"> = yes AND </w:t>
      </w:r>
      <w:proofErr w:type="spellStart"/>
      <w:r w:rsidRPr="00B37F90">
        <w:rPr>
          <w:rFonts w:cstheme="minorHAnsi"/>
          <w:sz w:val="20"/>
          <w:szCs w:val="20"/>
        </w:rPr>
        <w:t>srg_conduct</w:t>
      </w:r>
      <w:proofErr w:type="spellEnd"/>
      <w:r w:rsidRPr="00B37F90">
        <w:rPr>
          <w:rFonts w:cstheme="minorHAnsi"/>
          <w:sz w:val="20"/>
          <w:szCs w:val="20"/>
        </w:rPr>
        <w:t xml:space="preserve"> = yes AND </w:t>
      </w:r>
      <w:del w:author="Jessica Lamb" w:date="2025-09-23T09:03:00Z" w16du:dateUtc="2025-09-23T16:03:00Z" w:id="150">
        <w:r w:rsidRPr="00B37F90" w:rsidDel="00161107">
          <w:rPr>
            <w:rFonts w:cstheme="minorHAnsi"/>
            <w:sz w:val="20"/>
            <w:szCs w:val="20"/>
          </w:rPr>
          <w:delText xml:space="preserve">srg_exact_occ = less than </w:delText>
        </w:r>
        <w:r w:rsidRPr="00B37F90" w:rsidDel="00161107" w:rsidR="00DD19DD">
          <w:rPr>
            <w:rFonts w:cstheme="minorHAnsi"/>
            <w:sz w:val="20"/>
            <w:szCs w:val="20"/>
          </w:rPr>
          <w:delText>110</w:delText>
        </w:r>
      </w:del>
      <w:proofErr w:type="spellStart"/>
      <w:ins w:author="Jessica Lamb" w:date="2025-09-23T08:54:00Z" w16du:dateUtc="2025-09-23T15:54:00Z" w:id="151">
        <w:r w:rsidR="00EC17DB">
          <w:rPr>
            <w:rFonts w:cstheme="minorHAnsi"/>
            <w:sz w:val="20"/>
            <w:szCs w:val="20"/>
          </w:rPr>
          <w:t>srg_reperfsn_vial</w:t>
        </w:r>
        <w:proofErr w:type="spellEnd"/>
        <w:r w:rsidR="00EC17DB">
          <w:rPr>
            <w:rFonts w:cstheme="minorHAnsi"/>
            <w:sz w:val="20"/>
            <w:szCs w:val="20"/>
          </w:rPr>
          <w:t xml:space="preserve"> </w:t>
        </w:r>
      </w:ins>
      <w:ins w:author="Jessica Lamb" w:date="2025-09-23T08:47:00Z" w16du:dateUtc="2025-09-23T15:47:00Z" w:id="152">
        <w:r w:rsidR="00EC17DB">
          <w:rPr>
            <w:rFonts w:cstheme="minorHAnsi"/>
            <w:sz w:val="20"/>
            <w:szCs w:val="20"/>
          </w:rPr>
          <w:t xml:space="preserve">= blank </w:t>
        </w:r>
      </w:ins>
      <w:ins w:author="Jessica Lamb" w:date="2025-09-23T09:04:00Z" w16du:dateUtc="2025-09-23T16:04:00Z" w:id="153">
        <w:r w:rsidR="00161107">
          <w:rPr>
            <w:rFonts w:cstheme="minorHAnsi"/>
            <w:sz w:val="20"/>
            <w:szCs w:val="20"/>
          </w:rPr>
          <w:t>(</w:t>
        </w:r>
      </w:ins>
      <w:ins w:author="Jessica Lamb" w:date="2025-09-23T08:47:00Z" w16du:dateUtc="2025-09-23T15:47:00Z" w:id="154">
        <w:r w:rsidR="00EC17DB">
          <w:rPr>
            <w:rFonts w:cstheme="minorHAnsi"/>
            <w:sz w:val="20"/>
            <w:szCs w:val="20"/>
          </w:rPr>
          <w:t>shows that the animal did not receive the reperfusion vial)</w:t>
        </w:r>
      </w:ins>
    </w:p>
    <w:p w:rsidRPr="00B37F90" w:rsidR="00A3396A" w:rsidP="00E26977" w:rsidRDefault="00A3396A" w14:paraId="02DBE3AA" w14:textId="77777777">
      <w:pPr>
        <w:rPr>
          <w:rFonts w:cstheme="minorHAnsi"/>
          <w:color w:val="000000" w:themeColor="text1"/>
          <w:sz w:val="20"/>
          <w:szCs w:val="20"/>
        </w:rPr>
      </w:pPr>
    </w:p>
    <w:p w:rsidRPr="00B37F90" w:rsidR="00E26977" w:rsidP="00E26977" w:rsidRDefault="00E26977" w14:paraId="0955D4C0" w14:textId="33F616F7">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rsidRPr="00B37F90" w:rsidR="00E26977" w:rsidP="00E26977" w:rsidRDefault="00E26977" w14:paraId="0148A89E" w14:textId="291128E3">
      <w:pPr>
        <w:rPr>
          <w:rFonts w:cstheme="minorHAnsi"/>
          <w:color w:val="000000" w:themeColor="text1"/>
          <w:sz w:val="20"/>
          <w:szCs w:val="20"/>
        </w:rPr>
      </w:pPr>
      <w:r w:rsidRPr="00B37F90">
        <w:rPr>
          <w:rFonts w:cstheme="minorHAnsi"/>
          <w:color w:val="000000" w:themeColor="text1"/>
          <w:sz w:val="20"/>
          <w:szCs w:val="20"/>
        </w:rPr>
        <w:t>1. Feasibility</w:t>
      </w:r>
    </w:p>
    <w:p w:rsidRPr="00B37F90" w:rsidR="00591213" w:rsidP="00591213" w:rsidRDefault="00833633" w14:paraId="613588D2" w14:textId="77777777">
      <w:pPr>
        <w:rPr>
          <w:rFonts w:cstheme="minorHAnsi"/>
          <w:color w:val="000000" w:themeColor="text1"/>
          <w:sz w:val="20"/>
          <w:szCs w:val="20"/>
        </w:rPr>
      </w:pPr>
      <w:r w:rsidRPr="00B37F90">
        <w:rPr>
          <w:rFonts w:cstheme="minorHAnsi"/>
          <w:color w:val="000000" w:themeColor="text1"/>
          <w:sz w:val="20"/>
          <w:szCs w:val="20"/>
          <w:u w:val="single"/>
        </w:rPr>
        <w:t>Descriptive tables</w:t>
      </w:r>
      <w:r w:rsidRPr="00B37F90" w:rsidR="00E26977">
        <w:rPr>
          <w:rFonts w:cstheme="minorHAnsi"/>
          <w:color w:val="000000" w:themeColor="text1"/>
          <w:sz w:val="20"/>
          <w:szCs w:val="20"/>
          <w:u w:val="single"/>
        </w:rPr>
        <w:t xml:space="preserve"> by</w:t>
      </w:r>
      <w:r w:rsidRPr="00B37F90" w:rsidR="00E26977">
        <w:rPr>
          <w:rFonts w:cstheme="minorHAnsi"/>
          <w:color w:val="000000" w:themeColor="text1"/>
          <w:sz w:val="20"/>
          <w:szCs w:val="20"/>
        </w:rPr>
        <w:t>:</w:t>
      </w:r>
    </w:p>
    <w:p w:rsidR="5F9FF9BA" w:rsidDel="00225C8F" w:rsidP="00BB6C35" w:rsidRDefault="5F9FF9BA" w14:paraId="558BCF5F" w14:textId="521C59D7">
      <w:pPr>
        <w:rPr>
          <w:del w:author="marcio.diniz@mountsinai.org" w:date="2025-10-07T19:51:00Z" w16du:dateUtc="2025-10-07T19:51:52Z" w:id="155"/>
          <w:sz w:val="20"/>
          <w:szCs w:val="20"/>
        </w:rPr>
      </w:pPr>
      <w:r w:rsidRPr="63AF8425">
        <w:rPr>
          <w:sz w:val="20"/>
          <w:szCs w:val="20"/>
        </w:rPr>
        <w:t>Total, Sex, Site,</w:t>
      </w:r>
      <w:r w:rsidRPr="63AF8425" w:rsidR="4850DF7D">
        <w:rPr>
          <w:sz w:val="20"/>
          <w:szCs w:val="20"/>
        </w:rPr>
        <w:t xml:space="preserve"> </w:t>
      </w:r>
      <w:ins w:author="Jessica Lamb" w:date="2025-10-01T09:20:00Z" w:id="156">
        <w:r w:rsidRPr="63AF8425" w:rsidR="0ADFCB21">
          <w:rPr>
            <w:color w:val="000000" w:themeColor="text1"/>
            <w:sz w:val="20"/>
            <w:szCs w:val="20"/>
          </w:rPr>
          <w:t>Reperfusion method (</w:t>
        </w:r>
        <w:proofErr w:type="spellStart"/>
        <w:r w:rsidRPr="63AF8425" w:rsidR="0ADFCB21">
          <w:rPr>
            <w:sz w:val="20"/>
            <w:szCs w:val="20"/>
          </w:rPr>
          <w:t>txas_reperfusion</w:t>
        </w:r>
        <w:proofErr w:type="spellEnd"/>
        <w:r w:rsidRPr="63AF8425" w:rsidR="0ADFCB21">
          <w:rPr>
            <w:color w:val="000000" w:themeColor="text1"/>
            <w:sz w:val="20"/>
            <w:szCs w:val="20"/>
          </w:rPr>
          <w:t>)</w:t>
        </w:r>
      </w:ins>
      <w:ins w:author="Jessica Lamb" w:date="2025-09-23T08:48:00Z" w:id="157">
        <w:r w:rsidRPr="63AF8425" w:rsidR="4298F84B">
          <w:rPr>
            <w:color w:val="000000" w:themeColor="text1"/>
            <w:sz w:val="20"/>
            <w:szCs w:val="20"/>
          </w:rPr>
          <w:t xml:space="preserve">, Clot length </w:t>
        </w:r>
      </w:ins>
      <w:ins w:author="Jessica Lamb" w:date="2025-10-01T09:43:00Z" w:id="158">
        <w:r w:rsidRPr="63AF8425" w:rsidR="79115566">
          <w:rPr>
            <w:color w:val="000000" w:themeColor="text1"/>
            <w:sz w:val="20"/>
            <w:szCs w:val="20"/>
          </w:rPr>
          <w:t>(</w:t>
        </w:r>
      </w:ins>
      <w:proofErr w:type="spellStart"/>
      <w:ins w:author="Jessica Lamb" w:date="2025-10-02T12:02:00Z" w:id="159">
        <w:r w:rsidRPr="63AF8425" w:rsidR="085E37F0">
          <w:rPr>
            <w:sz w:val="20"/>
            <w:szCs w:val="20"/>
            <w:rPrChange w:author="Jessica Lamb" w:date="2025-10-02T12:34:00Z" w:id="160">
              <w:rPr>
                <w:sz w:val="20"/>
                <w:szCs w:val="20"/>
                <w:highlight w:val="green"/>
              </w:rPr>
            </w:rPrChange>
          </w:rPr>
          <w:t>srg</w:t>
        </w:r>
      </w:ins>
      <w:ins w:author="Jessica Lamb" w:date="2025-10-01T09:43:00Z" w:id="161">
        <w:r w:rsidRPr="63AF8425" w:rsidR="79115566">
          <w:rPr>
            <w:sz w:val="20"/>
            <w:szCs w:val="20"/>
          </w:rPr>
          <w:t>_clot_length</w:t>
        </w:r>
      </w:ins>
      <w:proofErr w:type="spellEnd"/>
      <w:ins w:author="Jessica Lamb" w:date="2025-10-07T17:42:00Z" w16du:dateUtc="2025-10-08T00:42:00Z" w:id="162">
        <w:r w:rsidR="00442968">
          <w:rPr>
            <w:sz w:val="20"/>
            <w:szCs w:val="20"/>
          </w:rPr>
          <w:t>; round to the nearest whole number</w:t>
        </w:r>
      </w:ins>
      <w:ins w:author="Jessica Lamb" w:date="2025-10-01T09:43:00Z" w:id="163">
        <w:r w:rsidRPr="63AF8425" w:rsidR="79115566">
          <w:rPr>
            <w:sz w:val="20"/>
            <w:szCs w:val="20"/>
          </w:rPr>
          <w:t>)</w:t>
        </w:r>
      </w:ins>
      <w:del w:author="marcio.diniz@mountsinai.org" w:date="2025-10-07T19:51:00Z" w:id="164">
        <w:r w:rsidRPr="63AF8425" w:rsidDel="7F888C53">
          <w:rPr>
            <w:sz w:val="20"/>
            <w:szCs w:val="20"/>
          </w:rPr>
          <w:delText xml:space="preserve">Animal </w:delText>
        </w:r>
        <w:r w:rsidRPr="63AF8425" w:rsidDel="4850DF7D">
          <w:rPr>
            <w:sz w:val="20"/>
            <w:szCs w:val="20"/>
          </w:rPr>
          <w:delText>Model,</w:delText>
        </w:r>
        <w:r w:rsidRPr="63AF8425" w:rsidDel="5F9FF9BA">
          <w:rPr>
            <w:sz w:val="20"/>
            <w:szCs w:val="20"/>
          </w:rPr>
          <w:delText xml:space="preserve"> Treatment</w:delText>
        </w:r>
      </w:del>
      <w:del w:author="Jessica Lamb" w:date="2025-09-23T08:48:00Z" w:id="165">
        <w:r w:rsidRPr="63AF8425" w:rsidDel="5F9FF9BA">
          <w:rPr>
            <w:color w:val="000000" w:themeColor="text1"/>
            <w:sz w:val="20"/>
            <w:szCs w:val="20"/>
            <w:u w:val="single"/>
          </w:rPr>
          <w:delText xml:space="preserve"> </w:delText>
        </w:r>
      </w:del>
    </w:p>
    <w:p w:rsidR="00225C8F" w:rsidP="63AF8425" w:rsidRDefault="00225C8F" w14:paraId="2947F889" w14:textId="77777777">
      <w:pPr>
        <w:rPr>
          <w:ins w:author="Jessica Lamb" w:date="2025-10-07T17:04:00Z" w16du:dateUtc="2025-10-08T00:04:00Z" w:id="166"/>
          <w:color w:val="000000" w:themeColor="text1"/>
          <w:sz w:val="20"/>
          <w:szCs w:val="20"/>
        </w:rPr>
      </w:pPr>
    </w:p>
    <w:p w:rsidRPr="00B37F90" w:rsidR="00E26977" w:rsidP="00BB6C35" w:rsidRDefault="00E26977" w14:paraId="240FA04D" w14:textId="0E5D9486">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rsidRPr="00B37F90" w:rsidR="00372AB2" w:rsidP="00372AB2" w:rsidRDefault="00372AB2" w14:paraId="6C8BD61C" w14:textId="77777777">
      <w:pPr>
        <w:spacing w:after="0" w:line="240" w:lineRule="auto"/>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0F005B" w:rsidR="00A238CE" w:rsidP="00372AB2" w:rsidRDefault="00E26977" w14:paraId="001B85FA" w14:textId="24EA01D8">
      <w:pPr>
        <w:spacing w:after="0" w:line="240" w:lineRule="auto"/>
        <w:rPr>
          <w:rFonts w:cstheme="minorHAnsi"/>
          <w:color w:val="000000" w:themeColor="text1"/>
          <w:sz w:val="20"/>
          <w:szCs w:val="20"/>
        </w:rPr>
      </w:pPr>
      <w:proofErr w:type="spellStart"/>
      <w:r w:rsidRPr="00B37F90">
        <w:rPr>
          <w:rFonts w:cstheme="minorHAnsi"/>
          <w:color w:val="000000" w:themeColor="text1"/>
          <w:sz w:val="20"/>
          <w:szCs w:val="20"/>
        </w:rPr>
        <w:t>enro_</w:t>
      </w:r>
      <w:r w:rsidRPr="000F005B">
        <w:rPr>
          <w:rFonts w:cstheme="minorHAnsi"/>
          <w:color w:val="000000" w:themeColor="text1"/>
          <w:sz w:val="20"/>
          <w:szCs w:val="20"/>
        </w:rPr>
        <w:t>sex</w:t>
      </w:r>
      <w:proofErr w:type="spellEnd"/>
    </w:p>
    <w:p w:rsidRPr="000F005B" w:rsidR="00EB0A59" w:rsidDel="00EC17DB" w:rsidP="00372AB2" w:rsidRDefault="00EB0A59" w14:paraId="4055832D" w14:textId="0703C2B8">
      <w:pPr>
        <w:spacing w:after="0" w:line="240" w:lineRule="auto"/>
        <w:rPr>
          <w:del w:author="Jessica Lamb" w:date="2025-09-23T08:48:00Z" w16du:dateUtc="2025-09-23T15:48:00Z" w:id="167"/>
          <w:rFonts w:cstheme="minorHAnsi"/>
          <w:color w:val="000000" w:themeColor="text1"/>
          <w:sz w:val="20"/>
          <w:szCs w:val="20"/>
        </w:rPr>
      </w:pPr>
      <w:del w:author="Jessica Lamb" w:date="2025-09-23T08:48:00Z" w16du:dateUtc="2025-09-23T15:48:00Z" w:id="168">
        <w:r w:rsidRPr="000F005B" w:rsidDel="00EC17DB">
          <w:rPr>
            <w:rFonts w:cstheme="minorHAnsi"/>
            <w:color w:val="000000" w:themeColor="text1"/>
            <w:sz w:val="20"/>
            <w:szCs w:val="20"/>
          </w:rPr>
          <w:delText>enro_model</w:delText>
        </w:r>
      </w:del>
    </w:p>
    <w:p w:rsidRPr="000F005B" w:rsidR="00E26977" w:rsidDel="00EC17DB" w:rsidP="00372AB2" w:rsidRDefault="00E26977" w14:paraId="2320ED42" w14:textId="3BEE02FA">
      <w:pPr>
        <w:spacing w:after="0" w:line="240" w:lineRule="auto"/>
        <w:rPr>
          <w:del w:author="Jessica Lamb" w:date="2025-09-23T08:48:00Z" w16du:dateUtc="2025-09-23T15:48:00Z" w:id="169"/>
          <w:rFonts w:cstheme="minorHAnsi"/>
          <w:color w:val="000000" w:themeColor="text1"/>
          <w:sz w:val="20"/>
          <w:szCs w:val="20"/>
        </w:rPr>
      </w:pPr>
      <w:del w:author="Jessica Lamb" w:date="2025-09-23T08:48:00Z" w16du:dateUtc="2025-09-23T15:48:00Z" w:id="170">
        <w:r w:rsidRPr="000F005B" w:rsidDel="00EC17DB">
          <w:rPr>
            <w:rFonts w:cstheme="minorHAnsi"/>
            <w:color w:val="000000" w:themeColor="text1"/>
            <w:sz w:val="20"/>
            <w:szCs w:val="20"/>
          </w:rPr>
          <w:delText>srg_conduct_rsn</w:delText>
        </w:r>
      </w:del>
    </w:p>
    <w:p w:rsidRPr="000F005B" w:rsidR="00E26977" w:rsidP="00372AB2" w:rsidRDefault="00E26977" w14:paraId="4DC27D71" w14:textId="6A933F6C">
      <w:pPr>
        <w:spacing w:after="0" w:line="240" w:lineRule="auto"/>
        <w:rPr>
          <w:rFonts w:cstheme="minorHAnsi"/>
          <w:color w:val="000000" w:themeColor="text1"/>
          <w:sz w:val="20"/>
          <w:szCs w:val="20"/>
        </w:rPr>
      </w:pPr>
      <w:proofErr w:type="spellStart"/>
      <w:r w:rsidRPr="000F005B">
        <w:rPr>
          <w:rFonts w:cstheme="minorHAnsi"/>
          <w:color w:val="000000" w:themeColor="text1"/>
          <w:sz w:val="20"/>
          <w:szCs w:val="20"/>
        </w:rPr>
        <w:t>srg_comments</w:t>
      </w:r>
      <w:proofErr w:type="spellEnd"/>
    </w:p>
    <w:p w:rsidRPr="000F005B" w:rsidR="00FE28E2" w:rsidDel="00EC17DB" w:rsidP="00372AB2" w:rsidRDefault="0097460A" w14:paraId="5E12DD06" w14:textId="4D9E1D72">
      <w:pPr>
        <w:spacing w:after="0" w:line="240" w:lineRule="auto"/>
        <w:rPr>
          <w:del w:author="Jessica Lamb" w:date="2025-09-23T08:48:00Z" w16du:dateUtc="2025-09-23T15:48:00Z" w:id="171"/>
          <w:rFonts w:cstheme="minorHAnsi"/>
          <w:color w:val="000000" w:themeColor="text1"/>
          <w:sz w:val="20"/>
          <w:szCs w:val="20"/>
        </w:rPr>
      </w:pPr>
      <w:del w:author="Jessica Lamb" w:date="2025-09-23T08:48:00Z" w16du:dateUtc="2025-09-23T15:48:00Z" w:id="172">
        <w:r w:rsidRPr="000F005B" w:rsidDel="00EC17DB">
          <w:rPr>
            <w:rFonts w:cstheme="minorHAnsi"/>
            <w:color w:val="000000" w:themeColor="text1"/>
            <w:sz w:val="20"/>
            <w:szCs w:val="20"/>
          </w:rPr>
          <w:delText>txas_tx_group</w:delText>
        </w:r>
      </w:del>
    </w:p>
    <w:p w:rsidRPr="000F005B" w:rsidR="003F47D1" w:rsidDel="003E52FD" w:rsidP="0089090F" w:rsidRDefault="0089090F" w14:paraId="023E3413" w14:textId="18717870">
      <w:pPr>
        <w:spacing w:after="0" w:line="240" w:lineRule="auto"/>
        <w:rPr>
          <w:del w:author="Jessica Lamb" w:date="2025-10-07T17:09:00Z" w16du:dateUtc="2025-10-08T00:09:00Z" w:id="173"/>
          <w:rFonts w:cstheme="minorHAnsi"/>
          <w:color w:val="000000" w:themeColor="text1"/>
          <w:sz w:val="20"/>
          <w:szCs w:val="20"/>
        </w:rPr>
      </w:pPr>
      <w:del w:author="Jessica Lamb" w:date="2025-10-07T17:09:00Z" w16du:dateUtc="2025-10-08T00:09:00Z" w:id="174">
        <w:r w:rsidRPr="000F005B" w:rsidDel="003E52FD">
          <w:rPr>
            <w:rFonts w:cstheme="minorHAnsi"/>
            <w:color w:val="000000" w:themeColor="text1"/>
            <w:sz w:val="20"/>
            <w:szCs w:val="20"/>
          </w:rPr>
          <w:delText>difference between clot draw date and actual surgery date</w:delText>
        </w:r>
        <w:r w:rsidRPr="000F005B" w:rsidDel="003E52FD" w:rsidR="003F47D1">
          <w:rPr>
            <w:rFonts w:cstheme="minorHAnsi"/>
            <w:color w:val="000000" w:themeColor="text1"/>
            <w:sz w:val="20"/>
            <w:szCs w:val="20"/>
          </w:rPr>
          <w:delText xml:space="preserve"> (srg_actual_surg_dt - </w:delText>
        </w:r>
        <w:r w:rsidRPr="000F005B" w:rsidDel="003E52FD" w:rsidR="003F47D1">
          <w:rPr>
            <w:rFonts w:cstheme="minorHAnsi"/>
            <w:sz w:val="20"/>
            <w:szCs w:val="20"/>
          </w:rPr>
          <w:delText>srg_embolic_draw_dt)</w:delText>
        </w:r>
      </w:del>
    </w:p>
    <w:p w:rsidRPr="000F005B" w:rsidR="0089090F" w:rsidDel="003E52FD" w:rsidP="0089090F" w:rsidRDefault="0089090F" w14:paraId="1F4BD66C" w14:textId="5997A886">
      <w:pPr>
        <w:spacing w:after="0" w:line="240" w:lineRule="auto"/>
        <w:rPr>
          <w:del w:author="Jessica Lamb" w:date="2025-10-07T17:09:00Z" w16du:dateUtc="2025-10-08T00:09:00Z" w:id="175"/>
          <w:rFonts w:cstheme="minorHAnsi"/>
          <w:sz w:val="20"/>
          <w:szCs w:val="20"/>
          <w:rPrChange w:author="Jessica Lamb" w:date="2025-10-02T12:17:00Z" w16du:dateUtc="2025-10-02T19:17:00Z" w:id="176">
            <w:rPr>
              <w:del w:author="Jessica Lamb" w:date="2025-10-07T17:09:00Z" w16du:dateUtc="2025-10-08T00:09:00Z" w:id="177"/>
              <w:rFonts w:cstheme="minorHAnsi"/>
              <w:sz w:val="20"/>
              <w:szCs w:val="20"/>
              <w:highlight w:val="yellow"/>
            </w:rPr>
          </w:rPrChange>
        </w:rPr>
      </w:pPr>
      <w:del w:author="Jessica Lamb" w:date="2025-10-07T17:09:00Z" w16du:dateUtc="2025-10-08T00:09:00Z" w:id="178">
        <w:r w:rsidRPr="000F005B" w:rsidDel="003E52FD">
          <w:rPr>
            <w:rFonts w:cstheme="minorHAnsi"/>
            <w:color w:val="000000" w:themeColor="text1"/>
            <w:sz w:val="20"/>
            <w:szCs w:val="20"/>
          </w:rPr>
          <w:delText xml:space="preserve">srg_actual_surg_dt </w:delText>
        </w:r>
      </w:del>
    </w:p>
    <w:p w:rsidRPr="000F005B" w:rsidR="00BE0335" w:rsidDel="003E52FD" w:rsidP="00BE0335" w:rsidRDefault="00BE0335" w14:paraId="48DA0F89" w14:textId="25349B4C">
      <w:pPr>
        <w:spacing w:after="0" w:line="240" w:lineRule="auto"/>
        <w:rPr>
          <w:del w:author="Jessica Lamb" w:date="2025-10-07T17:09:00Z" w16du:dateUtc="2025-10-08T00:09:00Z" w:id="179"/>
          <w:rFonts w:cstheme="minorHAnsi"/>
          <w:color w:val="000000" w:themeColor="text1"/>
          <w:sz w:val="20"/>
          <w:szCs w:val="20"/>
          <w:rPrChange w:author="Jessica Lamb" w:date="2025-10-02T12:17:00Z" w16du:dateUtc="2025-10-02T19:17:00Z" w:id="180">
            <w:rPr>
              <w:del w:author="Jessica Lamb" w:date="2025-10-07T17:09:00Z" w16du:dateUtc="2025-10-08T00:09:00Z" w:id="181"/>
              <w:rFonts w:cstheme="minorHAnsi"/>
              <w:color w:val="000000" w:themeColor="text1"/>
              <w:sz w:val="20"/>
              <w:szCs w:val="20"/>
              <w:highlight w:val="yellow"/>
            </w:rPr>
          </w:rPrChange>
        </w:rPr>
      </w:pPr>
      <w:del w:author="Jessica Lamb" w:date="2025-10-07T17:09:00Z" w16du:dateUtc="2025-10-08T00:09:00Z" w:id="182">
        <w:r w:rsidRPr="000F005B" w:rsidDel="003E52FD">
          <w:rPr>
            <w:rFonts w:cstheme="minorHAnsi"/>
            <w:sz w:val="20"/>
            <w:szCs w:val="20"/>
            <w:rPrChange w:author="Jessica Lamb" w:date="2025-10-02T12:17:00Z" w16du:dateUtc="2025-10-02T19:17:00Z" w:id="183">
              <w:rPr>
                <w:rFonts w:cstheme="minorHAnsi"/>
                <w:sz w:val="20"/>
                <w:szCs w:val="20"/>
                <w:highlight w:val="yellow"/>
              </w:rPr>
            </w:rPrChange>
          </w:rPr>
          <w:delText>srg_embolic_draw_dt</w:delText>
        </w:r>
      </w:del>
    </w:p>
    <w:p w:rsidRPr="000F005B" w:rsidR="00BE0335" w:rsidDel="003E52FD" w:rsidP="63AF8425" w:rsidRDefault="65697CAC" w14:paraId="6C12A0E3" w14:textId="3D2CEFA8">
      <w:pPr>
        <w:spacing w:after="0" w:line="240" w:lineRule="auto"/>
        <w:rPr>
          <w:ins w:author="marcio.diniz@mountsinai.org" w:date="2025-10-07T19:44:00Z" w16du:dateUtc="2025-10-07T19:44:48Z" w:id="184"/>
          <w:del w:author="Jessica Lamb" w:date="2025-10-07T17:09:00Z" w16du:dateUtc="2025-10-08T00:09:00Z" w:id="185"/>
          <w:sz w:val="20"/>
          <w:szCs w:val="20"/>
          <w:rPrChange w:author="" w16du:dateUtc="2025-10-02T19:17:00Z" w:id="186">
            <w:rPr>
              <w:ins w:author="marcio.diniz@mountsinai.org" w:date="2025-10-07T19:44:00Z" w16du:dateUtc="2025-10-07T19:44:48Z" w:id="187"/>
              <w:del w:author="Jessica Lamb" w:date="2025-10-07T17:09:00Z" w16du:dateUtc="2025-10-08T00:09:00Z" w:id="188"/>
            </w:rPr>
          </w:rPrChange>
        </w:rPr>
      </w:pPr>
      <w:del w:author="Jessica Lamb" w:date="2025-10-07T17:09:00Z" w16du:dateUtc="2025-10-08T00:09:00Z" w:id="189">
        <w:r w:rsidRPr="63AF8425" w:rsidDel="003E52FD">
          <w:rPr>
            <w:sz w:val="20"/>
            <w:szCs w:val="20"/>
            <w:rPrChange w:author="Jessica Lamb" w:date="2025-10-02T12:17:00Z" w:id="190">
              <w:rPr>
                <w:sz w:val="20"/>
                <w:szCs w:val="20"/>
                <w:highlight w:val="yellow"/>
              </w:rPr>
            </w:rPrChange>
          </w:rPr>
          <w:delText>srg_embolic_draw_sex</w:delText>
        </w:r>
      </w:del>
      <w:del w:author="Jessica Lamb" w:date="2025-10-07T17:00:00Z" w16du:dateUtc="2025-10-08T00:00:00Z" w:id="191">
        <w:r w:rsidRPr="63AF8425" w:rsidDel="008E2886" w:rsidR="501F3D0A">
          <w:rPr>
            <w:sz w:val="20"/>
            <w:szCs w:val="20"/>
            <w:rPrChange w:author="Jessica Lamb" w:date="2025-10-02T12:17:00Z" w:id="192">
              <w:rPr>
                <w:sz w:val="20"/>
                <w:szCs w:val="20"/>
                <w:highlight w:val="yellow"/>
              </w:rPr>
            </w:rPrChange>
          </w:rPr>
          <w:delText xml:space="preserve"> </w:delText>
        </w:r>
      </w:del>
      <w:ins w:author="marcio.diniz@mountsinai.org" w:date="2025-10-07T19:44:00Z" w:id="193">
        <w:del w:author="Jessica Lamb" w:date="2025-10-07T17:00:00Z" w16du:dateUtc="2025-10-08T00:00:00Z" w:id="194">
          <w:r w:rsidRPr="63AF8425" w:rsidDel="008E2886" w:rsidR="184DCDB9">
            <w:rPr>
              <w:sz w:val="20"/>
              <w:szCs w:val="20"/>
            </w:rPr>
            <w:delText xml:space="preserve">= “Same” if  enro_sex = srg_embolic_draw_sex; “Different” if enro_sex ≠ srg_embolic_draw_sex </w:delText>
          </w:r>
        </w:del>
      </w:ins>
    </w:p>
    <w:p w:rsidRPr="000F005B" w:rsidR="00BE0335" w:rsidDel="003E52FD" w:rsidP="63AF8425" w:rsidRDefault="00BE0335" w14:paraId="4B499DF9" w14:textId="0CF76672">
      <w:pPr>
        <w:spacing w:after="0" w:line="240" w:lineRule="auto"/>
        <w:rPr>
          <w:del w:author="Jessica Lamb" w:date="2025-10-07T17:09:00Z" w16du:dateUtc="2025-10-08T00:09:00Z" w:id="195"/>
          <w:sz w:val="20"/>
          <w:szCs w:val="20"/>
          <w:rPrChange w:author="Jessica Lamb" w:date="2025-10-02T12:17:00Z" w16du:dateUtc="2025-10-02T19:17:00Z" w:id="196">
            <w:rPr>
              <w:del w:author="Jessica Lamb" w:date="2025-10-07T17:09:00Z" w16du:dateUtc="2025-10-08T00:09:00Z" w:id="197"/>
              <w:sz w:val="20"/>
              <w:szCs w:val="20"/>
              <w:highlight w:val="yellow"/>
            </w:rPr>
          </w:rPrChange>
        </w:rPr>
      </w:pPr>
      <w:del w:author="marcio.diniz@mountsinai.org" w:date="2025-10-07T19:44:00Z" w:id="198">
        <w:r w:rsidRPr="63AF8425" w:rsidDel="77A4A68B">
          <w:rPr>
            <w:sz w:val="20"/>
            <w:szCs w:val="20"/>
            <w:rPrChange w:author="Jessica Lamb" w:date="2025-10-02T12:17:00Z" w:id="199">
              <w:rPr>
                <w:sz w:val="20"/>
                <w:szCs w:val="20"/>
                <w:highlight w:val="yellow"/>
              </w:rPr>
            </w:rPrChange>
          </w:rPr>
          <w:delText>(comparison between enro_sex and srg_embolic_draw_</w:delText>
        </w:r>
        <w:commentRangeStart w:id="200"/>
        <w:r w:rsidRPr="63AF8425" w:rsidDel="77A4A68B">
          <w:rPr>
            <w:sz w:val="20"/>
            <w:szCs w:val="20"/>
            <w:rPrChange w:author="Jessica Lamb" w:date="2025-10-02T12:17:00Z" w:id="201">
              <w:rPr>
                <w:sz w:val="20"/>
                <w:szCs w:val="20"/>
                <w:highlight w:val="yellow"/>
              </w:rPr>
            </w:rPrChange>
          </w:rPr>
          <w:delText>sex</w:delText>
        </w:r>
      </w:del>
      <w:commentRangeEnd w:id="200"/>
      <w:r>
        <w:rPr>
          <w:rStyle w:val="CommentReference"/>
        </w:rPr>
        <w:commentReference w:id="200"/>
      </w:r>
      <w:del w:author="marcio.diniz@mountsinai.org" w:date="2025-10-07T19:44:00Z" w:id="202">
        <w:r w:rsidRPr="63AF8425" w:rsidDel="77A4A68B">
          <w:rPr>
            <w:sz w:val="20"/>
            <w:szCs w:val="20"/>
            <w:rPrChange w:author="Jessica Lamb" w:date="2025-10-02T12:17:00Z" w:id="203">
              <w:rPr>
                <w:sz w:val="20"/>
                <w:szCs w:val="20"/>
                <w:highlight w:val="yellow"/>
              </w:rPr>
            </w:rPrChange>
          </w:rPr>
          <w:delText>)</w:delText>
        </w:r>
      </w:del>
    </w:p>
    <w:p w:rsidRPr="000F005B" w:rsidR="00EC17DB" w:rsidP="00EC17DB" w:rsidRDefault="65697CAC" w14:paraId="4BD94AA3" w14:textId="56758F2F">
      <w:pPr>
        <w:spacing w:after="0" w:line="240" w:lineRule="auto"/>
        <w:rPr>
          <w:ins w:author="Jessica Lamb" w:date="2025-09-23T08:48:00Z" w16du:dateUtc="2025-09-23T15:48:00Z" w:id="204"/>
          <w:rFonts w:cstheme="minorHAnsi"/>
          <w:sz w:val="20"/>
          <w:szCs w:val="20"/>
        </w:rPr>
      </w:pPr>
      <w:commentRangeStart w:id="205"/>
      <w:commentRangeStart w:id="206"/>
      <w:del w:author="Jessica Lamb" w:date="2025-10-07T16:59:00Z" w16du:dateUtc="2025-10-07T23:59:00Z" w:id="207">
        <w:r w:rsidRPr="63AF8425" w:rsidDel="008E2886">
          <w:rPr>
            <w:sz w:val="20"/>
            <w:szCs w:val="20"/>
            <w:rPrChange w:author="Jessica Lamb" w:date="2025-10-02T12:17:00Z" w:id="208">
              <w:rPr>
                <w:sz w:val="20"/>
                <w:szCs w:val="20"/>
                <w:highlight w:val="yellow"/>
              </w:rPr>
            </w:rPrChange>
          </w:rPr>
          <w:delText>srg_donor_eartag (srg_donor_eartag should ≠ enro_animal_id)</w:delText>
        </w:r>
        <w:commentRangeEnd w:id="205"/>
        <w:r w:rsidDel="008E2886" w:rsidR="00BE0335">
          <w:rPr>
            <w:rStyle w:val="CommentReference"/>
          </w:rPr>
          <w:commentReference w:id="205"/>
        </w:r>
        <w:commentRangeEnd w:id="206"/>
        <w:r w:rsidDel="008E2886" w:rsidR="00457AFB">
          <w:rPr>
            <w:rStyle w:val="CommentReference"/>
          </w:rPr>
          <w:commentReference w:id="206"/>
        </w:r>
      </w:del>
      <w:proofErr w:type="spellStart"/>
      <w:ins w:author="Jessica Lamb" w:date="2025-09-23T08:48:00Z" w16du:dateUtc="2025-09-23T15:48:00Z" w:id="209">
        <w:r w:rsidRPr="000F005B" w:rsidR="00EC17DB">
          <w:rPr>
            <w:rFonts w:cstheme="minorHAnsi"/>
            <w:sz w:val="20"/>
            <w:szCs w:val="20"/>
          </w:rPr>
          <w:t>txas_reperfusion</w:t>
        </w:r>
        <w:proofErr w:type="spellEnd"/>
      </w:ins>
    </w:p>
    <w:p w:rsidRPr="00B37F90" w:rsidR="00D257DE" w:rsidP="63AF8425" w:rsidRDefault="5305D4C6" w14:paraId="2DC60C6F" w14:textId="09B91AEB">
      <w:pPr>
        <w:spacing w:after="0" w:line="240" w:lineRule="auto"/>
        <w:rPr>
          <w:ins w:author="Jessica Lamb" w:date="2025-09-30T13:00:00Z" w16du:dateUtc="2025-09-30T20:00:00Z" w:id="210"/>
          <w:color w:val="000000" w:themeColor="text1"/>
          <w:sz w:val="20"/>
          <w:szCs w:val="20"/>
        </w:rPr>
      </w:pPr>
      <w:proofErr w:type="spellStart"/>
      <w:ins w:author="Jessica Lamb" w:date="2025-09-30T13:01:00Z" w:id="211">
        <w:r w:rsidRPr="63AF8425">
          <w:rPr>
            <w:color w:val="000000" w:themeColor="text1"/>
            <w:sz w:val="20"/>
            <w:szCs w:val="20"/>
          </w:rPr>
          <w:t>srg</w:t>
        </w:r>
      </w:ins>
      <w:ins w:author="Jessica Lamb" w:date="2025-09-30T13:00:00Z" w:id="212">
        <w:r w:rsidRPr="63AF8425" w:rsidR="49403047">
          <w:rPr>
            <w:color w:val="000000" w:themeColor="text1"/>
            <w:sz w:val="20"/>
            <w:szCs w:val="20"/>
          </w:rPr>
          <w:t>_clot_length</w:t>
        </w:r>
      </w:ins>
      <w:proofErr w:type="spellEnd"/>
      <w:ins w:author="Jessica Lamb" w:date="2025-09-30T13:01:00Z" w:id="213">
        <w:r w:rsidRPr="63AF8425">
          <w:rPr>
            <w:color w:val="000000" w:themeColor="text1"/>
            <w:sz w:val="20"/>
            <w:szCs w:val="20"/>
          </w:rPr>
          <w:t xml:space="preserve"> (round to the nearest </w:t>
        </w:r>
        <w:del w:author="marcio.diniz@mountsinai.org" w:date="2025-10-07T19:45:00Z" w:id="214">
          <w:r w:rsidRPr="63AF8425" w:rsidDel="5305D4C6" w:rsidR="00332B79">
            <w:rPr>
              <w:color w:val="000000" w:themeColor="text1"/>
              <w:sz w:val="20"/>
              <w:szCs w:val="20"/>
            </w:rPr>
            <w:delText>whole</w:delText>
          </w:r>
        </w:del>
      </w:ins>
      <w:ins w:author="marcio.diniz@mountsinai.org" w:date="2025-10-07T19:45:00Z" w:id="215">
        <w:r w:rsidRPr="63AF8425" w:rsidR="55766385">
          <w:rPr>
            <w:color w:val="000000" w:themeColor="text1"/>
            <w:sz w:val="20"/>
            <w:szCs w:val="20"/>
          </w:rPr>
          <w:t>integer</w:t>
        </w:r>
      </w:ins>
      <w:ins w:author="Jessica Lamb" w:date="2025-09-30T13:01:00Z" w:id="216">
        <w:r w:rsidRPr="63AF8425">
          <w:rPr>
            <w:color w:val="000000" w:themeColor="text1"/>
            <w:sz w:val="20"/>
            <w:szCs w:val="20"/>
          </w:rPr>
          <w:t xml:space="preserve"> number)</w:t>
        </w:r>
      </w:ins>
    </w:p>
    <w:p w:rsidR="00EC17DB" w:rsidP="00EC17DB" w:rsidRDefault="00EC17DB" w14:paraId="6D5DEAFE" w14:textId="18F7BA5F">
      <w:pPr>
        <w:spacing w:after="0" w:line="240" w:lineRule="auto"/>
        <w:rPr>
          <w:ins w:author="Jessica Lamb" w:date="2025-09-30T12:36:00Z" w16du:dateUtc="2025-09-30T19:36:00Z" w:id="217"/>
          <w:rFonts w:cstheme="minorHAnsi"/>
          <w:sz w:val="20"/>
          <w:szCs w:val="20"/>
        </w:rPr>
      </w:pPr>
      <w:proofErr w:type="spellStart"/>
      <w:ins w:author="Jessica Lamb" w:date="2025-09-23T08:55:00Z" w16du:dateUtc="2025-09-23T15:55:00Z" w:id="218">
        <w:r w:rsidRPr="00DA486A">
          <w:rPr>
            <w:rFonts w:cstheme="minorHAnsi"/>
            <w:sz w:val="20"/>
            <w:szCs w:val="20"/>
          </w:rPr>
          <w:t>srg_reperfsn_vial</w:t>
        </w:r>
      </w:ins>
      <w:proofErr w:type="spellEnd"/>
    </w:p>
    <w:p w:rsidR="00EC17DB" w:rsidP="00BE0335" w:rsidRDefault="00EC17DB" w14:paraId="01CF9076" w14:textId="77777777">
      <w:pPr>
        <w:spacing w:after="0" w:line="240" w:lineRule="auto"/>
        <w:rPr>
          <w:ins w:author="Jessica Lamb" w:date="2025-10-02T12:03:00Z" w16du:dateUtc="2025-10-02T19:03:00Z" w:id="219"/>
          <w:rFonts w:cstheme="minorHAnsi"/>
          <w:sz w:val="20"/>
          <w:szCs w:val="20"/>
        </w:rPr>
      </w:pPr>
    </w:p>
    <w:p w:rsidR="00F30DFF" w:rsidP="00BE0335" w:rsidRDefault="00F30DFF" w14:paraId="3AA428CD" w14:textId="77777777">
      <w:pPr>
        <w:spacing w:after="0" w:line="240" w:lineRule="auto"/>
        <w:rPr>
          <w:ins w:author="Jessica Lamb" w:date="2025-10-02T12:03:00Z" w16du:dateUtc="2025-10-02T19:03:00Z" w:id="220"/>
          <w:rFonts w:cstheme="minorHAnsi"/>
          <w:sz w:val="20"/>
          <w:szCs w:val="20"/>
        </w:rPr>
      </w:pPr>
    </w:p>
    <w:p w:rsidRPr="00B37F90" w:rsidR="00F30DFF" w:rsidP="00BE0335" w:rsidRDefault="00F30DFF" w14:paraId="010F16CF" w14:textId="6B7F9F3E">
      <w:pPr>
        <w:spacing w:after="0" w:line="240" w:lineRule="auto"/>
        <w:rPr>
          <w:rFonts w:cstheme="minorHAnsi"/>
          <w:sz w:val="20"/>
          <w:szCs w:val="20"/>
        </w:rPr>
      </w:pPr>
    </w:p>
    <w:p w:rsidRPr="00B37F90" w:rsidR="002F6791" w:rsidP="002F6791" w:rsidRDefault="002F6791" w14:paraId="180EB0AD" w14:textId="77777777">
      <w:pPr>
        <w:rPr>
          <w:rFonts w:cstheme="minorHAnsi"/>
          <w:color w:val="000000" w:themeColor="text1"/>
          <w:sz w:val="20"/>
          <w:szCs w:val="20"/>
        </w:rPr>
      </w:pPr>
    </w:p>
    <w:p w:rsidRPr="00B37F90" w:rsidR="00DA3D02" w:rsidP="002F6791" w:rsidRDefault="002F6791" w14:paraId="1E3F8575" w14:textId="3C876301">
      <w:pPr>
        <w:rPr>
          <w:rFonts w:cstheme="minorHAnsi"/>
          <w:color w:val="000000" w:themeColor="text1"/>
          <w:sz w:val="20"/>
          <w:szCs w:val="20"/>
        </w:rPr>
      </w:pPr>
      <w:r w:rsidRPr="00B37F90">
        <w:rPr>
          <w:rFonts w:cstheme="minorHAnsi"/>
          <w:b/>
          <w:bCs/>
          <w:color w:val="000000" w:themeColor="text1"/>
          <w:sz w:val="20"/>
          <w:szCs w:val="20"/>
          <w:u w:val="single"/>
        </w:rPr>
        <w:t>Modified ITT Population</w:t>
      </w:r>
      <w:r w:rsidRPr="00B37F90" w:rsidR="00744DB8">
        <w:rPr>
          <w:rFonts w:cstheme="minorHAnsi"/>
          <w:b/>
          <w:bCs/>
          <w:color w:val="000000" w:themeColor="text1"/>
          <w:sz w:val="20"/>
          <w:szCs w:val="20"/>
          <w:u w:val="single"/>
        </w:rPr>
        <w:t xml:space="preserve"> (</w:t>
      </w:r>
      <w:proofErr w:type="spellStart"/>
      <w:r w:rsidRPr="00B37F90" w:rsidR="000D62CB">
        <w:rPr>
          <w:rFonts w:cstheme="minorHAnsi"/>
          <w:b/>
          <w:bCs/>
          <w:color w:val="000000" w:themeColor="text1"/>
          <w:sz w:val="20"/>
          <w:szCs w:val="20"/>
          <w:u w:val="single"/>
        </w:rPr>
        <w:t>m</w:t>
      </w:r>
      <w:r w:rsidRPr="00B37F90" w:rsidR="00744DB8">
        <w:rPr>
          <w:rFonts w:cstheme="minorHAnsi"/>
          <w:b/>
          <w:bCs/>
          <w:color w:val="000000" w:themeColor="text1"/>
          <w:sz w:val="20"/>
          <w:szCs w:val="20"/>
          <w:u w:val="single"/>
        </w:rPr>
        <w:t>ITT</w:t>
      </w:r>
      <w:proofErr w:type="spellEnd"/>
      <w:r w:rsidRPr="00B37F90" w:rsidR="00744DB8">
        <w:rPr>
          <w:rFonts w:cstheme="minorHAnsi"/>
          <w:b/>
          <w:bCs/>
          <w:color w:val="000000" w:themeColor="text1"/>
          <w:sz w:val="20"/>
          <w:szCs w:val="20"/>
          <w:u w:val="single"/>
        </w:rPr>
        <w:t>)</w:t>
      </w:r>
      <w:r w:rsidRPr="00B37F90">
        <w:rPr>
          <w:rFonts w:cstheme="minorHAnsi"/>
          <w:b/>
          <w:bCs/>
          <w:color w:val="000000" w:themeColor="text1"/>
          <w:sz w:val="20"/>
          <w:szCs w:val="20"/>
          <w:u w:val="single"/>
        </w:rPr>
        <w:t>:</w:t>
      </w:r>
      <w:r w:rsidRPr="00B37F90">
        <w:rPr>
          <w:rFonts w:cstheme="minorHAnsi"/>
          <w:color w:val="000000" w:themeColor="text1"/>
          <w:sz w:val="20"/>
          <w:szCs w:val="20"/>
          <w:u w:val="single"/>
        </w:rPr>
        <w:t xml:space="preserve"> </w:t>
      </w:r>
      <w:r w:rsidRPr="00B37F90">
        <w:rPr>
          <w:rFonts w:cstheme="minorHAnsi"/>
          <w:color w:val="000000" w:themeColor="text1"/>
          <w:sz w:val="20"/>
          <w:szCs w:val="20"/>
        </w:rPr>
        <w:t>Successful surgery (</w:t>
      </w:r>
      <w:del w:author="Jessica Lamb" w:date="2025-09-23T08:49:00Z" w16du:dateUtc="2025-09-23T15:49:00Z" w:id="221">
        <w:r w:rsidRPr="00B37F90" w:rsidDel="00EC17DB">
          <w:rPr>
            <w:rFonts w:cstheme="minorHAnsi"/>
            <w:color w:val="000000" w:themeColor="text1"/>
            <w:sz w:val="20"/>
            <w:szCs w:val="20"/>
          </w:rPr>
          <w:delText xml:space="preserve">at least </w:delText>
        </w:r>
        <w:r w:rsidRPr="00B37F90" w:rsidDel="00EC17DB" w:rsidR="00DD19DD">
          <w:rPr>
            <w:rFonts w:cstheme="minorHAnsi"/>
            <w:color w:val="000000" w:themeColor="text1"/>
            <w:sz w:val="20"/>
            <w:szCs w:val="20"/>
          </w:rPr>
          <w:delText>110</w:delText>
        </w:r>
        <w:r w:rsidRPr="00B37F90" w:rsidDel="00EC17DB">
          <w:rPr>
            <w:rFonts w:cstheme="minorHAnsi"/>
            <w:color w:val="000000" w:themeColor="text1"/>
            <w:sz w:val="20"/>
            <w:szCs w:val="20"/>
          </w:rPr>
          <w:delText>min Stroke</w:delText>
        </w:r>
      </w:del>
      <w:ins w:author="Jessica Lamb" w:date="2025-09-23T08:49:00Z" w16du:dateUtc="2025-09-23T15:49:00Z" w:id="222">
        <w:r w:rsidR="00EC17DB">
          <w:rPr>
            <w:rFonts w:cstheme="minorHAnsi"/>
            <w:color w:val="000000" w:themeColor="text1"/>
            <w:sz w:val="20"/>
            <w:szCs w:val="20"/>
          </w:rPr>
          <w:t xml:space="preserve">received </w:t>
        </w:r>
      </w:ins>
      <w:ins w:author="Jessica Lamb" w:date="2025-09-23T08:50:00Z" w16du:dateUtc="2025-09-23T15:50:00Z" w:id="223">
        <w:r w:rsidR="00EC17DB">
          <w:rPr>
            <w:rFonts w:cstheme="minorHAnsi"/>
            <w:color w:val="000000" w:themeColor="text1"/>
            <w:sz w:val="20"/>
            <w:szCs w:val="20"/>
          </w:rPr>
          <w:t xml:space="preserve">the dose of TNK or </w:t>
        </w:r>
        <w:commentRangeStart w:id="224"/>
        <w:commentRangeStart w:id="225"/>
        <w:r w:rsidR="00EC17DB">
          <w:rPr>
            <w:rFonts w:cstheme="minorHAnsi"/>
            <w:color w:val="000000" w:themeColor="text1"/>
            <w:sz w:val="20"/>
            <w:szCs w:val="20"/>
          </w:rPr>
          <w:t>saline</w:t>
        </w:r>
      </w:ins>
      <w:ins w:author="Jessica Lamb" w:date="2025-09-23T09:03:00Z" w16du:dateUtc="2025-09-23T16:03:00Z" w:id="226">
        <w:commentRangeEnd w:id="224"/>
        <w:r w:rsidR="00161107">
          <w:rPr>
            <w:rStyle w:val="CommentReference"/>
          </w:rPr>
          <w:commentReference w:id="224"/>
        </w:r>
      </w:ins>
      <w:ins w:author="Jessica Lamb" w:date="2025-10-01T09:21:00Z" w16du:dateUtc="2025-10-01T16:21:00Z" w:id="227">
        <w:commentRangeEnd w:id="225"/>
        <w:r w:rsidR="006F4BCE">
          <w:rPr>
            <w:rStyle w:val="CommentReference"/>
          </w:rPr>
          <w:commentReference w:id="225"/>
        </w:r>
      </w:ins>
      <w:r w:rsidRPr="00B37F90">
        <w:rPr>
          <w:rFonts w:cstheme="minorHAnsi"/>
          <w:color w:val="000000" w:themeColor="text1"/>
          <w:sz w:val="20"/>
          <w:szCs w:val="20"/>
        </w:rPr>
        <w:t xml:space="preserve">) </w:t>
      </w:r>
    </w:p>
    <w:p w:rsidRPr="00B37F90" w:rsidR="00591213" w:rsidP="0070455A" w:rsidRDefault="00F471FF" w14:paraId="09649ABD" w14:textId="08446205">
      <w:pPr>
        <w:rPr>
          <w:rFonts w:cstheme="minorHAnsi"/>
          <w:color w:val="000000" w:themeColor="text1"/>
          <w:sz w:val="20"/>
          <w:szCs w:val="20"/>
        </w:rPr>
      </w:pPr>
      <w:r w:rsidRPr="00B37F90">
        <w:rPr>
          <w:rFonts w:cstheme="minorHAnsi"/>
          <w:color w:val="000000" w:themeColor="text1"/>
          <w:sz w:val="20"/>
          <w:szCs w:val="20"/>
        </w:rPr>
        <w:br/>
      </w:r>
      <w:r w:rsidRPr="00B37F90">
        <w:rPr>
          <w:rFonts w:cstheme="minorHAnsi"/>
          <w:color w:val="000000" w:themeColor="text1"/>
          <w:sz w:val="20"/>
          <w:szCs w:val="20"/>
          <w:u w:val="single"/>
        </w:rPr>
        <w:t>Definition</w:t>
      </w:r>
      <w:r w:rsidRPr="00B37F90" w:rsidR="00591213">
        <w:rPr>
          <w:rFonts w:cstheme="minorHAnsi"/>
          <w:color w:val="000000" w:themeColor="text1"/>
          <w:sz w:val="20"/>
          <w:szCs w:val="20"/>
        </w:rPr>
        <w:t>:</w:t>
      </w:r>
    </w:p>
    <w:p w:rsidRPr="00B37F90" w:rsidR="00152DB4" w:rsidP="0070455A" w:rsidRDefault="005A25FE" w14:paraId="616BBA46" w14:textId="4179AE4E">
      <w:pPr>
        <w:rPr>
          <w:rFonts w:cstheme="minorHAnsi"/>
          <w:color w:val="000000" w:themeColor="text1"/>
          <w:sz w:val="20"/>
          <w:szCs w:val="20"/>
        </w:rPr>
      </w:pPr>
      <w:proofErr w:type="spellStart"/>
      <w:r w:rsidRPr="00B37F90">
        <w:rPr>
          <w:rFonts w:cstheme="minorHAnsi"/>
          <w:color w:val="000000" w:themeColor="text1"/>
          <w:sz w:val="20"/>
          <w:szCs w:val="20"/>
        </w:rPr>
        <w:t>rand_conduct</w:t>
      </w:r>
      <w:proofErr w:type="spellEnd"/>
      <w:r w:rsidRPr="00B37F90">
        <w:rPr>
          <w:rFonts w:cstheme="minorHAnsi"/>
          <w:color w:val="000000" w:themeColor="text1"/>
          <w:sz w:val="20"/>
          <w:szCs w:val="20"/>
        </w:rPr>
        <w:t xml:space="preserve"> = yes AND </w:t>
      </w:r>
      <w:proofErr w:type="spellStart"/>
      <w:r w:rsidRPr="00B37F90">
        <w:rPr>
          <w:rFonts w:cstheme="minorHAnsi"/>
          <w:color w:val="000000" w:themeColor="text1"/>
          <w:sz w:val="20"/>
          <w:szCs w:val="20"/>
        </w:rPr>
        <w:t>srg_conduct</w:t>
      </w:r>
      <w:proofErr w:type="spellEnd"/>
      <w:r w:rsidRPr="00B37F90">
        <w:rPr>
          <w:rFonts w:cstheme="minorHAnsi"/>
          <w:color w:val="000000" w:themeColor="text1"/>
          <w:sz w:val="20"/>
          <w:szCs w:val="20"/>
        </w:rPr>
        <w:t xml:space="preserve"> = yes</w:t>
      </w:r>
      <w:r w:rsidRPr="00B37F90" w:rsidR="00ED257C">
        <w:rPr>
          <w:rFonts w:cstheme="minorHAnsi"/>
          <w:color w:val="000000" w:themeColor="text1"/>
          <w:sz w:val="20"/>
          <w:szCs w:val="20"/>
        </w:rPr>
        <w:t xml:space="preserve"> AND </w:t>
      </w:r>
      <w:proofErr w:type="spellStart"/>
      <w:ins w:author="Jessica Lamb" w:date="2025-09-23T09:05:00Z" w16du:dateUtc="2025-09-23T16:05:00Z" w:id="228">
        <w:r w:rsidR="00161107">
          <w:rPr>
            <w:rFonts w:cstheme="minorHAnsi"/>
            <w:sz w:val="20"/>
            <w:szCs w:val="20"/>
          </w:rPr>
          <w:t>srg_reperfsn_vial</w:t>
        </w:r>
        <w:proofErr w:type="spellEnd"/>
        <w:r w:rsidR="00161107">
          <w:rPr>
            <w:rFonts w:cstheme="minorHAnsi"/>
            <w:sz w:val="20"/>
            <w:szCs w:val="20"/>
          </w:rPr>
          <w:t xml:space="preserve"> </w:t>
        </w:r>
      </w:ins>
      <w:ins w:author="Jessica Lamb" w:date="2025-09-23T09:06:00Z" w16du:dateUtc="2025-09-23T16:06:00Z" w:id="229">
        <w:r w:rsidR="00161107">
          <w:rPr>
            <w:rFonts w:cstheme="minorHAnsi"/>
            <w:sz w:val="20"/>
            <w:szCs w:val="20"/>
          </w:rPr>
          <w:t>≠</w:t>
        </w:r>
      </w:ins>
      <w:ins w:author="Jessica Lamb" w:date="2025-09-23T09:05:00Z" w16du:dateUtc="2025-09-23T16:05:00Z" w:id="230">
        <w:r w:rsidR="00161107">
          <w:rPr>
            <w:rFonts w:cstheme="minorHAnsi"/>
            <w:sz w:val="20"/>
            <w:szCs w:val="20"/>
          </w:rPr>
          <w:t xml:space="preserve"> blank </w:t>
        </w:r>
      </w:ins>
      <w:del w:author="Jessica Lamb" w:date="2025-09-23T09:05:00Z" w16du:dateUtc="2025-09-23T16:05:00Z" w:id="231">
        <w:r w:rsidRPr="00B37F90" w:rsidDel="00161107" w:rsidR="00BE70F3">
          <w:rPr>
            <w:rFonts w:cstheme="minorHAnsi"/>
            <w:sz w:val="20"/>
            <w:szCs w:val="20"/>
          </w:rPr>
          <w:delText xml:space="preserve">srg_exact_occ </w:delText>
        </w:r>
        <w:r w:rsidRPr="00B37F90" w:rsidDel="00161107" w:rsidR="007A0797">
          <w:rPr>
            <w:rFonts w:cstheme="minorHAnsi"/>
            <w:color w:val="000000" w:themeColor="text1"/>
            <w:sz w:val="20"/>
            <w:szCs w:val="20"/>
          </w:rPr>
          <w:delText>=</w:delText>
        </w:r>
        <w:r w:rsidRPr="00B37F90" w:rsidDel="00161107" w:rsidR="00152DB4">
          <w:rPr>
            <w:rFonts w:cstheme="minorHAnsi"/>
            <w:color w:val="000000" w:themeColor="text1"/>
            <w:sz w:val="20"/>
            <w:szCs w:val="20"/>
          </w:rPr>
          <w:delText xml:space="preserve"> </w:delText>
        </w:r>
        <w:r w:rsidRPr="00B37F90" w:rsidDel="00161107" w:rsidR="0044373C">
          <w:rPr>
            <w:rFonts w:cstheme="minorHAnsi"/>
            <w:color w:val="000000" w:themeColor="text1"/>
            <w:sz w:val="20"/>
            <w:szCs w:val="20"/>
          </w:rPr>
          <w:delText>110</w:delText>
        </w:r>
        <w:r w:rsidRPr="00B37F90" w:rsidDel="00161107" w:rsidR="00BE70F3">
          <w:rPr>
            <w:rFonts w:cstheme="minorHAnsi"/>
            <w:color w:val="000000" w:themeColor="text1"/>
            <w:sz w:val="20"/>
            <w:szCs w:val="20"/>
          </w:rPr>
          <w:delText>min</w:delText>
        </w:r>
        <w:r w:rsidRPr="00B37F90" w:rsidDel="00161107" w:rsidR="00152DB4">
          <w:rPr>
            <w:rFonts w:cstheme="minorHAnsi"/>
            <w:color w:val="000000" w:themeColor="text1"/>
            <w:sz w:val="20"/>
            <w:szCs w:val="20"/>
          </w:rPr>
          <w:delText xml:space="preserve"> and greater</w:delText>
        </w:r>
      </w:del>
    </w:p>
    <w:p w:rsidRPr="00B37F90" w:rsidR="00FE28E2" w:rsidP="002F6791" w:rsidRDefault="005A25FE" w14:paraId="41729D41" w14:textId="77777777">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rsidRPr="00B37F90" w:rsidR="005A25FE" w:rsidP="002F6791" w:rsidRDefault="00FE28E2" w14:paraId="40E9CC9D" w14:textId="738B48BE">
      <w:pPr>
        <w:rPr>
          <w:rFonts w:cstheme="minorHAnsi"/>
          <w:color w:val="000000" w:themeColor="text1"/>
          <w:sz w:val="20"/>
          <w:szCs w:val="20"/>
        </w:rPr>
      </w:pPr>
      <w:r w:rsidRPr="00B37F90">
        <w:rPr>
          <w:rFonts w:cstheme="minorHAnsi"/>
          <w:color w:val="000000" w:themeColor="text1"/>
          <w:sz w:val="20"/>
          <w:szCs w:val="20"/>
        </w:rPr>
        <w:t>1. Feasibility</w:t>
      </w:r>
    </w:p>
    <w:p w:rsidRPr="00B37F90" w:rsidR="00591213" w:rsidP="0008021F" w:rsidRDefault="00833633" w14:paraId="54D8B9D1" w14:textId="77777777">
      <w:pPr>
        <w:rPr>
          <w:rFonts w:cstheme="minorHAnsi"/>
          <w:color w:val="000000" w:themeColor="text1"/>
          <w:sz w:val="20"/>
          <w:szCs w:val="20"/>
        </w:rPr>
      </w:pPr>
      <w:r w:rsidRPr="00B37F90">
        <w:rPr>
          <w:rFonts w:cstheme="minorHAnsi"/>
          <w:color w:val="000000" w:themeColor="text1"/>
          <w:sz w:val="20"/>
          <w:szCs w:val="20"/>
          <w:u w:val="single"/>
        </w:rPr>
        <w:t xml:space="preserve">Descriptive </w:t>
      </w:r>
      <w:r w:rsidRPr="00B37F90" w:rsidR="00FA1476">
        <w:rPr>
          <w:rFonts w:cstheme="minorHAnsi"/>
          <w:color w:val="000000" w:themeColor="text1"/>
          <w:sz w:val="20"/>
          <w:szCs w:val="20"/>
          <w:u w:val="single"/>
        </w:rPr>
        <w:t>tables</w:t>
      </w:r>
      <w:r w:rsidRPr="00B37F90" w:rsidR="0008021F">
        <w:rPr>
          <w:rFonts w:cstheme="minorHAnsi"/>
          <w:color w:val="000000" w:themeColor="text1"/>
          <w:sz w:val="20"/>
          <w:szCs w:val="20"/>
          <w:u w:val="single"/>
        </w:rPr>
        <w:t xml:space="preserve"> by</w:t>
      </w:r>
      <w:r w:rsidRPr="00B37F90" w:rsidR="0008021F">
        <w:rPr>
          <w:rFonts w:cstheme="minorHAnsi"/>
          <w:color w:val="000000" w:themeColor="text1"/>
          <w:sz w:val="20"/>
          <w:szCs w:val="20"/>
        </w:rPr>
        <w:t>:</w:t>
      </w:r>
    </w:p>
    <w:p w:rsidR="2DBAB637" w:rsidP="63AF8425" w:rsidRDefault="2DBAB637" w14:paraId="223332FC" w14:textId="688D3727">
      <w:pPr>
        <w:spacing w:after="0" w:line="240" w:lineRule="auto"/>
        <w:rPr>
          <w:ins w:author="Jessica Lamb" w:date="2025-10-01T14:31:00Z" w16du:dateUtc="2025-10-01T21:31:00Z" w:id="232"/>
          <w:color w:val="000000" w:themeColor="text1"/>
          <w:sz w:val="20"/>
          <w:szCs w:val="20"/>
        </w:rPr>
      </w:pPr>
      <w:r w:rsidRPr="63AF8425">
        <w:rPr>
          <w:color w:val="000000" w:themeColor="text1"/>
          <w:sz w:val="20"/>
          <w:szCs w:val="20"/>
        </w:rPr>
        <w:t>Total</w:t>
      </w:r>
      <w:r w:rsidRPr="63AF8425" w:rsidR="078EB415">
        <w:rPr>
          <w:color w:val="000000" w:themeColor="text1"/>
          <w:sz w:val="20"/>
          <w:szCs w:val="20"/>
        </w:rPr>
        <w:t xml:space="preserve">, </w:t>
      </w:r>
      <w:r w:rsidRPr="63AF8425" w:rsidR="1286F666">
        <w:rPr>
          <w:color w:val="000000" w:themeColor="text1"/>
          <w:sz w:val="20"/>
          <w:szCs w:val="20"/>
        </w:rPr>
        <w:t>S</w:t>
      </w:r>
      <w:r w:rsidRPr="63AF8425">
        <w:rPr>
          <w:color w:val="000000" w:themeColor="text1"/>
          <w:sz w:val="20"/>
          <w:szCs w:val="20"/>
        </w:rPr>
        <w:t>ex</w:t>
      </w:r>
      <w:r w:rsidRPr="63AF8425" w:rsidR="078EB415">
        <w:rPr>
          <w:color w:val="000000" w:themeColor="text1"/>
          <w:sz w:val="20"/>
          <w:szCs w:val="20"/>
        </w:rPr>
        <w:t xml:space="preserve">, </w:t>
      </w:r>
      <w:r w:rsidRPr="63AF8425" w:rsidR="5B609C19">
        <w:rPr>
          <w:color w:val="000000" w:themeColor="text1"/>
          <w:sz w:val="20"/>
          <w:szCs w:val="20"/>
        </w:rPr>
        <w:t xml:space="preserve">Site, </w:t>
      </w:r>
      <w:ins w:author="Jessica Lamb" w:date="2025-09-23T09:06:00Z" w:id="233">
        <w:r w:rsidRPr="63AF8425" w:rsidR="6C02DA97">
          <w:rPr>
            <w:color w:val="000000" w:themeColor="text1"/>
            <w:sz w:val="20"/>
            <w:szCs w:val="20"/>
          </w:rPr>
          <w:t>Reperfusion method</w:t>
        </w:r>
      </w:ins>
      <w:ins w:author="Jessica Lamb" w:date="2025-09-30T12:39:00Z" w:id="234">
        <w:r w:rsidRPr="63AF8425" w:rsidR="1B719520">
          <w:rPr>
            <w:color w:val="000000" w:themeColor="text1"/>
            <w:sz w:val="20"/>
            <w:szCs w:val="20"/>
          </w:rPr>
          <w:t xml:space="preserve"> (</w:t>
        </w:r>
      </w:ins>
      <w:proofErr w:type="spellStart"/>
      <w:ins w:author="Jessica Lamb" w:date="2025-09-30T12:40:00Z" w:id="235">
        <w:r w:rsidRPr="63AF8425" w:rsidR="17F50D45">
          <w:rPr>
            <w:sz w:val="20"/>
            <w:szCs w:val="20"/>
          </w:rPr>
          <w:t>txas_reperfusion</w:t>
        </w:r>
        <w:proofErr w:type="spellEnd"/>
        <w:r w:rsidRPr="63AF8425" w:rsidR="17F50D45">
          <w:rPr>
            <w:color w:val="000000" w:themeColor="text1"/>
            <w:sz w:val="20"/>
            <w:szCs w:val="20"/>
          </w:rPr>
          <w:t>)</w:t>
        </w:r>
      </w:ins>
      <w:ins w:author="Jessica Lamb" w:date="2025-09-23T09:06:00Z" w:id="236">
        <w:r w:rsidRPr="63AF8425" w:rsidR="6C02DA97">
          <w:rPr>
            <w:color w:val="000000" w:themeColor="text1"/>
            <w:sz w:val="20"/>
            <w:szCs w:val="20"/>
          </w:rPr>
          <w:t xml:space="preserve">, Clot length </w:t>
        </w:r>
      </w:ins>
      <w:ins w:author="Jessica Lamb" w:date="2025-10-01T09:43:00Z" w:id="237">
        <w:r w:rsidRPr="63AF8425" w:rsidR="2A1C5914">
          <w:rPr>
            <w:color w:val="000000" w:themeColor="text1"/>
            <w:sz w:val="20"/>
            <w:szCs w:val="20"/>
          </w:rPr>
          <w:t>(</w:t>
        </w:r>
        <w:proofErr w:type="spellStart"/>
        <w:r w:rsidRPr="63AF8425" w:rsidR="2A1C5914">
          <w:rPr>
            <w:sz w:val="20"/>
            <w:szCs w:val="20"/>
          </w:rPr>
          <w:t>rand_clot_length</w:t>
        </w:r>
        <w:proofErr w:type="spellEnd"/>
        <w:r w:rsidRPr="63AF8425" w:rsidR="2A1C5914">
          <w:rPr>
            <w:sz w:val="20"/>
            <w:szCs w:val="20"/>
          </w:rPr>
          <w:t>)</w:t>
        </w:r>
      </w:ins>
    </w:p>
    <w:p w:rsidRPr="00B37F90" w:rsidR="00CF6D5A" w:rsidP="006F4BCE" w:rsidRDefault="00CF6D5A" w14:paraId="04809231" w14:textId="77777777">
      <w:pPr>
        <w:spacing w:after="0" w:line="240" w:lineRule="auto"/>
        <w:rPr>
          <w:rFonts w:cstheme="minorHAnsi"/>
          <w:color w:val="000000" w:themeColor="text1"/>
          <w:sz w:val="20"/>
          <w:szCs w:val="20"/>
        </w:rPr>
      </w:pPr>
    </w:p>
    <w:p w:rsidRPr="00B37F90" w:rsidR="0008021F" w:rsidP="002F6791" w:rsidRDefault="005A25FE" w14:paraId="37343312" w14:textId="2AEA25BF">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rsidRPr="00B37F90" w:rsidR="00EE7AA0" w:rsidP="00EE7AA0" w:rsidRDefault="0018466E" w14:paraId="4882B8DB" w14:textId="6131AC93">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r w:rsidRPr="00B37F90" w:rsidR="00EE7AA0">
        <w:rPr>
          <w:rFonts w:cstheme="minorHAnsi"/>
          <w:sz w:val="20"/>
          <w:szCs w:val="20"/>
          <w:highlight w:val="yellow"/>
        </w:rPr>
        <w:br/>
      </w:r>
      <w:proofErr w:type="spellStart"/>
      <w:r w:rsidRPr="00B37F90" w:rsidR="006D5EBB">
        <w:rPr>
          <w:rFonts w:cstheme="minorHAnsi"/>
          <w:sz w:val="20"/>
          <w:szCs w:val="20"/>
        </w:rPr>
        <w:t>en</w:t>
      </w:r>
      <w:r w:rsidRPr="00B37F90" w:rsidR="00AE0D1B">
        <w:rPr>
          <w:rFonts w:cstheme="minorHAnsi"/>
          <w:sz w:val="20"/>
          <w:szCs w:val="20"/>
        </w:rPr>
        <w:t>ro_sex</w:t>
      </w:r>
      <w:proofErr w:type="spellEnd"/>
    </w:p>
    <w:p w:rsidRPr="00B37F90" w:rsidR="00BC1B32" w:rsidDel="00161107" w:rsidP="00BC1B32" w:rsidRDefault="00BC1B32" w14:paraId="220060BE" w14:textId="4A23A71A">
      <w:pPr>
        <w:spacing w:after="0" w:line="240" w:lineRule="auto"/>
        <w:rPr>
          <w:del w:author="Jessica Lamb" w:date="2025-09-23T09:06:00Z" w16du:dateUtc="2025-09-23T16:06:00Z" w:id="238"/>
          <w:rFonts w:cstheme="minorHAnsi"/>
          <w:color w:val="000000" w:themeColor="text1"/>
          <w:sz w:val="20"/>
          <w:szCs w:val="20"/>
        </w:rPr>
      </w:pPr>
      <w:del w:author="Jessica Lamb" w:date="2025-09-23T09:06:00Z" w16du:dateUtc="2025-09-23T16:06:00Z" w:id="239">
        <w:r w:rsidRPr="00B37F90" w:rsidDel="00161107">
          <w:rPr>
            <w:rFonts w:cstheme="minorHAnsi"/>
            <w:color w:val="000000" w:themeColor="text1"/>
            <w:sz w:val="20"/>
            <w:szCs w:val="20"/>
          </w:rPr>
          <w:delText>enro_model</w:delText>
        </w:r>
      </w:del>
    </w:p>
    <w:p w:rsidRPr="00B37F90" w:rsidR="00090958" w:rsidP="63AF8425" w:rsidRDefault="496D2B7F" w14:paraId="03664E1D" w14:textId="3BCC2A1D">
      <w:pPr>
        <w:spacing w:after="0"/>
        <w:rPr>
          <w:sz w:val="20"/>
          <w:szCs w:val="20"/>
        </w:rPr>
      </w:pPr>
      <w:proofErr w:type="spellStart"/>
      <w:r w:rsidRPr="63AF8425">
        <w:rPr>
          <w:sz w:val="20"/>
          <w:szCs w:val="20"/>
        </w:rPr>
        <w:t>srg_animal_age</w:t>
      </w:r>
      <w:proofErr w:type="spellEnd"/>
      <w:r w:rsidRPr="63AF8425">
        <w:rPr>
          <w:sz w:val="20"/>
          <w:szCs w:val="20"/>
        </w:rPr>
        <w:t xml:space="preserve"> </w:t>
      </w:r>
      <w:r w:rsidR="00090958">
        <w:br/>
      </w:r>
      <w:proofErr w:type="spellStart"/>
      <w:ins w:author="marcio.diniz@mountsinai.org" w:date="2025-10-07T19:37:00Z" w:id="240">
        <w:r w:rsidRPr="63AF8425" w:rsidR="12CB7F36">
          <w:rPr>
            <w:sz w:val="20"/>
            <w:szCs w:val="20"/>
          </w:rPr>
          <w:t>srg_period</w:t>
        </w:r>
        <w:proofErr w:type="spellEnd"/>
        <w:r w:rsidRPr="63AF8425" w:rsidR="12CB7F36">
          <w:rPr>
            <w:sz w:val="20"/>
            <w:szCs w:val="20"/>
          </w:rPr>
          <w:t xml:space="preserve"> </w:t>
        </w:r>
        <w:r w:rsidR="12CB7F36">
          <w:t xml:space="preserve">= </w:t>
        </w:r>
      </w:ins>
      <w:proofErr w:type="spellStart"/>
      <w:r w:rsidRPr="63AF8425">
        <w:rPr>
          <w:sz w:val="20"/>
          <w:szCs w:val="20"/>
        </w:rPr>
        <w:t>srg_length_surgery</w:t>
      </w:r>
      <w:proofErr w:type="spellEnd"/>
      <w:r w:rsidRPr="63AF8425">
        <w:rPr>
          <w:sz w:val="20"/>
          <w:szCs w:val="20"/>
        </w:rPr>
        <w:t xml:space="preserve"> </w:t>
      </w:r>
      <w:del w:author="marcio.diniz@mountsinai.org" w:date="2025-10-07T19:38:00Z" w:id="241">
        <w:r w:rsidRPr="63AF8425" w:rsidDel="2F89E37A" w:rsidR="00090958">
          <w:rPr>
            <w:sz w:val="20"/>
            <w:szCs w:val="20"/>
          </w:rPr>
          <w:delText>Note:  all rat surgeries should be awake</w:delText>
        </w:r>
      </w:del>
      <w:r w:rsidRPr="63AF8425" w:rsidR="2F89E37A">
        <w:rPr>
          <w:sz w:val="20"/>
          <w:szCs w:val="20"/>
        </w:rPr>
        <w:t xml:space="preserve">- subtract </w:t>
      </w:r>
      <w:proofErr w:type="spellStart"/>
      <w:r w:rsidRPr="63AF8425" w:rsidR="2F89E37A">
        <w:rPr>
          <w:sz w:val="20"/>
          <w:szCs w:val="20"/>
        </w:rPr>
        <w:t>srg_awake_min</w:t>
      </w:r>
      <w:proofErr w:type="spellEnd"/>
      <w:del w:author="marcio.diniz@mountsinai.org" w:date="2025-10-07T19:38:00Z" w:id="242">
        <w:r w:rsidRPr="63AF8425" w:rsidDel="2F89E37A" w:rsidR="00090958">
          <w:rPr>
            <w:sz w:val="20"/>
            <w:szCs w:val="20"/>
          </w:rPr>
          <w:delText xml:space="preserve"> to get actual surgery period</w:delText>
        </w:r>
      </w:del>
      <w:r w:rsidR="00090958">
        <w:tab/>
      </w:r>
      <w:r w:rsidR="00090958">
        <w:br/>
      </w:r>
      <w:proofErr w:type="spellStart"/>
      <w:r w:rsidRPr="63AF8425">
        <w:rPr>
          <w:sz w:val="20"/>
          <w:szCs w:val="20"/>
        </w:rPr>
        <w:t>srg_exact_occ</w:t>
      </w:r>
      <w:proofErr w:type="spellEnd"/>
      <w:r w:rsidR="00090958">
        <w:br/>
      </w:r>
      <w:proofErr w:type="spellStart"/>
      <w:r w:rsidRPr="63AF8425">
        <w:rPr>
          <w:sz w:val="20"/>
          <w:szCs w:val="20"/>
        </w:rPr>
        <w:t>srg_concom_meds_sq</w:t>
      </w:r>
      <w:proofErr w:type="spellEnd"/>
      <w:r w:rsidR="00090958">
        <w:br/>
      </w:r>
      <w:proofErr w:type="spellStart"/>
      <w:r w:rsidRPr="63AF8425">
        <w:rPr>
          <w:sz w:val="20"/>
          <w:szCs w:val="20"/>
        </w:rPr>
        <w:t>srg_concom_meds_lrs</w:t>
      </w:r>
      <w:r w:rsidRPr="63AF8425" w:rsidR="6F8AE342">
        <w:rPr>
          <w:sz w:val="20"/>
          <w:szCs w:val="20"/>
        </w:rPr>
        <w:t>_nacl</w:t>
      </w:r>
      <w:proofErr w:type="spellEnd"/>
      <w:r w:rsidR="00090958">
        <w:br/>
      </w:r>
      <w:proofErr w:type="spellStart"/>
      <w:r w:rsidRPr="63AF8425">
        <w:rPr>
          <w:sz w:val="20"/>
          <w:szCs w:val="20"/>
        </w:rPr>
        <w:t>srg_comments</w:t>
      </w:r>
      <w:proofErr w:type="spellEnd"/>
    </w:p>
    <w:p w:rsidRPr="00B37F90" w:rsidR="00E53D56" w:rsidP="00E53D56" w:rsidRDefault="00E53D56" w14:paraId="201E8E2A" w14:textId="77777777">
      <w:pPr>
        <w:spacing w:after="0"/>
        <w:rPr>
          <w:rFonts w:cstheme="minorHAnsi"/>
          <w:sz w:val="20"/>
          <w:szCs w:val="20"/>
        </w:rPr>
      </w:pPr>
      <w:proofErr w:type="spellStart"/>
      <w:r w:rsidRPr="00B37F90">
        <w:rPr>
          <w:rFonts w:cstheme="minorHAnsi"/>
          <w:sz w:val="20"/>
          <w:szCs w:val="20"/>
        </w:rPr>
        <w:t>enro_weight</w:t>
      </w:r>
      <w:proofErr w:type="spellEnd"/>
    </w:p>
    <w:p w:rsidRPr="00B37F90" w:rsidR="00E53D56" w:rsidP="00E53D56" w:rsidRDefault="00E53D56" w14:paraId="4F40B720" w14:textId="77777777">
      <w:pPr>
        <w:spacing w:after="0"/>
        <w:rPr>
          <w:rFonts w:cstheme="minorHAnsi"/>
          <w:sz w:val="20"/>
          <w:szCs w:val="20"/>
        </w:rPr>
      </w:pPr>
      <w:proofErr w:type="spellStart"/>
      <w:r w:rsidRPr="00B37F90">
        <w:rPr>
          <w:rFonts w:cstheme="minorHAnsi"/>
          <w:sz w:val="20"/>
          <w:szCs w:val="20"/>
        </w:rPr>
        <w:t>srg_weight</w:t>
      </w:r>
      <w:proofErr w:type="spellEnd"/>
    </w:p>
    <w:p w:rsidRPr="00B37F90" w:rsidR="00E53D56" w:rsidP="00E53D56" w:rsidRDefault="00E53D56" w14:paraId="00BE269D" w14:textId="77777777">
      <w:pPr>
        <w:spacing w:after="0"/>
        <w:rPr>
          <w:rFonts w:cstheme="minorHAnsi"/>
          <w:sz w:val="20"/>
          <w:szCs w:val="20"/>
        </w:rPr>
      </w:pPr>
      <w:r w:rsidRPr="00B37F90">
        <w:rPr>
          <w:rFonts w:cstheme="minorHAnsi"/>
          <w:sz w:val="20"/>
          <w:szCs w:val="20"/>
        </w:rPr>
        <w:t>postop_d1_weight</w:t>
      </w:r>
    </w:p>
    <w:p w:rsidRPr="00B37F90" w:rsidR="00E53D56" w:rsidP="00E53D56" w:rsidRDefault="00E53D56" w14:paraId="19DBFC4D" w14:textId="77777777">
      <w:pPr>
        <w:spacing w:after="0"/>
        <w:rPr>
          <w:rFonts w:cstheme="minorHAnsi"/>
          <w:sz w:val="20"/>
          <w:szCs w:val="20"/>
        </w:rPr>
      </w:pPr>
      <w:r w:rsidRPr="00B37F90">
        <w:rPr>
          <w:rFonts w:cstheme="minorHAnsi"/>
          <w:sz w:val="20"/>
          <w:szCs w:val="20"/>
        </w:rPr>
        <w:t>postop_d2_weight</w:t>
      </w:r>
    </w:p>
    <w:p w:rsidRPr="00B37F90" w:rsidR="00E53D56" w:rsidP="00E53D56" w:rsidRDefault="00E53D56" w14:paraId="276AD058" w14:textId="77777777">
      <w:pPr>
        <w:spacing w:after="0"/>
        <w:rPr>
          <w:rFonts w:cstheme="minorHAnsi"/>
          <w:sz w:val="20"/>
          <w:szCs w:val="20"/>
        </w:rPr>
      </w:pPr>
      <w:r w:rsidRPr="00B37F90">
        <w:rPr>
          <w:rFonts w:cstheme="minorHAnsi"/>
          <w:sz w:val="20"/>
          <w:szCs w:val="20"/>
        </w:rPr>
        <w:t>postop_d3_weight</w:t>
      </w:r>
    </w:p>
    <w:p w:rsidRPr="00B37F90" w:rsidR="00E53D56" w:rsidP="00E53D56" w:rsidRDefault="00E53D56" w14:paraId="47C7920D" w14:textId="77777777">
      <w:pPr>
        <w:spacing w:after="0"/>
        <w:rPr>
          <w:rFonts w:cstheme="minorHAnsi"/>
          <w:sz w:val="20"/>
          <w:szCs w:val="20"/>
        </w:rPr>
      </w:pPr>
      <w:r w:rsidRPr="00B37F90">
        <w:rPr>
          <w:rFonts w:cstheme="minorHAnsi"/>
          <w:sz w:val="20"/>
          <w:szCs w:val="20"/>
        </w:rPr>
        <w:t>postop_d4_weight</w:t>
      </w:r>
    </w:p>
    <w:p w:rsidRPr="00B37F90" w:rsidR="00E53D56" w:rsidP="00E53D56" w:rsidRDefault="00E53D56" w14:paraId="4E3AE941" w14:textId="77777777">
      <w:pPr>
        <w:spacing w:after="0"/>
        <w:rPr>
          <w:rFonts w:cstheme="minorHAnsi"/>
          <w:sz w:val="20"/>
          <w:szCs w:val="20"/>
        </w:rPr>
      </w:pPr>
      <w:r w:rsidRPr="00B37F90">
        <w:rPr>
          <w:rFonts w:cstheme="minorHAnsi"/>
          <w:sz w:val="20"/>
          <w:szCs w:val="20"/>
        </w:rPr>
        <w:t>postop_d5_weight</w:t>
      </w:r>
    </w:p>
    <w:p w:rsidRPr="00B37F90" w:rsidR="00E53D56" w:rsidP="00E53D56" w:rsidRDefault="00E53D56" w14:paraId="451353C1" w14:textId="77777777">
      <w:pPr>
        <w:spacing w:after="0"/>
        <w:rPr>
          <w:rFonts w:cstheme="minorHAnsi"/>
          <w:sz w:val="20"/>
          <w:szCs w:val="20"/>
        </w:rPr>
      </w:pPr>
      <w:r w:rsidRPr="00B37F90">
        <w:rPr>
          <w:rFonts w:cstheme="minorHAnsi"/>
          <w:sz w:val="20"/>
          <w:szCs w:val="20"/>
        </w:rPr>
        <w:t>postop_d6_weight</w:t>
      </w:r>
    </w:p>
    <w:p w:rsidRPr="00B37F90" w:rsidR="00E53D56" w:rsidP="00E53D56" w:rsidRDefault="00E53D56" w14:paraId="1180F798" w14:textId="77777777">
      <w:pPr>
        <w:spacing w:after="0"/>
        <w:rPr>
          <w:rFonts w:cstheme="minorHAnsi"/>
          <w:sz w:val="20"/>
          <w:szCs w:val="20"/>
        </w:rPr>
      </w:pPr>
      <w:r w:rsidRPr="00B37F90">
        <w:rPr>
          <w:rFonts w:cstheme="minorHAnsi"/>
          <w:sz w:val="20"/>
          <w:szCs w:val="20"/>
        </w:rPr>
        <w:t>postop_d7_weight</w:t>
      </w:r>
    </w:p>
    <w:p w:rsidRPr="00B37F90" w:rsidR="00E53D56" w:rsidP="3FB5923D" w:rsidRDefault="00E53D56" w14:paraId="1BA74BF3" w14:textId="65DC417D">
      <w:pPr>
        <w:spacing w:after="0"/>
        <w:rPr>
          <w:rFonts w:cstheme="minorHAnsi"/>
          <w:sz w:val="20"/>
          <w:szCs w:val="20"/>
        </w:rPr>
      </w:pPr>
      <w:r w:rsidRPr="00B37F90">
        <w:rPr>
          <w:rFonts w:cstheme="minorHAnsi"/>
          <w:sz w:val="20"/>
          <w:szCs w:val="20"/>
        </w:rPr>
        <w:t>postop_d8_weight</w:t>
      </w:r>
      <w:r w:rsidRPr="00B37F90" w:rsidR="13F9F988">
        <w:rPr>
          <w:rFonts w:cstheme="minorHAnsi"/>
          <w:sz w:val="20"/>
          <w:szCs w:val="20"/>
        </w:rPr>
        <w:t xml:space="preserve"> - Note: Blank values for weights should not be treated as missing or zero values.</w:t>
      </w:r>
    </w:p>
    <w:p w:rsidRPr="00B37F90" w:rsidR="00E53D56" w:rsidP="00E53D56" w:rsidRDefault="00E53D56" w14:paraId="7C1978EC" w14:textId="77777777">
      <w:pPr>
        <w:spacing w:after="0"/>
        <w:rPr>
          <w:rFonts w:cstheme="minorHAnsi"/>
          <w:sz w:val="20"/>
          <w:szCs w:val="20"/>
        </w:rPr>
      </w:pPr>
      <w:proofErr w:type="spellStart"/>
      <w:r w:rsidRPr="00B37F90">
        <w:rPr>
          <w:rFonts w:cstheme="minorHAnsi"/>
          <w:sz w:val="20"/>
          <w:szCs w:val="20"/>
        </w:rPr>
        <w:t>eos_weight</w:t>
      </w:r>
      <w:proofErr w:type="spellEnd"/>
    </w:p>
    <w:p w:rsidRPr="00B37F90" w:rsidR="00E53D56" w:rsidP="00E53D56" w:rsidRDefault="00E53D56" w14:paraId="7840F928" w14:textId="77777777">
      <w:pPr>
        <w:spacing w:after="0"/>
        <w:rPr>
          <w:rFonts w:cstheme="minorHAnsi"/>
          <w:sz w:val="20"/>
          <w:szCs w:val="20"/>
        </w:rPr>
      </w:pPr>
      <w:proofErr w:type="spellStart"/>
      <w:r w:rsidRPr="00B37F90">
        <w:rPr>
          <w:rFonts w:cstheme="minorHAnsi"/>
          <w:sz w:val="20"/>
          <w:szCs w:val="20"/>
        </w:rPr>
        <w:t>srg_nds_score</w:t>
      </w:r>
      <w:proofErr w:type="spellEnd"/>
    </w:p>
    <w:p w:rsidRPr="00B37F90" w:rsidR="00E53D56" w:rsidP="00E53D56" w:rsidRDefault="00E53D56" w14:paraId="6FA36472" w14:textId="77777777">
      <w:pPr>
        <w:spacing w:after="0"/>
        <w:rPr>
          <w:rFonts w:cstheme="minorHAnsi"/>
          <w:sz w:val="20"/>
          <w:szCs w:val="20"/>
        </w:rPr>
      </w:pPr>
      <w:r w:rsidRPr="00B37F90">
        <w:rPr>
          <w:rFonts w:cstheme="minorHAnsi"/>
          <w:sz w:val="20"/>
          <w:szCs w:val="20"/>
        </w:rPr>
        <w:t xml:space="preserve">postop_d1_nds_score </w:t>
      </w:r>
    </w:p>
    <w:p w:rsidRPr="00B37F90" w:rsidR="00E53D56" w:rsidP="00E53D56" w:rsidRDefault="00E53D56" w14:paraId="6A515F6D" w14:textId="77777777">
      <w:pPr>
        <w:spacing w:after="0"/>
        <w:rPr>
          <w:rFonts w:cstheme="minorHAnsi"/>
          <w:sz w:val="20"/>
          <w:szCs w:val="20"/>
        </w:rPr>
      </w:pPr>
      <w:r w:rsidRPr="00B37F90">
        <w:rPr>
          <w:rFonts w:cstheme="minorHAnsi"/>
          <w:sz w:val="20"/>
          <w:szCs w:val="20"/>
        </w:rPr>
        <w:t>postop_d2_nds_score</w:t>
      </w:r>
    </w:p>
    <w:p w:rsidRPr="000F005B" w:rsidR="00E53D56" w:rsidP="00E53D56" w:rsidRDefault="00E53D56" w14:paraId="4EC6B5BC" w14:textId="77777777">
      <w:pPr>
        <w:spacing w:after="0"/>
        <w:rPr>
          <w:rFonts w:cstheme="minorHAnsi"/>
          <w:sz w:val="20"/>
          <w:szCs w:val="20"/>
        </w:rPr>
      </w:pPr>
      <w:proofErr w:type="spellStart"/>
      <w:r w:rsidRPr="00B37F90">
        <w:rPr>
          <w:rFonts w:cstheme="minorHAnsi"/>
          <w:sz w:val="20"/>
          <w:szCs w:val="20"/>
        </w:rPr>
        <w:t>eos_</w:t>
      </w:r>
      <w:r w:rsidRPr="000F005B">
        <w:rPr>
          <w:rFonts w:cstheme="minorHAnsi"/>
          <w:sz w:val="20"/>
          <w:szCs w:val="20"/>
        </w:rPr>
        <w:t>nds_score</w:t>
      </w:r>
      <w:proofErr w:type="spellEnd"/>
    </w:p>
    <w:p w:rsidRPr="000F005B" w:rsidR="00E53D56" w:rsidP="3FB5923D" w:rsidRDefault="00A52C1A" w14:paraId="3836BEAB" w14:textId="27CF786D">
      <w:pPr>
        <w:spacing w:after="0"/>
        <w:rPr>
          <w:rFonts w:cstheme="minorHAnsi"/>
          <w:sz w:val="20"/>
          <w:szCs w:val="20"/>
        </w:rPr>
      </w:pPr>
      <w:proofErr w:type="spellStart"/>
      <w:r w:rsidRPr="000F005B">
        <w:rPr>
          <w:rFonts w:cstheme="minorHAnsi"/>
          <w:sz w:val="20"/>
          <w:szCs w:val="20"/>
        </w:rPr>
        <w:t>eos_day_diff_srg_death</w:t>
      </w:r>
      <w:proofErr w:type="spellEnd"/>
    </w:p>
    <w:p w:rsidRPr="000F005B" w:rsidR="00013856" w:rsidP="00013856" w:rsidRDefault="00013856" w14:paraId="61211FC7" w14:textId="2EB5B2D9">
      <w:pPr>
        <w:spacing w:after="0" w:line="240" w:lineRule="auto"/>
        <w:rPr>
          <w:ins w:author="Jessica Lamb" w:date="2025-09-23T09:07:00Z" w16du:dateUtc="2025-09-23T16:07:00Z" w:id="243"/>
          <w:rFonts w:cstheme="minorHAnsi"/>
          <w:sz w:val="20"/>
          <w:szCs w:val="20"/>
        </w:rPr>
      </w:pPr>
      <w:proofErr w:type="spellStart"/>
      <w:ins w:author="Jessica Lamb" w:date="2025-09-23T09:07:00Z" w16du:dateUtc="2025-09-23T16:07:00Z" w:id="244">
        <w:r w:rsidRPr="000F005B">
          <w:rPr>
            <w:rFonts w:cstheme="minorHAnsi"/>
            <w:sz w:val="20"/>
            <w:szCs w:val="20"/>
          </w:rPr>
          <w:t>txas_reperfusion</w:t>
        </w:r>
        <w:proofErr w:type="spellEnd"/>
      </w:ins>
    </w:p>
    <w:p w:rsidRPr="000F005B" w:rsidR="00F4413D" w:rsidDel="003E52FD" w:rsidP="63AF8425" w:rsidRDefault="77A4A68B" w14:paraId="244D9F74" w14:textId="58F8D206">
      <w:pPr>
        <w:spacing w:after="0" w:line="240" w:lineRule="auto"/>
        <w:rPr>
          <w:del w:author="Jessica Lamb" w:date="2025-10-07T17:09:00Z" w16du:dateUtc="2025-10-08T00:09:00Z" w:id="245"/>
          <w:color w:val="000000" w:themeColor="text1"/>
          <w:sz w:val="20"/>
          <w:szCs w:val="20"/>
        </w:rPr>
      </w:pPr>
      <w:del w:author="Jessica Lamb" w:date="2025-10-07T17:09:00Z" w16du:dateUtc="2025-10-08T00:09:00Z" w:id="246">
        <w:r w:rsidRPr="63AF8425" w:rsidDel="003E52FD">
          <w:rPr>
            <w:color w:val="000000" w:themeColor="text1"/>
            <w:sz w:val="20"/>
            <w:szCs w:val="20"/>
          </w:rPr>
          <w:delText xml:space="preserve">difference between clot draw date and actual surgery date </w:delText>
        </w:r>
      </w:del>
      <w:ins w:author="marcio.diniz@mountsinai.org" w:date="2025-10-07T19:37:00Z" w:id="247">
        <w:del w:author="Jessica Lamb" w:date="2025-10-07T17:09:00Z" w16du:dateUtc="2025-10-08T00:09:00Z" w:id="248">
          <w:r w:rsidRPr="63AF8425" w:rsidDel="003E52FD" w:rsidR="343F0DB1">
            <w:rPr>
              <w:color w:val="000000" w:themeColor="text1"/>
              <w:sz w:val="20"/>
              <w:szCs w:val="20"/>
            </w:rPr>
            <w:delText xml:space="preserve">= </w:delText>
          </w:r>
        </w:del>
      </w:ins>
      <w:del w:author="Jessica Lamb" w:date="2025-10-07T17:09:00Z" w16du:dateUtc="2025-10-08T00:09:00Z" w:id="249">
        <w:r w:rsidRPr="63AF8425" w:rsidDel="003E52FD" w:rsidR="00F4413D">
          <w:rPr>
            <w:color w:val="000000" w:themeColor="text1"/>
            <w:sz w:val="20"/>
            <w:szCs w:val="20"/>
          </w:rPr>
          <w:delText>(</w:delText>
        </w:r>
        <w:r w:rsidRPr="63AF8425" w:rsidDel="003E52FD">
          <w:rPr>
            <w:color w:val="000000" w:themeColor="text1"/>
            <w:sz w:val="20"/>
            <w:szCs w:val="20"/>
          </w:rPr>
          <w:delText xml:space="preserve">srg_actual_surg_dt - </w:delText>
        </w:r>
        <w:r w:rsidRPr="63AF8425" w:rsidDel="003E52FD">
          <w:rPr>
            <w:sz w:val="20"/>
            <w:szCs w:val="20"/>
          </w:rPr>
          <w:delText>srg_embolic_draw_dt</w:delText>
        </w:r>
        <w:r w:rsidRPr="63AF8425" w:rsidDel="003E52FD" w:rsidR="00F4413D">
          <w:rPr>
            <w:sz w:val="20"/>
            <w:szCs w:val="20"/>
          </w:rPr>
          <w:delText>)</w:delText>
        </w:r>
      </w:del>
    </w:p>
    <w:p w:rsidRPr="000F005B" w:rsidR="00F4413D" w:rsidDel="003E52FD" w:rsidP="00F4413D" w:rsidRDefault="00F4413D" w14:paraId="50EAF22B" w14:textId="1E5753AB">
      <w:pPr>
        <w:spacing w:after="0" w:line="240" w:lineRule="auto"/>
        <w:rPr>
          <w:del w:author="Jessica Lamb" w:date="2025-10-07T17:09:00Z" w16du:dateUtc="2025-10-08T00:09:00Z" w:id="250"/>
          <w:rFonts w:cstheme="minorHAnsi"/>
          <w:sz w:val="20"/>
          <w:szCs w:val="20"/>
        </w:rPr>
      </w:pPr>
      <w:del w:author="Jessica Lamb" w:date="2025-10-07T17:09:00Z" w16du:dateUtc="2025-10-08T00:09:00Z" w:id="251">
        <w:r w:rsidRPr="000F005B" w:rsidDel="003E52FD">
          <w:rPr>
            <w:rFonts w:cstheme="minorHAnsi"/>
            <w:color w:val="000000" w:themeColor="text1"/>
            <w:sz w:val="20"/>
            <w:szCs w:val="20"/>
          </w:rPr>
          <w:delText xml:space="preserve">srg_actual_surg_dt </w:delText>
        </w:r>
      </w:del>
    </w:p>
    <w:p w:rsidRPr="000F005B" w:rsidR="00F4413D" w:rsidDel="003E52FD" w:rsidP="00F4413D" w:rsidRDefault="00F4413D" w14:paraId="60592AF8" w14:textId="798F9725">
      <w:pPr>
        <w:spacing w:after="0" w:line="240" w:lineRule="auto"/>
        <w:rPr>
          <w:del w:author="Jessica Lamb" w:date="2025-10-07T17:09:00Z" w16du:dateUtc="2025-10-08T00:09:00Z" w:id="252"/>
          <w:rFonts w:cstheme="minorHAnsi"/>
          <w:color w:val="000000" w:themeColor="text1"/>
          <w:sz w:val="20"/>
          <w:szCs w:val="20"/>
        </w:rPr>
      </w:pPr>
      <w:del w:author="Jessica Lamb" w:date="2025-10-07T17:09:00Z" w16du:dateUtc="2025-10-08T00:09:00Z" w:id="253">
        <w:r w:rsidRPr="000F005B" w:rsidDel="003E52FD">
          <w:rPr>
            <w:rFonts w:cstheme="minorHAnsi"/>
            <w:sz w:val="20"/>
            <w:szCs w:val="20"/>
          </w:rPr>
          <w:delText>srg_embolic_draw_dt</w:delText>
        </w:r>
      </w:del>
    </w:p>
    <w:p w:rsidRPr="000F005B" w:rsidR="00F4413D" w:rsidP="00F4413D" w:rsidRDefault="00F4413D" w14:paraId="57D253A5" w14:textId="65DF0C89">
      <w:pPr>
        <w:spacing w:after="0" w:line="240" w:lineRule="auto"/>
        <w:rPr>
          <w:rFonts w:cstheme="minorHAnsi"/>
          <w:sz w:val="20"/>
          <w:szCs w:val="20"/>
        </w:rPr>
      </w:pPr>
      <w:del w:author="Jessica Lamb" w:date="2025-09-30T13:01:00Z" w16du:dateUtc="2025-09-30T20:01:00Z" w:id="254">
        <w:r w:rsidRPr="000F005B" w:rsidDel="00332B79">
          <w:rPr>
            <w:rFonts w:cstheme="minorHAnsi"/>
            <w:sz w:val="20"/>
            <w:szCs w:val="20"/>
          </w:rPr>
          <w:delText>srg</w:delText>
        </w:r>
      </w:del>
      <w:proofErr w:type="spellStart"/>
      <w:ins w:author="Jessica Lamb" w:date="2025-09-30T13:01:00Z" w16du:dateUtc="2025-09-30T20:01:00Z" w:id="255">
        <w:r w:rsidRPr="000F005B" w:rsidR="00332B79">
          <w:rPr>
            <w:rFonts w:cstheme="minorHAnsi"/>
            <w:sz w:val="20"/>
            <w:szCs w:val="20"/>
          </w:rPr>
          <w:t>rand</w:t>
        </w:r>
      </w:ins>
      <w:r w:rsidRPr="000F005B">
        <w:rPr>
          <w:rFonts w:cstheme="minorHAnsi"/>
          <w:sz w:val="20"/>
          <w:szCs w:val="20"/>
        </w:rPr>
        <w:t>_clot_length</w:t>
      </w:r>
      <w:proofErr w:type="spellEnd"/>
    </w:p>
    <w:p w:rsidRPr="000F005B" w:rsidR="00F4413D" w:rsidDel="003E52FD" w:rsidP="63AF8425" w:rsidRDefault="77A4A68B" w14:paraId="3ADFBBD4" w14:textId="4EEF6D13">
      <w:pPr>
        <w:spacing w:after="0" w:line="240" w:lineRule="auto"/>
        <w:rPr>
          <w:del w:author="Jessica Lamb" w:date="2025-10-07T17:09:00Z" w16du:dateUtc="2025-10-08T00:09:00Z" w:id="256"/>
          <w:sz w:val="20"/>
          <w:szCs w:val="20"/>
        </w:rPr>
      </w:pPr>
      <w:del w:author="Jessica Lamb" w:date="2025-10-07T17:09:00Z" w16du:dateUtc="2025-10-08T00:09:00Z" w:id="257">
        <w:r w:rsidRPr="63AF8425" w:rsidDel="003E52FD">
          <w:rPr>
            <w:sz w:val="20"/>
            <w:szCs w:val="20"/>
          </w:rPr>
          <w:delText xml:space="preserve">srg_embolic_draw_sex </w:delText>
        </w:r>
      </w:del>
      <w:ins w:author="marcio.diniz@mountsinai.org" w:date="2025-10-07T19:38:00Z" w:id="258">
        <w:del w:author="Jessica Lamb" w:date="2025-10-07T17:09:00Z" w16du:dateUtc="2025-10-08T00:09:00Z" w:id="259">
          <w:r w:rsidRPr="63AF8425" w:rsidDel="003E52FD" w:rsidR="7935BEBD">
            <w:rPr>
              <w:sz w:val="20"/>
              <w:szCs w:val="20"/>
            </w:rPr>
            <w:delText xml:space="preserve">= “Same” if </w:delText>
          </w:r>
        </w:del>
      </w:ins>
      <w:del w:author="Jessica Lamb" w:date="2025-10-07T17:09:00Z" w16du:dateUtc="2025-10-08T00:09:00Z" w:id="260">
        <w:r w:rsidRPr="63AF8425" w:rsidDel="003E52FD" w:rsidR="00F4413D">
          <w:rPr>
            <w:sz w:val="20"/>
            <w:szCs w:val="20"/>
          </w:rPr>
          <w:delText>(comparison between enro_sex and</w:delText>
        </w:r>
        <w:r w:rsidRPr="63AF8425" w:rsidDel="003E52FD">
          <w:rPr>
            <w:sz w:val="20"/>
            <w:szCs w:val="20"/>
          </w:rPr>
          <w:delText xml:space="preserve"> </w:delText>
        </w:r>
      </w:del>
      <w:ins w:author="marcio.diniz@mountsinai.org" w:date="2025-10-07T19:39:00Z" w:id="261">
        <w:del w:author="Jessica Lamb" w:date="2025-10-07T17:09:00Z" w16du:dateUtc="2025-10-08T00:09:00Z" w:id="262">
          <w:r w:rsidRPr="63AF8425" w:rsidDel="003E52FD" w:rsidR="42AEC4DC">
            <w:rPr>
              <w:sz w:val="20"/>
              <w:szCs w:val="20"/>
            </w:rPr>
            <w:delText xml:space="preserve">enro_sex = </w:delText>
          </w:r>
        </w:del>
      </w:ins>
      <w:del w:author="Jessica Lamb" w:date="2025-10-07T17:09:00Z" w16du:dateUtc="2025-10-08T00:09:00Z" w:id="263">
        <w:r w:rsidRPr="63AF8425" w:rsidDel="003E52FD">
          <w:rPr>
            <w:sz w:val="20"/>
            <w:szCs w:val="20"/>
          </w:rPr>
          <w:delText>srg_embolic_draw_sex</w:delText>
        </w:r>
        <w:r w:rsidRPr="63AF8425" w:rsidDel="003E52FD" w:rsidR="00F4413D">
          <w:rPr>
            <w:sz w:val="20"/>
            <w:szCs w:val="20"/>
          </w:rPr>
          <w:delText>)</w:delText>
        </w:r>
      </w:del>
      <w:ins w:author="marcio.diniz@mountsinai.org" w:date="2025-10-07T19:39:00Z" w:id="264">
        <w:del w:author="Jessica Lamb" w:date="2025-10-07T17:09:00Z" w16du:dateUtc="2025-10-08T00:09:00Z" w:id="265">
          <w:r w:rsidRPr="63AF8425" w:rsidDel="003E52FD" w:rsidR="11BB355F">
            <w:rPr>
              <w:sz w:val="20"/>
              <w:szCs w:val="20"/>
            </w:rPr>
            <w:delText>; “Different” if enro_sex ≠ srg_embolic_draw_sex</w:delText>
          </w:r>
        </w:del>
      </w:ins>
    </w:p>
    <w:p w:rsidRPr="00B37F90" w:rsidR="00F4413D" w:rsidDel="003E52FD" w:rsidP="63AF8425" w:rsidRDefault="77A4A68B" w14:paraId="34359A85" w14:textId="2E9C2F1E">
      <w:pPr>
        <w:spacing w:after="0" w:line="240" w:lineRule="auto"/>
        <w:rPr>
          <w:del w:author="Jessica Lamb" w:date="2025-10-07T17:09:00Z" w16du:dateUtc="2025-10-08T00:09:00Z" w:id="266"/>
          <w:sz w:val="20"/>
          <w:szCs w:val="20"/>
        </w:rPr>
      </w:pPr>
      <w:del w:author="Jessica Lamb" w:date="2025-10-07T17:09:00Z" w16du:dateUtc="2025-10-08T00:09:00Z" w:id="267">
        <w:r w:rsidRPr="63AF8425" w:rsidDel="003E52FD">
          <w:rPr>
            <w:sz w:val="20"/>
            <w:szCs w:val="20"/>
          </w:rPr>
          <w:delText xml:space="preserve">srg_donor_eartag </w:delText>
        </w:r>
        <w:commentRangeStart w:id="268"/>
        <w:r w:rsidRPr="63AF8425" w:rsidDel="003E52FD">
          <w:rPr>
            <w:sz w:val="20"/>
            <w:szCs w:val="20"/>
          </w:rPr>
          <w:delText>(srg_donor_eartag should ≠ enro_animal_id)</w:delText>
        </w:r>
        <w:commentRangeEnd w:id="268"/>
        <w:r w:rsidDel="003E52FD" w:rsidR="00F4413D">
          <w:rPr>
            <w:rStyle w:val="CommentReference"/>
          </w:rPr>
          <w:commentReference w:id="268"/>
        </w:r>
      </w:del>
    </w:p>
    <w:p w:rsidRPr="00B37F90" w:rsidR="00E22247" w:rsidP="15244D69" w:rsidRDefault="00E22247" w14:paraId="7383269F" w14:textId="77777777">
      <w:pPr>
        <w:spacing w:after="0"/>
        <w:rPr>
          <w:rFonts w:cstheme="minorHAnsi"/>
          <w:sz w:val="20"/>
          <w:szCs w:val="20"/>
        </w:rPr>
      </w:pPr>
    </w:p>
    <w:p w:rsidRPr="00B37F90" w:rsidR="001B487B" w:rsidP="00B105F1" w:rsidRDefault="001B487B" w14:paraId="390F61D9" w14:textId="77777777">
      <w:pPr>
        <w:rPr>
          <w:rFonts w:cstheme="minorHAnsi"/>
          <w:color w:val="000000" w:themeColor="text1"/>
          <w:sz w:val="20"/>
          <w:szCs w:val="20"/>
        </w:rPr>
      </w:pPr>
    </w:p>
    <w:p w:rsidRPr="00B37F90" w:rsidR="00FD0F6E" w:rsidP="3FB5923D" w:rsidRDefault="00FD0F6E" w14:paraId="297C5379" w14:textId="77777777">
      <w:pPr>
        <w:spacing w:after="0"/>
        <w:rPr>
          <w:rFonts w:cstheme="minorHAnsi"/>
          <w:sz w:val="20"/>
          <w:szCs w:val="20"/>
        </w:rPr>
      </w:pPr>
    </w:p>
    <w:p w:rsidRPr="00B37F90" w:rsidR="00E53D56" w:rsidP="00591213" w:rsidRDefault="00E53D56" w14:paraId="51960F36" w14:textId="77777777">
      <w:pPr>
        <w:spacing w:after="0"/>
        <w:rPr>
          <w:rStyle w:val="cf01"/>
          <w:rFonts w:asciiTheme="minorHAnsi" w:hAnsiTheme="minorHAnsi" w:cstheme="minorHAnsi"/>
        </w:rPr>
      </w:pPr>
    </w:p>
    <w:p w:rsidRPr="00B37F90" w:rsidR="00591213" w:rsidP="00256F40" w:rsidRDefault="00591213" w14:paraId="293B5CAA" w14:textId="77777777">
      <w:pPr>
        <w:spacing w:after="0"/>
        <w:rPr>
          <w:rFonts w:cstheme="minorHAnsi"/>
          <w:sz w:val="20"/>
          <w:szCs w:val="20"/>
        </w:rPr>
      </w:pPr>
    </w:p>
    <w:p w:rsidRPr="00B37F90" w:rsidR="00256F40" w:rsidP="63AF8425" w:rsidRDefault="74244A39" w14:paraId="0FD96A03" w14:textId="2A7D2F70">
      <w:pPr>
        <w:spacing w:after="0"/>
        <w:rPr>
          <w:sz w:val="20"/>
          <w:szCs w:val="20"/>
        </w:rPr>
      </w:pPr>
      <w:ins w:author="Jessica Lamb" w:date="2025-09-30T12:28:00Z" w:id="269">
        <w:r w:rsidRPr="63AF8425">
          <w:rPr>
            <w:b/>
            <w:bCs/>
            <w:sz w:val="20"/>
            <w:szCs w:val="20"/>
            <w:u w:val="single"/>
          </w:rPr>
          <w:t>Per Protoc</w:t>
        </w:r>
      </w:ins>
      <w:ins w:author="Jessica Lamb" w:date="2025-10-01T09:23:00Z" w:id="270">
        <w:r w:rsidRPr="63AF8425" w:rsidR="0D0CC429">
          <w:rPr>
            <w:b/>
            <w:bCs/>
            <w:sz w:val="20"/>
            <w:szCs w:val="20"/>
            <w:u w:val="single"/>
          </w:rPr>
          <w:t>o</w:t>
        </w:r>
      </w:ins>
      <w:ins w:author="Jessica Lamb" w:date="2025-09-30T12:28:00Z" w:id="271">
        <w:r w:rsidRPr="63AF8425">
          <w:rPr>
            <w:b/>
            <w:bCs/>
            <w:sz w:val="20"/>
            <w:szCs w:val="20"/>
            <w:u w:val="single"/>
          </w:rPr>
          <w:t>l</w:t>
        </w:r>
      </w:ins>
      <w:r w:rsidRPr="63AF8425" w:rsidR="3E373C33">
        <w:rPr>
          <w:b/>
          <w:bCs/>
          <w:sz w:val="20"/>
          <w:szCs w:val="20"/>
          <w:u w:val="single"/>
        </w:rPr>
        <w:t xml:space="preserve">: </w:t>
      </w:r>
      <w:proofErr w:type="spellStart"/>
      <w:r w:rsidRPr="63AF8425" w:rsidR="2E887D9B">
        <w:rPr>
          <w:sz w:val="20"/>
          <w:szCs w:val="20"/>
        </w:rPr>
        <w:t>m</w:t>
      </w:r>
      <w:r w:rsidRPr="63AF8425" w:rsidR="76EC65B3">
        <w:rPr>
          <w:sz w:val="20"/>
          <w:szCs w:val="20"/>
        </w:rPr>
        <w:t>ITT</w:t>
      </w:r>
      <w:proofErr w:type="spellEnd"/>
      <w:r w:rsidRPr="63AF8425" w:rsidR="76EC65B3">
        <w:rPr>
          <w:sz w:val="20"/>
          <w:szCs w:val="20"/>
        </w:rPr>
        <w:t xml:space="preserve"> s</w:t>
      </w:r>
      <w:r w:rsidRPr="63AF8425" w:rsidR="0A325049">
        <w:rPr>
          <w:sz w:val="20"/>
          <w:szCs w:val="20"/>
        </w:rPr>
        <w:t xml:space="preserve">ubjects who undergo successful surgery, received </w:t>
      </w:r>
      <w:del w:author="Jessica Lamb" w:date="2025-10-01T14:33:00Z" w:id="272">
        <w:r w:rsidRPr="63AF8425" w:rsidDel="0A325049" w:rsidR="006560D6">
          <w:rPr>
            <w:sz w:val="20"/>
            <w:szCs w:val="20"/>
          </w:rPr>
          <w:delText xml:space="preserve">entire </w:delText>
        </w:r>
      </w:del>
      <w:ins w:author="Jessica Lamb" w:date="2025-10-01T14:33:00Z" w:id="273">
        <w:r w:rsidRPr="63AF8425" w:rsidR="132C16AB">
          <w:rPr>
            <w:sz w:val="20"/>
            <w:szCs w:val="20"/>
          </w:rPr>
          <w:t xml:space="preserve">75-125% </w:t>
        </w:r>
      </w:ins>
      <w:r w:rsidRPr="63AF8425" w:rsidR="0A325049">
        <w:rPr>
          <w:sz w:val="20"/>
          <w:szCs w:val="20"/>
        </w:rPr>
        <w:t>dose</w:t>
      </w:r>
      <w:r w:rsidRPr="63AF8425" w:rsidR="3893E679">
        <w:rPr>
          <w:sz w:val="20"/>
          <w:szCs w:val="20"/>
        </w:rPr>
        <w:t xml:space="preserve"> of reperfusion vial</w:t>
      </w:r>
      <w:r w:rsidRPr="63AF8425" w:rsidR="0A325049">
        <w:rPr>
          <w:sz w:val="20"/>
          <w:szCs w:val="20"/>
        </w:rPr>
        <w:t xml:space="preserve">. </w:t>
      </w:r>
    </w:p>
    <w:p w:rsidRPr="00B37F90" w:rsidR="00256F40" w:rsidP="00256F40" w:rsidRDefault="00256F40" w14:paraId="22C4BE72" w14:textId="27849839">
      <w:pPr>
        <w:spacing w:after="0"/>
        <w:rPr>
          <w:rFonts w:cstheme="minorHAnsi"/>
          <w:sz w:val="20"/>
          <w:szCs w:val="20"/>
        </w:rPr>
      </w:pPr>
    </w:p>
    <w:p w:rsidRPr="00B37F90" w:rsidR="00591213" w:rsidP="00591213" w:rsidRDefault="00591213" w14:paraId="05294DFA" w14:textId="77777777">
      <w:pPr>
        <w:spacing w:after="0"/>
        <w:rPr>
          <w:rFonts w:cstheme="minorHAnsi"/>
          <w:sz w:val="20"/>
          <w:szCs w:val="20"/>
        </w:rPr>
      </w:pPr>
      <w:r w:rsidRPr="00B37F90">
        <w:rPr>
          <w:rFonts w:cstheme="minorHAnsi"/>
          <w:sz w:val="20"/>
          <w:szCs w:val="20"/>
          <w:u w:val="single"/>
        </w:rPr>
        <w:t>Definition</w:t>
      </w:r>
      <w:r w:rsidRPr="00B37F90">
        <w:rPr>
          <w:rFonts w:cstheme="minorHAnsi"/>
          <w:sz w:val="20"/>
          <w:szCs w:val="20"/>
        </w:rPr>
        <w:t>:</w:t>
      </w:r>
    </w:p>
    <w:p w:rsidRPr="00B37F90" w:rsidR="00F11705" w:rsidP="00F11705" w:rsidRDefault="00F11705" w14:paraId="4A1E2A58" w14:textId="77777777">
      <w:pPr>
        <w:spacing w:after="0"/>
        <w:rPr>
          <w:ins w:author="Jessica Lamb" w:date="2025-09-23T09:18:00Z" w16du:dateUtc="2025-09-23T16:18:00Z" w:id="274"/>
          <w:rFonts w:cstheme="minorHAnsi"/>
          <w:sz w:val="20"/>
          <w:szCs w:val="20"/>
        </w:rPr>
      </w:pPr>
      <w:proofErr w:type="spellStart"/>
      <w:ins w:author="Jessica Lamb" w:date="2025-09-23T09:18:00Z" w16du:dateUtc="2025-09-23T16:18:00Z" w:id="275">
        <w:r w:rsidRPr="00B37F90">
          <w:rPr>
            <w:rFonts w:cstheme="minorHAnsi"/>
            <w:sz w:val="20"/>
            <w:szCs w:val="20"/>
          </w:rPr>
          <w:t>rand_conduct</w:t>
        </w:r>
        <w:proofErr w:type="spellEnd"/>
        <w:r w:rsidRPr="00B37F90">
          <w:rPr>
            <w:rFonts w:cstheme="minorHAnsi"/>
            <w:sz w:val="20"/>
            <w:szCs w:val="20"/>
          </w:rPr>
          <w:t xml:space="preserve"> = yes AND </w:t>
        </w:r>
        <w:proofErr w:type="spellStart"/>
        <w:r w:rsidRPr="00B37F90">
          <w:rPr>
            <w:rFonts w:cstheme="minorHAnsi"/>
            <w:sz w:val="20"/>
            <w:szCs w:val="20"/>
          </w:rPr>
          <w:t>srg_conduct</w:t>
        </w:r>
        <w:proofErr w:type="spellEnd"/>
        <w:r w:rsidRPr="00B37F90">
          <w:rPr>
            <w:rFonts w:cstheme="minorHAnsi"/>
            <w:sz w:val="20"/>
            <w:szCs w:val="20"/>
          </w:rPr>
          <w:t xml:space="preserve"> = yes AND </w:t>
        </w:r>
        <w:proofErr w:type="spellStart"/>
        <w:r>
          <w:rPr>
            <w:rFonts w:cstheme="minorHAnsi"/>
            <w:sz w:val="20"/>
            <w:szCs w:val="20"/>
          </w:rPr>
          <w:t>srg_reperfsn_vial</w:t>
        </w:r>
        <w:proofErr w:type="spellEnd"/>
        <w:r>
          <w:rPr>
            <w:rFonts w:cstheme="minorHAnsi"/>
            <w:sz w:val="20"/>
            <w:szCs w:val="20"/>
          </w:rPr>
          <w:t xml:space="preserve"> ≠ blank </w:t>
        </w:r>
        <w:r w:rsidRPr="00B37F90">
          <w:rPr>
            <w:rFonts w:cstheme="minorHAnsi"/>
            <w:sz w:val="20"/>
            <w:szCs w:val="20"/>
          </w:rPr>
          <w:t>AND:</w:t>
        </w:r>
      </w:ins>
    </w:p>
    <w:p w:rsidRPr="00B37F90" w:rsidR="00F11705" w:rsidP="00F11705" w:rsidRDefault="00F11705" w14:paraId="024B4525" w14:textId="77777777">
      <w:pPr>
        <w:spacing w:after="0"/>
        <w:rPr>
          <w:ins w:author="Jessica Lamb" w:date="2025-09-23T09:18:00Z" w16du:dateUtc="2025-09-23T16:18:00Z" w:id="276"/>
          <w:rFonts w:cstheme="minorHAnsi"/>
          <w:sz w:val="20"/>
          <w:szCs w:val="20"/>
        </w:rPr>
      </w:pPr>
    </w:p>
    <w:p w:rsidR="00527607" w:rsidDel="00F11705" w:rsidP="00591213" w:rsidRDefault="00F11705" w14:paraId="01D2895A" w14:textId="0731B617">
      <w:pPr>
        <w:spacing w:after="0" w:line="240" w:lineRule="auto"/>
        <w:ind w:left="720"/>
        <w:rPr>
          <w:del w:author="Jessica Lamb" w:date="2025-09-23T09:18:00Z" w16du:dateUtc="2025-09-23T16:18:00Z" w:id="277"/>
          <w:rFonts w:cstheme="minorHAnsi"/>
          <w:sz w:val="20"/>
          <w:szCs w:val="20"/>
        </w:rPr>
      </w:pPr>
      <w:proofErr w:type="spellStart"/>
      <w:ins w:author="Jessica Lamb" w:date="2025-09-23T09:18:00Z" w16du:dateUtc="2025-09-23T16:18:00Z" w:id="278">
        <w:r w:rsidRPr="00013856">
          <w:rPr>
            <w:rFonts w:cstheme="minorHAnsi"/>
            <w:sz w:val="20"/>
            <w:szCs w:val="20"/>
          </w:rPr>
          <w:t>srg_reperfsn_dose</w:t>
        </w:r>
        <w:proofErr w:type="spellEnd"/>
        <w:r w:rsidRPr="00013856" w:rsidDel="00013856">
          <w:rPr>
            <w:rFonts w:cstheme="minorHAnsi"/>
            <w:sz w:val="20"/>
            <w:szCs w:val="20"/>
          </w:rPr>
          <w:t xml:space="preserve"> </w:t>
        </w:r>
        <w:r>
          <w:rPr>
            <w:rFonts w:cstheme="minorHAnsi"/>
            <w:sz w:val="20"/>
            <w:szCs w:val="20"/>
          </w:rPr>
          <w:t>&gt;</w:t>
        </w:r>
      </w:ins>
      <w:ins w:author="Jessica Lamb" w:date="2025-09-30T12:29:00Z" w16du:dateUtc="2025-09-30T19:29:00Z" w:id="279">
        <w:r w:rsidR="006740AC">
          <w:rPr>
            <w:rFonts w:cstheme="minorHAnsi"/>
            <w:sz w:val="20"/>
            <w:szCs w:val="20"/>
          </w:rPr>
          <w:t>=</w:t>
        </w:r>
      </w:ins>
      <w:ins w:author="Jessica Lamb" w:date="2025-09-23T09:18:00Z" w16du:dateUtc="2025-09-23T16:18:00Z" w:id="280">
        <w:r w:rsidRPr="00B37F90">
          <w:rPr>
            <w:rFonts w:cstheme="minorHAnsi"/>
            <w:sz w:val="20"/>
            <w:szCs w:val="20"/>
          </w:rPr>
          <w:t>0.75(</w:t>
        </w:r>
        <w:proofErr w:type="spellStart"/>
        <w:r w:rsidRPr="00013856">
          <w:rPr>
            <w:rFonts w:cstheme="minorHAnsi"/>
            <w:sz w:val="20"/>
            <w:szCs w:val="20"/>
          </w:rPr>
          <w:t>rand_reperfusion_dose</w:t>
        </w:r>
        <w:proofErr w:type="spellEnd"/>
        <w:r w:rsidRPr="00013856" w:rsidDel="00013856">
          <w:rPr>
            <w:rFonts w:cstheme="minorHAnsi"/>
            <w:sz w:val="20"/>
            <w:szCs w:val="20"/>
          </w:rPr>
          <w:t xml:space="preserve"> </w:t>
        </w:r>
        <w:r w:rsidRPr="00B37F90">
          <w:rPr>
            <w:rFonts w:cstheme="minorHAnsi"/>
            <w:sz w:val="20"/>
            <w:szCs w:val="20"/>
          </w:rPr>
          <w:t xml:space="preserve">) </w:t>
        </w:r>
      </w:ins>
      <w:ins w:author="Jessica Lamb" w:date="2025-09-23T14:27:00Z" w16du:dateUtc="2025-09-23T21:27:00Z" w:id="281">
        <w:r w:rsidR="004D3233">
          <w:rPr>
            <w:rFonts w:cstheme="minorHAnsi"/>
            <w:sz w:val="20"/>
            <w:szCs w:val="20"/>
          </w:rPr>
          <w:t xml:space="preserve">but &lt; </w:t>
        </w:r>
      </w:ins>
      <w:ins w:author="Jessica Lamb" w:date="2025-09-30T12:29:00Z" w16du:dateUtc="2025-09-30T19:29:00Z" w:id="282">
        <w:r w:rsidR="006740AC">
          <w:rPr>
            <w:rFonts w:cstheme="minorHAnsi"/>
            <w:sz w:val="20"/>
            <w:szCs w:val="20"/>
          </w:rPr>
          <w:t>=</w:t>
        </w:r>
      </w:ins>
      <w:ins w:author="Jessica Lamb" w:date="2025-09-23T14:27:00Z" w16du:dateUtc="2025-09-23T21:27:00Z" w:id="283">
        <w:r w:rsidR="00134ED3">
          <w:rPr>
            <w:rFonts w:cstheme="minorHAnsi"/>
            <w:sz w:val="20"/>
            <w:szCs w:val="20"/>
          </w:rPr>
          <w:t>1.25(</w:t>
        </w:r>
        <w:proofErr w:type="spellStart"/>
        <w:r w:rsidRPr="00013856" w:rsidR="00134ED3">
          <w:rPr>
            <w:rFonts w:cstheme="minorHAnsi"/>
            <w:sz w:val="20"/>
            <w:szCs w:val="20"/>
          </w:rPr>
          <w:t>rand_reperfusion_dose</w:t>
        </w:r>
      </w:ins>
      <w:proofErr w:type="spellEnd"/>
      <w:ins w:author="Jessica Lamb" w:date="2025-09-23T14:28:00Z" w16du:dateUtc="2025-09-23T21:28:00Z" w:id="284">
        <w:r w:rsidR="00134ED3">
          <w:rPr>
            <w:rFonts w:cstheme="minorHAnsi"/>
            <w:sz w:val="20"/>
            <w:szCs w:val="20"/>
          </w:rPr>
          <w:t>)</w:t>
        </w:r>
      </w:ins>
      <w:ins w:author="Jessica Lamb" w:date="2025-09-23T14:27:00Z" w16du:dateUtc="2025-09-23T21:27:00Z" w:id="285">
        <w:r w:rsidRPr="00013856" w:rsidDel="00013856" w:rsidR="00134ED3">
          <w:rPr>
            <w:rFonts w:cstheme="minorHAnsi"/>
            <w:sz w:val="20"/>
            <w:szCs w:val="20"/>
          </w:rPr>
          <w:t xml:space="preserve"> </w:t>
        </w:r>
      </w:ins>
      <w:del w:author="Jessica Lamb" w:date="2025-09-23T09:18:00Z" w16du:dateUtc="2025-09-23T16:18:00Z" w:id="286">
        <w:r w:rsidRPr="00B37F90" w:rsidDel="00F11705" w:rsidR="00591213">
          <w:rPr>
            <w:rFonts w:cstheme="minorHAnsi"/>
            <w:sz w:val="20"/>
            <w:szCs w:val="20"/>
          </w:rPr>
          <w:delText xml:space="preserve">rand_conduct = yes AND srg_conduct = yes AND srg_exact_occ = </w:delText>
        </w:r>
        <w:r w:rsidRPr="00B37F90" w:rsidDel="00F11705" w:rsidR="00E22247">
          <w:rPr>
            <w:rFonts w:cstheme="minorHAnsi"/>
            <w:sz w:val="20"/>
            <w:szCs w:val="20"/>
          </w:rPr>
          <w:delText>110</w:delText>
        </w:r>
        <w:r w:rsidRPr="00B37F90" w:rsidDel="00F11705" w:rsidR="00363F1F">
          <w:rPr>
            <w:rFonts w:cstheme="minorHAnsi"/>
            <w:sz w:val="20"/>
            <w:szCs w:val="20"/>
          </w:rPr>
          <w:delText xml:space="preserve"> and greater</w:delText>
        </w:r>
      </w:del>
    </w:p>
    <w:p w:rsidRPr="00B37F90" w:rsidR="00F11705" w:rsidP="00F11705" w:rsidRDefault="00F11705" w14:paraId="6D2EEE77" w14:textId="77777777">
      <w:pPr>
        <w:spacing w:after="0"/>
        <w:rPr>
          <w:ins w:author="Jessica Lamb" w:date="2025-09-23T09:18:00Z" w16du:dateUtc="2025-09-23T16:18:00Z" w:id="287"/>
          <w:rFonts w:cstheme="minorHAnsi"/>
          <w:sz w:val="20"/>
          <w:szCs w:val="20"/>
        </w:rPr>
      </w:pPr>
    </w:p>
    <w:p w:rsidRPr="00B37F90" w:rsidR="00286171" w:rsidP="00591213" w:rsidRDefault="00286171" w14:paraId="2079F224" w14:textId="77777777">
      <w:pPr>
        <w:spacing w:after="0" w:line="240" w:lineRule="auto"/>
        <w:ind w:left="720"/>
        <w:rPr>
          <w:rFonts w:cstheme="minorHAnsi"/>
          <w:sz w:val="20"/>
          <w:szCs w:val="20"/>
        </w:rPr>
      </w:pPr>
    </w:p>
    <w:p w:rsidRPr="00B37F90" w:rsidR="00591213" w:rsidDel="005D06A0" w:rsidP="49AB70BE" w:rsidRDefault="00591213" w14:paraId="1AADDAEF" w14:textId="1715938A">
      <w:pPr>
        <w:spacing w:after="0"/>
        <w:rPr>
          <w:del w:author="Jessica Lamb" w:date="2025-09-23T09:21:00Z" w16du:dateUtc="2025-09-23T16:21:00Z" w:id="288"/>
          <w:rStyle w:val="cf01"/>
          <w:rFonts w:asciiTheme="minorHAnsi" w:hAnsiTheme="minorHAnsi" w:cstheme="minorBidi"/>
        </w:rPr>
      </w:pPr>
      <w:del w:author="Jessica Lamb" w:date="2025-09-23T09:21:00Z" w16du:dateUtc="2025-09-23T16:21:00Z" w:id="289">
        <w:r w:rsidRPr="49AB70BE" w:rsidDel="005D06A0">
          <w:rPr>
            <w:sz w:val="20"/>
            <w:szCs w:val="20"/>
          </w:rPr>
          <w:delText xml:space="preserve">Note: </w:delText>
        </w:r>
        <w:r w:rsidRPr="49AB70BE" w:rsidDel="005D06A0">
          <w:rPr>
            <w:rStyle w:val="cf01"/>
            <w:rFonts w:asciiTheme="minorHAnsi" w:hAnsiTheme="minorHAnsi" w:cstheme="minorBidi"/>
          </w:rPr>
          <w:delText>A blank value should be considered zero</w:delText>
        </w:r>
      </w:del>
    </w:p>
    <w:p w:rsidR="6DF32988" w:rsidP="6DF32988" w:rsidRDefault="6DF32988" w14:paraId="7D009EE8" w14:textId="26E61788">
      <w:pPr>
        <w:spacing w:after="0"/>
        <w:rPr>
          <w:rStyle w:val="cf01"/>
          <w:rFonts w:asciiTheme="minorHAnsi" w:hAnsiTheme="minorHAnsi" w:cstheme="minorBidi"/>
        </w:rPr>
      </w:pPr>
    </w:p>
    <w:p w:rsidRPr="00B37F90" w:rsidR="00E53D56" w:rsidP="00E53D56" w:rsidRDefault="00E53D56" w14:paraId="4D53624E" w14:textId="77777777">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rsidRPr="00B37F90" w:rsidR="00E53D56" w:rsidP="00E53D56" w:rsidRDefault="00E53D56" w14:paraId="12EF2C7F" w14:textId="77777777">
      <w:pPr>
        <w:rPr>
          <w:rFonts w:cstheme="minorHAnsi"/>
          <w:color w:val="000000" w:themeColor="text1"/>
          <w:sz w:val="20"/>
          <w:szCs w:val="20"/>
        </w:rPr>
      </w:pPr>
      <w:r w:rsidRPr="00B37F90">
        <w:rPr>
          <w:rFonts w:cstheme="minorHAnsi"/>
          <w:color w:val="000000" w:themeColor="text1"/>
          <w:sz w:val="20"/>
          <w:szCs w:val="20"/>
        </w:rPr>
        <w:t>1. Feasibility</w:t>
      </w:r>
    </w:p>
    <w:p w:rsidRPr="00B37F90" w:rsidR="00E53D56" w:rsidP="00E53D56" w:rsidRDefault="00E53D56" w14:paraId="7C8AB5A9" w14:textId="77777777">
      <w:pPr>
        <w:rPr>
          <w:rFonts w:cstheme="minorHAnsi"/>
          <w:color w:val="000000" w:themeColor="text1"/>
          <w:sz w:val="20"/>
          <w:szCs w:val="20"/>
        </w:rPr>
      </w:pPr>
      <w:r w:rsidRPr="00B37F90">
        <w:rPr>
          <w:rFonts w:cstheme="minorHAnsi"/>
          <w:color w:val="000000" w:themeColor="text1"/>
          <w:sz w:val="20"/>
          <w:szCs w:val="20"/>
          <w:u w:val="single"/>
        </w:rPr>
        <w:t>Descriptive tables by</w:t>
      </w:r>
      <w:r w:rsidRPr="00B37F90">
        <w:rPr>
          <w:rFonts w:cstheme="minorHAnsi"/>
          <w:color w:val="000000" w:themeColor="text1"/>
          <w:sz w:val="20"/>
          <w:szCs w:val="20"/>
        </w:rPr>
        <w:t>:</w:t>
      </w:r>
    </w:p>
    <w:p w:rsidR="66155E34" w:rsidP="63AF8425" w:rsidRDefault="66155E34" w14:paraId="4C231152" w14:textId="19AC26C2">
      <w:pPr>
        <w:spacing w:after="0" w:line="240" w:lineRule="auto"/>
        <w:rPr>
          <w:ins w:author="Jessica Lamb" w:date="2025-10-01T09:42:00Z" w16du:dateUtc="2025-10-01T16:42:00Z" w:id="290"/>
          <w:color w:val="000000" w:themeColor="text1"/>
          <w:sz w:val="20"/>
          <w:szCs w:val="20"/>
        </w:rPr>
      </w:pPr>
      <w:r w:rsidRPr="63AF8425">
        <w:rPr>
          <w:color w:val="000000" w:themeColor="text1"/>
          <w:sz w:val="20"/>
          <w:szCs w:val="20"/>
        </w:rPr>
        <w:t xml:space="preserve">Total, Sex, Site, </w:t>
      </w:r>
      <w:ins w:author="Jessica Lamb" w:date="2025-09-23T09:21:00Z" w:id="291">
        <w:r w:rsidRPr="63AF8425" w:rsidR="1C69DE2B">
          <w:rPr>
            <w:color w:val="000000" w:themeColor="text1"/>
            <w:sz w:val="20"/>
            <w:szCs w:val="20"/>
          </w:rPr>
          <w:t>Reperfusion method</w:t>
        </w:r>
      </w:ins>
      <w:ins w:author="Jessica Lamb" w:date="2025-09-30T12:41:00Z" w:id="292">
        <w:r w:rsidRPr="63AF8425" w:rsidR="17F50D45">
          <w:rPr>
            <w:sz w:val="20"/>
            <w:szCs w:val="20"/>
          </w:rPr>
          <w:t xml:space="preserve"> (</w:t>
        </w:r>
        <w:proofErr w:type="spellStart"/>
        <w:r w:rsidRPr="63AF8425" w:rsidR="17F50D45">
          <w:rPr>
            <w:sz w:val="20"/>
            <w:szCs w:val="20"/>
          </w:rPr>
          <w:t>txas_</w:t>
        </w:r>
        <w:commentRangeStart w:id="293"/>
        <w:commentRangeStart w:id="294"/>
        <w:r w:rsidRPr="63AF8425" w:rsidR="17F50D45">
          <w:rPr>
            <w:sz w:val="20"/>
            <w:szCs w:val="20"/>
          </w:rPr>
          <w:t>reperfusion</w:t>
        </w:r>
      </w:ins>
      <w:commentRangeEnd w:id="293"/>
      <w:r>
        <w:rPr>
          <w:rStyle w:val="CommentReference"/>
        </w:rPr>
        <w:commentReference w:id="293"/>
      </w:r>
      <w:commentRangeEnd w:id="294"/>
      <w:r>
        <w:rPr>
          <w:rStyle w:val="CommentReference"/>
        </w:rPr>
        <w:commentReference w:id="294"/>
      </w:r>
      <w:ins w:author="Jessica Lamb" w:date="2025-10-03T10:33:00Z" w:id="295">
        <w:r w:rsidRPr="63AF8425" w:rsidR="466A1A4D">
          <w:rPr>
            <w:sz w:val="20"/>
            <w:szCs w:val="20"/>
          </w:rPr>
          <w:t>_actual</w:t>
        </w:r>
      </w:ins>
      <w:proofErr w:type="spellEnd"/>
      <w:ins w:author="Jessica Lamb" w:date="2025-09-30T12:41:00Z" w:id="296">
        <w:r w:rsidRPr="63AF8425" w:rsidR="17F50D45">
          <w:rPr>
            <w:sz w:val="20"/>
            <w:szCs w:val="20"/>
          </w:rPr>
          <w:t>)</w:t>
        </w:r>
      </w:ins>
      <w:ins w:author="Jessica Lamb" w:date="2025-09-23T09:21:00Z" w:id="297">
        <w:r w:rsidRPr="63AF8425" w:rsidR="1C69DE2B">
          <w:rPr>
            <w:color w:val="000000" w:themeColor="text1"/>
            <w:sz w:val="20"/>
            <w:szCs w:val="20"/>
          </w:rPr>
          <w:t xml:space="preserve">, Clot length </w:t>
        </w:r>
      </w:ins>
      <w:ins w:author="Jessica Lamb" w:date="2025-10-01T09:42:00Z" w:id="298">
        <w:r w:rsidRPr="63AF8425" w:rsidR="34E00665">
          <w:rPr>
            <w:color w:val="000000" w:themeColor="text1"/>
            <w:sz w:val="20"/>
            <w:szCs w:val="20"/>
          </w:rPr>
          <w:t>(</w:t>
        </w:r>
        <w:proofErr w:type="spellStart"/>
        <w:r w:rsidRPr="63AF8425" w:rsidR="34E00665">
          <w:rPr>
            <w:sz w:val="20"/>
            <w:szCs w:val="20"/>
          </w:rPr>
          <w:t>srg_clot_length</w:t>
        </w:r>
      </w:ins>
      <w:proofErr w:type="spellEnd"/>
      <w:ins w:author="Jessica Lamb" w:date="2025-10-07T17:38:00Z" w16du:dateUtc="2025-10-08T00:38:00Z" w:id="299">
        <w:r w:rsidR="00D16046">
          <w:rPr>
            <w:sz w:val="20"/>
            <w:szCs w:val="20"/>
          </w:rPr>
          <w:t>; round to the nearest whole number</w:t>
        </w:r>
      </w:ins>
      <w:ins w:author="Jessica Lamb" w:date="2025-10-01T09:42:00Z" w:id="300">
        <w:r w:rsidRPr="63AF8425" w:rsidR="34E00665">
          <w:rPr>
            <w:sz w:val="20"/>
            <w:szCs w:val="20"/>
          </w:rPr>
          <w:t>)</w:t>
        </w:r>
      </w:ins>
    </w:p>
    <w:p w:rsidRPr="00B37F90" w:rsidR="00E53D56" w:rsidP="004871A1" w:rsidRDefault="00E53D56" w14:paraId="70681711" w14:textId="566BD7F3">
      <w:pPr>
        <w:spacing w:after="0" w:line="240" w:lineRule="auto"/>
        <w:rPr>
          <w:rFonts w:cstheme="minorHAnsi"/>
          <w:color w:val="000000" w:themeColor="text1"/>
          <w:sz w:val="20"/>
          <w:szCs w:val="20"/>
        </w:rPr>
      </w:pPr>
      <w:del w:author="Jessica Lamb" w:date="2025-09-23T09:21:00Z" w16du:dateUtc="2025-09-23T16:21:00Z" w:id="301">
        <w:r w:rsidRPr="00B37F90" w:rsidDel="005D06A0">
          <w:rPr>
            <w:rFonts w:cstheme="minorHAnsi"/>
            <w:color w:val="000000" w:themeColor="text1"/>
            <w:sz w:val="20"/>
            <w:szCs w:val="20"/>
          </w:rPr>
          <w:delText>Treatment, Animal Model</w:delText>
        </w:r>
      </w:del>
    </w:p>
    <w:p w:rsidRPr="00B37F90" w:rsidR="00E53D56" w:rsidP="00E53D56" w:rsidRDefault="00E53D56" w14:paraId="6449DEFC" w14:textId="77777777">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rsidRPr="00B37F90" w:rsidR="00E53D56" w:rsidP="00E53D56" w:rsidRDefault="00E53D56" w14:paraId="00FC5479" w14:textId="7777777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r w:rsidRPr="00B37F90">
        <w:rPr>
          <w:rFonts w:cstheme="minorHAnsi"/>
          <w:sz w:val="20"/>
          <w:szCs w:val="20"/>
          <w:highlight w:val="yellow"/>
        </w:rPr>
        <w:br/>
      </w:r>
      <w:proofErr w:type="spellStart"/>
      <w:r w:rsidRPr="00B37F90">
        <w:rPr>
          <w:rFonts w:cstheme="minorHAnsi"/>
          <w:sz w:val="20"/>
          <w:szCs w:val="20"/>
        </w:rPr>
        <w:t>enro_sex</w:t>
      </w:r>
      <w:proofErr w:type="spellEnd"/>
    </w:p>
    <w:p w:rsidRPr="00B37F90" w:rsidR="00E53D56" w:rsidDel="005D06A0" w:rsidP="00E53D56" w:rsidRDefault="00E53D56" w14:paraId="6B416126" w14:textId="7F6BFB1C">
      <w:pPr>
        <w:spacing w:after="0" w:line="240" w:lineRule="auto"/>
        <w:rPr>
          <w:del w:author="Jessica Lamb" w:date="2025-09-23T09:21:00Z" w16du:dateUtc="2025-09-23T16:21:00Z" w:id="302"/>
          <w:rFonts w:cstheme="minorHAnsi"/>
          <w:color w:val="000000" w:themeColor="text1"/>
          <w:sz w:val="20"/>
          <w:szCs w:val="20"/>
        </w:rPr>
      </w:pPr>
      <w:del w:author="Jessica Lamb" w:date="2025-09-23T09:21:00Z" w16du:dateUtc="2025-09-23T16:21:00Z" w:id="303">
        <w:r w:rsidRPr="00B37F90" w:rsidDel="005D06A0">
          <w:rPr>
            <w:rFonts w:cstheme="minorHAnsi"/>
            <w:color w:val="000000" w:themeColor="text1"/>
            <w:sz w:val="20"/>
            <w:szCs w:val="20"/>
          </w:rPr>
          <w:delText>enro_model</w:delText>
        </w:r>
      </w:del>
    </w:p>
    <w:p w:rsidRPr="00B37F90" w:rsidR="00E53D56" w:rsidP="63AF8425" w:rsidRDefault="66155E34" w14:paraId="4638DBAD" w14:textId="49F7DBE9">
      <w:pPr>
        <w:spacing w:after="0"/>
        <w:rPr>
          <w:sz w:val="20"/>
          <w:szCs w:val="20"/>
        </w:rPr>
      </w:pPr>
      <w:proofErr w:type="spellStart"/>
      <w:r w:rsidRPr="63AF8425">
        <w:rPr>
          <w:sz w:val="20"/>
          <w:szCs w:val="20"/>
        </w:rPr>
        <w:t>srg_animal_age</w:t>
      </w:r>
      <w:proofErr w:type="spellEnd"/>
      <w:r w:rsidRPr="63AF8425">
        <w:rPr>
          <w:sz w:val="20"/>
          <w:szCs w:val="20"/>
        </w:rPr>
        <w:t xml:space="preserve"> </w:t>
      </w:r>
      <w:r w:rsidR="00E53D56">
        <w:br/>
      </w:r>
      <w:proofErr w:type="spellStart"/>
      <w:ins w:author="marcio.diniz@mountsinai.org" w:date="2025-10-07T19:40:00Z" w:id="304">
        <w:r w:rsidR="75FD524A">
          <w:t>srg_period</w:t>
        </w:r>
        <w:proofErr w:type="spellEnd"/>
        <w:r w:rsidR="75FD524A">
          <w:t xml:space="preserve"> = </w:t>
        </w:r>
      </w:ins>
      <w:proofErr w:type="spellStart"/>
      <w:r w:rsidRPr="63AF8425">
        <w:rPr>
          <w:sz w:val="20"/>
          <w:szCs w:val="20"/>
        </w:rPr>
        <w:t>srg_length_surgery</w:t>
      </w:r>
      <w:proofErr w:type="spellEnd"/>
      <w:r w:rsidRPr="63AF8425">
        <w:rPr>
          <w:sz w:val="20"/>
          <w:szCs w:val="20"/>
        </w:rPr>
        <w:t xml:space="preserve"> </w:t>
      </w:r>
      <w:r w:rsidRPr="63AF8425" w:rsidR="00F51A57">
        <w:rPr>
          <w:sz w:val="20"/>
          <w:szCs w:val="20"/>
        </w:rPr>
        <w:t xml:space="preserve">- </w:t>
      </w:r>
      <w:del w:author="marcio.diniz@mountsinai.org" w:date="2025-10-07T19:40:00Z" w:id="305">
        <w:r w:rsidRPr="63AF8425" w:rsidDel="66155E34" w:rsidR="00E53D56">
          <w:rPr>
            <w:sz w:val="20"/>
            <w:szCs w:val="20"/>
          </w:rPr>
          <w:delText>Note: all rat surgeries should be awake- subtract</w:delText>
        </w:r>
      </w:del>
      <w:r w:rsidRPr="63AF8425">
        <w:rPr>
          <w:sz w:val="20"/>
          <w:szCs w:val="20"/>
        </w:rPr>
        <w:t xml:space="preserve"> </w:t>
      </w:r>
      <w:proofErr w:type="spellStart"/>
      <w:r w:rsidRPr="63AF8425">
        <w:rPr>
          <w:sz w:val="20"/>
          <w:szCs w:val="20"/>
        </w:rPr>
        <w:t>srg_awake_min</w:t>
      </w:r>
      <w:proofErr w:type="spellEnd"/>
      <w:r w:rsidRPr="63AF8425">
        <w:rPr>
          <w:sz w:val="20"/>
          <w:szCs w:val="20"/>
        </w:rPr>
        <w:t xml:space="preserve"> </w:t>
      </w:r>
      <w:del w:author="marcio.diniz@mountsinai.org" w:date="2025-10-07T19:40:00Z" w:id="306">
        <w:r w:rsidRPr="63AF8425" w:rsidDel="66155E34" w:rsidR="00E53D56">
          <w:rPr>
            <w:sz w:val="20"/>
            <w:szCs w:val="20"/>
          </w:rPr>
          <w:delText>to get actual surgery period</w:delText>
        </w:r>
      </w:del>
    </w:p>
    <w:p w:rsidRPr="00B37F90" w:rsidR="00E53D56" w:rsidP="00E53D56" w:rsidRDefault="00E53D56" w14:paraId="0E505E62" w14:textId="1018EA17">
      <w:pPr>
        <w:spacing w:after="0"/>
        <w:rPr>
          <w:rFonts w:cstheme="minorHAnsi"/>
          <w:sz w:val="20"/>
          <w:szCs w:val="20"/>
        </w:rPr>
      </w:pPr>
      <w:proofErr w:type="spellStart"/>
      <w:r w:rsidRPr="00B37F90">
        <w:rPr>
          <w:rFonts w:cstheme="minorHAnsi"/>
          <w:sz w:val="20"/>
          <w:szCs w:val="20"/>
        </w:rPr>
        <w:t>srg_exact_occ</w:t>
      </w:r>
      <w:proofErr w:type="spellEnd"/>
      <w:r w:rsidRPr="00B37F90">
        <w:rPr>
          <w:rFonts w:cstheme="minorHAnsi"/>
          <w:sz w:val="20"/>
          <w:szCs w:val="20"/>
        </w:rPr>
        <w:br/>
      </w:r>
      <w:proofErr w:type="spellStart"/>
      <w:r w:rsidRPr="00B37F90">
        <w:rPr>
          <w:rFonts w:cstheme="minorHAnsi"/>
          <w:sz w:val="20"/>
          <w:szCs w:val="20"/>
        </w:rPr>
        <w:t>srg_concom_meds_sq</w:t>
      </w:r>
      <w:proofErr w:type="spellEnd"/>
      <w:r w:rsidRPr="00B37F90">
        <w:rPr>
          <w:rFonts w:cstheme="minorHAnsi"/>
          <w:sz w:val="20"/>
          <w:szCs w:val="20"/>
        </w:rPr>
        <w:br/>
      </w:r>
      <w:proofErr w:type="spellStart"/>
      <w:r w:rsidRPr="00B37F90">
        <w:rPr>
          <w:rFonts w:cstheme="minorHAnsi"/>
          <w:sz w:val="20"/>
          <w:szCs w:val="20"/>
        </w:rPr>
        <w:t>srg_concom_meds_lrs</w:t>
      </w:r>
      <w:r w:rsidRPr="00B37F90" w:rsidR="00A52C1A">
        <w:rPr>
          <w:rFonts w:cstheme="minorHAnsi"/>
          <w:sz w:val="20"/>
          <w:szCs w:val="20"/>
        </w:rPr>
        <w:t>_nacl</w:t>
      </w:r>
      <w:proofErr w:type="spellEnd"/>
      <w:r w:rsidRPr="00B37F90">
        <w:rPr>
          <w:rFonts w:cstheme="minorHAnsi"/>
          <w:sz w:val="20"/>
          <w:szCs w:val="20"/>
        </w:rPr>
        <w:br/>
      </w:r>
      <w:proofErr w:type="spellStart"/>
      <w:r w:rsidRPr="00B37F90">
        <w:rPr>
          <w:rFonts w:cstheme="minorHAnsi"/>
          <w:sz w:val="20"/>
          <w:szCs w:val="20"/>
        </w:rPr>
        <w:t>srg_comments</w:t>
      </w:r>
      <w:proofErr w:type="spellEnd"/>
    </w:p>
    <w:p w:rsidRPr="00B37F90" w:rsidR="00E53D56" w:rsidP="00E53D56" w:rsidRDefault="00E53D56" w14:paraId="383424BB" w14:textId="77777777">
      <w:pPr>
        <w:spacing w:after="0"/>
        <w:rPr>
          <w:rFonts w:cstheme="minorHAnsi"/>
          <w:sz w:val="20"/>
          <w:szCs w:val="20"/>
        </w:rPr>
      </w:pPr>
      <w:proofErr w:type="spellStart"/>
      <w:r w:rsidRPr="00B37F90">
        <w:rPr>
          <w:rFonts w:cstheme="minorHAnsi"/>
          <w:sz w:val="20"/>
          <w:szCs w:val="20"/>
        </w:rPr>
        <w:t>enro_weight</w:t>
      </w:r>
      <w:proofErr w:type="spellEnd"/>
    </w:p>
    <w:p w:rsidRPr="00B37F90" w:rsidR="00E53D56" w:rsidP="00E53D56" w:rsidRDefault="00E53D56" w14:paraId="4371F0DA" w14:textId="77777777">
      <w:pPr>
        <w:spacing w:after="0"/>
        <w:rPr>
          <w:rFonts w:cstheme="minorHAnsi"/>
          <w:sz w:val="20"/>
          <w:szCs w:val="20"/>
        </w:rPr>
      </w:pPr>
      <w:proofErr w:type="spellStart"/>
      <w:r w:rsidRPr="00B37F90">
        <w:rPr>
          <w:rFonts w:cstheme="minorHAnsi"/>
          <w:sz w:val="20"/>
          <w:szCs w:val="20"/>
        </w:rPr>
        <w:t>srg_weight</w:t>
      </w:r>
      <w:proofErr w:type="spellEnd"/>
    </w:p>
    <w:p w:rsidRPr="00B37F90" w:rsidR="00E53D56" w:rsidP="00E53D56" w:rsidRDefault="00E53D56" w14:paraId="0531A9A6" w14:textId="77777777">
      <w:pPr>
        <w:spacing w:after="0"/>
        <w:rPr>
          <w:rFonts w:cstheme="minorHAnsi"/>
          <w:sz w:val="20"/>
          <w:szCs w:val="20"/>
        </w:rPr>
      </w:pPr>
      <w:r w:rsidRPr="00B37F90">
        <w:rPr>
          <w:rFonts w:cstheme="minorHAnsi"/>
          <w:sz w:val="20"/>
          <w:szCs w:val="20"/>
        </w:rPr>
        <w:t>postop_d1_weight</w:t>
      </w:r>
    </w:p>
    <w:p w:rsidRPr="00B37F90" w:rsidR="00E53D56" w:rsidP="00E53D56" w:rsidRDefault="00E53D56" w14:paraId="5D45FF99" w14:textId="77777777">
      <w:pPr>
        <w:spacing w:after="0"/>
        <w:rPr>
          <w:rFonts w:cstheme="minorHAnsi"/>
          <w:sz w:val="20"/>
          <w:szCs w:val="20"/>
        </w:rPr>
      </w:pPr>
      <w:r w:rsidRPr="00B37F90">
        <w:rPr>
          <w:rFonts w:cstheme="minorHAnsi"/>
          <w:sz w:val="20"/>
          <w:szCs w:val="20"/>
        </w:rPr>
        <w:t>postop_d2_weight</w:t>
      </w:r>
    </w:p>
    <w:p w:rsidRPr="00B37F90" w:rsidR="00E53D56" w:rsidP="00E53D56" w:rsidRDefault="00E53D56" w14:paraId="616B768F" w14:textId="77777777">
      <w:pPr>
        <w:spacing w:after="0"/>
        <w:rPr>
          <w:rFonts w:cstheme="minorHAnsi"/>
          <w:sz w:val="20"/>
          <w:szCs w:val="20"/>
        </w:rPr>
      </w:pPr>
      <w:r w:rsidRPr="00B37F90">
        <w:rPr>
          <w:rFonts w:cstheme="minorHAnsi"/>
          <w:sz w:val="20"/>
          <w:szCs w:val="20"/>
        </w:rPr>
        <w:t>postop_d3_weight</w:t>
      </w:r>
    </w:p>
    <w:p w:rsidRPr="00B37F90" w:rsidR="00E53D56" w:rsidP="00E53D56" w:rsidRDefault="00E53D56" w14:paraId="72B02DF4" w14:textId="77777777">
      <w:pPr>
        <w:spacing w:after="0"/>
        <w:rPr>
          <w:rFonts w:cstheme="minorHAnsi"/>
          <w:sz w:val="20"/>
          <w:szCs w:val="20"/>
        </w:rPr>
      </w:pPr>
      <w:r w:rsidRPr="00B37F90">
        <w:rPr>
          <w:rFonts w:cstheme="minorHAnsi"/>
          <w:sz w:val="20"/>
          <w:szCs w:val="20"/>
        </w:rPr>
        <w:t>postop_d4_weight</w:t>
      </w:r>
    </w:p>
    <w:p w:rsidRPr="00B37F90" w:rsidR="00E53D56" w:rsidP="00E53D56" w:rsidRDefault="00E53D56" w14:paraId="6BDFD9F5" w14:textId="77777777">
      <w:pPr>
        <w:spacing w:after="0"/>
        <w:rPr>
          <w:rFonts w:cstheme="minorHAnsi"/>
          <w:sz w:val="20"/>
          <w:szCs w:val="20"/>
        </w:rPr>
      </w:pPr>
      <w:r w:rsidRPr="00B37F90">
        <w:rPr>
          <w:rFonts w:cstheme="minorHAnsi"/>
          <w:sz w:val="20"/>
          <w:szCs w:val="20"/>
        </w:rPr>
        <w:t>postop_d5_weight</w:t>
      </w:r>
    </w:p>
    <w:p w:rsidRPr="00B37F90" w:rsidR="00E53D56" w:rsidP="00E53D56" w:rsidRDefault="00E53D56" w14:paraId="05B970A3" w14:textId="77777777">
      <w:pPr>
        <w:spacing w:after="0"/>
        <w:rPr>
          <w:rFonts w:cstheme="minorHAnsi"/>
          <w:sz w:val="20"/>
          <w:szCs w:val="20"/>
        </w:rPr>
      </w:pPr>
      <w:r w:rsidRPr="00B37F90">
        <w:rPr>
          <w:rFonts w:cstheme="minorHAnsi"/>
          <w:sz w:val="20"/>
          <w:szCs w:val="20"/>
        </w:rPr>
        <w:t>postop_d6_weight</w:t>
      </w:r>
    </w:p>
    <w:p w:rsidRPr="00B37F90" w:rsidR="00E53D56" w:rsidP="00E53D56" w:rsidRDefault="00E53D56" w14:paraId="3622CE98" w14:textId="77777777">
      <w:pPr>
        <w:spacing w:after="0"/>
        <w:rPr>
          <w:rFonts w:cstheme="minorHAnsi"/>
          <w:sz w:val="20"/>
          <w:szCs w:val="20"/>
        </w:rPr>
      </w:pPr>
      <w:r w:rsidRPr="00B37F90">
        <w:rPr>
          <w:rFonts w:cstheme="minorHAnsi"/>
          <w:sz w:val="20"/>
          <w:szCs w:val="20"/>
        </w:rPr>
        <w:t>postop_d7_weight</w:t>
      </w:r>
    </w:p>
    <w:p w:rsidRPr="00B37F90" w:rsidR="00E53D56" w:rsidP="3FB5923D" w:rsidRDefault="00E53D56" w14:paraId="705C6B97" w14:textId="3A0BD9C3">
      <w:pPr>
        <w:spacing w:after="0"/>
        <w:rPr>
          <w:rFonts w:cstheme="minorHAnsi"/>
          <w:sz w:val="20"/>
          <w:szCs w:val="20"/>
        </w:rPr>
      </w:pPr>
      <w:r w:rsidRPr="00B37F90">
        <w:rPr>
          <w:rFonts w:cstheme="minorHAnsi"/>
          <w:sz w:val="20"/>
          <w:szCs w:val="20"/>
        </w:rPr>
        <w:t>postop_d8_weight</w:t>
      </w:r>
      <w:r w:rsidRPr="00B37F90" w:rsidR="15BD3459">
        <w:rPr>
          <w:rFonts w:cstheme="minorHAnsi"/>
          <w:sz w:val="20"/>
          <w:szCs w:val="20"/>
        </w:rPr>
        <w:t xml:space="preserve"> - Note: Blank values for weights should not be treated as missing or zero values.</w:t>
      </w:r>
    </w:p>
    <w:p w:rsidRPr="00B37F90" w:rsidR="00E53D56" w:rsidP="00E53D56" w:rsidRDefault="00E53D56" w14:paraId="24987FE9" w14:textId="77777777">
      <w:pPr>
        <w:spacing w:after="0"/>
        <w:rPr>
          <w:rFonts w:cstheme="minorHAnsi"/>
          <w:sz w:val="20"/>
          <w:szCs w:val="20"/>
        </w:rPr>
      </w:pPr>
      <w:proofErr w:type="spellStart"/>
      <w:r w:rsidRPr="00B37F90">
        <w:rPr>
          <w:rFonts w:cstheme="minorHAnsi"/>
          <w:sz w:val="20"/>
          <w:szCs w:val="20"/>
        </w:rPr>
        <w:t>eos_weight</w:t>
      </w:r>
      <w:proofErr w:type="spellEnd"/>
    </w:p>
    <w:p w:rsidRPr="00B37F90" w:rsidR="00E53D56" w:rsidP="00E53D56" w:rsidRDefault="00E53D56" w14:paraId="096FD175" w14:textId="77777777">
      <w:pPr>
        <w:spacing w:after="0"/>
        <w:rPr>
          <w:rFonts w:cstheme="minorHAnsi"/>
          <w:sz w:val="20"/>
          <w:szCs w:val="20"/>
        </w:rPr>
      </w:pPr>
      <w:proofErr w:type="spellStart"/>
      <w:r w:rsidRPr="00B37F90">
        <w:rPr>
          <w:rFonts w:cstheme="minorHAnsi"/>
          <w:sz w:val="20"/>
          <w:szCs w:val="20"/>
        </w:rPr>
        <w:t>srg_nds_score</w:t>
      </w:r>
      <w:proofErr w:type="spellEnd"/>
    </w:p>
    <w:p w:rsidRPr="00B37F90" w:rsidR="00E53D56" w:rsidP="00E53D56" w:rsidRDefault="00E53D56" w14:paraId="21C337BE" w14:textId="77777777">
      <w:pPr>
        <w:spacing w:after="0"/>
        <w:rPr>
          <w:rFonts w:cstheme="minorHAnsi"/>
          <w:sz w:val="20"/>
          <w:szCs w:val="20"/>
        </w:rPr>
      </w:pPr>
      <w:r w:rsidRPr="00B37F90">
        <w:rPr>
          <w:rFonts w:cstheme="minorHAnsi"/>
          <w:sz w:val="20"/>
          <w:szCs w:val="20"/>
        </w:rPr>
        <w:t xml:space="preserve">postop_d1_nds_score </w:t>
      </w:r>
    </w:p>
    <w:p w:rsidRPr="00B37F90" w:rsidR="00E53D56" w:rsidP="00E53D56" w:rsidRDefault="00E53D56" w14:paraId="593E3D61" w14:textId="77777777">
      <w:pPr>
        <w:spacing w:after="0"/>
        <w:rPr>
          <w:rFonts w:cstheme="minorHAnsi"/>
          <w:sz w:val="20"/>
          <w:szCs w:val="20"/>
        </w:rPr>
      </w:pPr>
      <w:r w:rsidRPr="00B37F90">
        <w:rPr>
          <w:rFonts w:cstheme="minorHAnsi"/>
          <w:sz w:val="20"/>
          <w:szCs w:val="20"/>
        </w:rPr>
        <w:t>postop_d2_nds_score</w:t>
      </w:r>
    </w:p>
    <w:p w:rsidRPr="00B37F90" w:rsidR="00E53D56" w:rsidP="00E53D56" w:rsidRDefault="00E53D56" w14:paraId="43C58569" w14:textId="77777777">
      <w:pPr>
        <w:spacing w:after="0"/>
        <w:rPr>
          <w:rFonts w:cstheme="minorHAnsi"/>
          <w:sz w:val="20"/>
          <w:szCs w:val="20"/>
        </w:rPr>
      </w:pPr>
      <w:proofErr w:type="spellStart"/>
      <w:r w:rsidRPr="00B37F90">
        <w:rPr>
          <w:rFonts w:cstheme="minorHAnsi"/>
          <w:sz w:val="20"/>
          <w:szCs w:val="20"/>
        </w:rPr>
        <w:t>eos_nds_score</w:t>
      </w:r>
      <w:proofErr w:type="spellEnd"/>
    </w:p>
    <w:p w:rsidRPr="00B37F90" w:rsidR="00E53D56" w:rsidP="3FB5923D" w:rsidRDefault="00A52C1A" w14:paraId="0B9BD873" w14:textId="77B550CB">
      <w:pPr>
        <w:spacing w:after="0"/>
        <w:rPr>
          <w:rFonts w:cstheme="minorHAnsi"/>
          <w:sz w:val="20"/>
          <w:szCs w:val="20"/>
        </w:rPr>
      </w:pPr>
      <w:proofErr w:type="spellStart"/>
      <w:r w:rsidRPr="00B37F90">
        <w:rPr>
          <w:rFonts w:cstheme="minorHAnsi"/>
          <w:sz w:val="20"/>
          <w:szCs w:val="20"/>
        </w:rPr>
        <w:t>eos_day_diff_srg_death</w:t>
      </w:r>
      <w:proofErr w:type="spellEnd"/>
      <w:r w:rsidRPr="00B37F90">
        <w:rPr>
          <w:rFonts w:cstheme="minorHAnsi"/>
          <w:sz w:val="20"/>
          <w:szCs w:val="20"/>
        </w:rPr>
        <w:t xml:space="preserve">  </w:t>
      </w:r>
    </w:p>
    <w:p w:rsidRPr="00B37F90" w:rsidR="005D06A0" w:rsidP="005D06A0" w:rsidRDefault="005D06A0" w14:paraId="7F683D8D" w14:textId="2507AD3F">
      <w:pPr>
        <w:spacing w:after="0" w:line="240" w:lineRule="auto"/>
        <w:rPr>
          <w:rFonts w:cstheme="minorHAnsi"/>
          <w:sz w:val="20"/>
          <w:szCs w:val="20"/>
        </w:rPr>
      </w:pPr>
      <w:proofErr w:type="spellStart"/>
      <w:r w:rsidRPr="00102E5C">
        <w:rPr>
          <w:rFonts w:cstheme="minorHAnsi"/>
          <w:sz w:val="20"/>
          <w:szCs w:val="20"/>
        </w:rPr>
        <w:t>txas_reperfusion</w:t>
      </w:r>
      <w:ins w:author="Jessica Lamb" w:date="2025-10-03T10:33:00Z" w16du:dateUtc="2025-10-03T17:33:00Z" w:id="307">
        <w:r w:rsidR="006E760A">
          <w:rPr>
            <w:rFonts w:cstheme="minorHAnsi"/>
            <w:sz w:val="20"/>
            <w:szCs w:val="20"/>
          </w:rPr>
          <w:t>_actual</w:t>
        </w:r>
      </w:ins>
      <w:proofErr w:type="spellEnd"/>
    </w:p>
    <w:p w:rsidRPr="00917F86" w:rsidR="00D63C7B" w:rsidDel="003E52FD" w:rsidP="63AF8425" w:rsidRDefault="1A4F18D8" w14:paraId="1934FB2F" w14:textId="3B9EC263">
      <w:pPr>
        <w:spacing w:after="0" w:line="240" w:lineRule="auto"/>
        <w:rPr>
          <w:del w:author="Jessica Lamb" w:date="2025-10-07T17:09:00Z" w16du:dateUtc="2025-10-08T00:09:00Z" w:id="308"/>
          <w:color w:val="000000" w:themeColor="text1"/>
          <w:sz w:val="20"/>
          <w:szCs w:val="20"/>
        </w:rPr>
      </w:pPr>
      <w:del w:author="Jessica Lamb" w:date="2025-10-07T17:09:00Z" w16du:dateUtc="2025-10-08T00:09:00Z" w:id="309">
        <w:r w:rsidRPr="63AF8425" w:rsidDel="003E52FD">
          <w:rPr>
            <w:color w:val="000000" w:themeColor="text1"/>
            <w:sz w:val="20"/>
            <w:szCs w:val="20"/>
          </w:rPr>
          <w:delText xml:space="preserve">difference between clot draw date and actual surgery date </w:delText>
        </w:r>
      </w:del>
      <w:ins w:author="marcio.diniz@mountsinai.org" w:date="2025-10-07T19:42:00Z" w:id="310">
        <w:del w:author="Jessica Lamb" w:date="2025-10-07T17:09:00Z" w16du:dateUtc="2025-10-08T00:09:00Z" w:id="311">
          <w:r w:rsidRPr="63AF8425" w:rsidDel="003E52FD" w:rsidR="6753CA0A">
            <w:rPr>
              <w:color w:val="000000" w:themeColor="text1"/>
              <w:sz w:val="20"/>
              <w:szCs w:val="20"/>
            </w:rPr>
            <w:delText>=</w:delText>
          </w:r>
        </w:del>
      </w:ins>
      <w:del w:author="Jessica Lamb" w:date="2025-10-07T17:09:00Z" w16du:dateUtc="2025-10-08T00:09:00Z" w:id="312">
        <w:r w:rsidRPr="63AF8425" w:rsidDel="003E52FD" w:rsidR="00D63C7B">
          <w:rPr>
            <w:color w:val="000000" w:themeColor="text1"/>
            <w:sz w:val="20"/>
            <w:szCs w:val="20"/>
          </w:rPr>
          <w:delText>(</w:delText>
        </w:r>
      </w:del>
      <w:ins w:author="marcio.diniz@mountsinai.org" w:date="2025-10-07T19:42:00Z" w:id="313">
        <w:del w:author="Jessica Lamb" w:date="2025-10-07T17:09:00Z" w16du:dateUtc="2025-10-08T00:09:00Z" w:id="314">
          <w:r w:rsidRPr="63AF8425" w:rsidDel="003E52FD" w:rsidR="257D3286">
            <w:rPr>
              <w:color w:val="000000" w:themeColor="text1"/>
              <w:sz w:val="20"/>
              <w:szCs w:val="20"/>
            </w:rPr>
            <w:delText xml:space="preserve"> </w:delText>
          </w:r>
        </w:del>
      </w:ins>
      <w:del w:author="Jessica Lamb" w:date="2025-10-07T17:09:00Z" w16du:dateUtc="2025-10-08T00:09:00Z" w:id="315">
        <w:r w:rsidRPr="63AF8425" w:rsidDel="003E52FD">
          <w:rPr>
            <w:color w:val="000000" w:themeColor="text1"/>
            <w:sz w:val="20"/>
            <w:szCs w:val="20"/>
          </w:rPr>
          <w:delText xml:space="preserve">srg_actual_surg_dt - </w:delText>
        </w:r>
        <w:r w:rsidRPr="63AF8425" w:rsidDel="003E52FD">
          <w:rPr>
            <w:sz w:val="20"/>
            <w:szCs w:val="20"/>
          </w:rPr>
          <w:delText>srg_embolic_draw_dt</w:delText>
        </w:r>
        <w:r w:rsidRPr="63AF8425" w:rsidDel="003E52FD" w:rsidR="00D63C7B">
          <w:rPr>
            <w:sz w:val="20"/>
            <w:szCs w:val="20"/>
          </w:rPr>
          <w:delText>)</w:delText>
        </w:r>
      </w:del>
    </w:p>
    <w:p w:rsidRPr="00917F86" w:rsidR="00D63C7B" w:rsidDel="003E52FD" w:rsidP="00D63C7B" w:rsidRDefault="00D63C7B" w14:paraId="2094F066" w14:textId="54C6A1FB">
      <w:pPr>
        <w:spacing w:after="0" w:line="240" w:lineRule="auto"/>
        <w:rPr>
          <w:del w:author="Jessica Lamb" w:date="2025-10-07T17:09:00Z" w16du:dateUtc="2025-10-08T00:09:00Z" w:id="316"/>
          <w:rFonts w:cstheme="minorHAnsi"/>
          <w:sz w:val="20"/>
          <w:szCs w:val="20"/>
          <w:rPrChange w:author="Jessica Lamb" w:date="2025-10-02T12:34:00Z" w16du:dateUtc="2025-10-02T19:34:00Z" w:id="317">
            <w:rPr>
              <w:del w:author="Jessica Lamb" w:date="2025-10-07T17:09:00Z" w16du:dateUtc="2025-10-08T00:09:00Z" w:id="318"/>
              <w:rFonts w:cstheme="minorHAnsi"/>
              <w:sz w:val="20"/>
              <w:szCs w:val="20"/>
              <w:highlight w:val="yellow"/>
            </w:rPr>
          </w:rPrChange>
        </w:rPr>
      </w:pPr>
      <w:del w:author="Jessica Lamb" w:date="2025-10-07T17:09:00Z" w16du:dateUtc="2025-10-08T00:09:00Z" w:id="319">
        <w:r w:rsidRPr="00917F86" w:rsidDel="003E52FD">
          <w:rPr>
            <w:rFonts w:cstheme="minorHAnsi"/>
            <w:color w:val="000000" w:themeColor="text1"/>
            <w:sz w:val="20"/>
            <w:szCs w:val="20"/>
          </w:rPr>
          <w:delText xml:space="preserve">srg_actual_surg_dt </w:delText>
        </w:r>
      </w:del>
    </w:p>
    <w:p w:rsidRPr="00917F86" w:rsidR="00D63C7B" w:rsidDel="003E52FD" w:rsidP="00D63C7B" w:rsidRDefault="00D63C7B" w14:paraId="0CD746FC" w14:textId="4C884B3E">
      <w:pPr>
        <w:spacing w:after="0" w:line="240" w:lineRule="auto"/>
        <w:rPr>
          <w:del w:author="Jessica Lamb" w:date="2025-10-07T17:09:00Z" w16du:dateUtc="2025-10-08T00:09:00Z" w:id="320"/>
          <w:rFonts w:cstheme="minorHAnsi"/>
          <w:color w:val="000000" w:themeColor="text1"/>
          <w:sz w:val="20"/>
          <w:szCs w:val="20"/>
        </w:rPr>
      </w:pPr>
      <w:del w:author="Jessica Lamb" w:date="2025-10-07T17:09:00Z" w16du:dateUtc="2025-10-08T00:09:00Z" w:id="321">
        <w:r w:rsidRPr="00917F86" w:rsidDel="003E52FD">
          <w:rPr>
            <w:rFonts w:cstheme="minorHAnsi"/>
            <w:sz w:val="20"/>
            <w:szCs w:val="20"/>
            <w:rPrChange w:author="Jessica Lamb" w:date="2025-10-02T12:34:00Z" w16du:dateUtc="2025-10-02T19:34:00Z" w:id="322">
              <w:rPr>
                <w:rFonts w:cstheme="minorHAnsi"/>
                <w:sz w:val="20"/>
                <w:szCs w:val="20"/>
                <w:highlight w:val="yellow"/>
              </w:rPr>
            </w:rPrChange>
          </w:rPr>
          <w:delText>srg_embolic_draw_dt</w:delText>
        </w:r>
      </w:del>
    </w:p>
    <w:p w:rsidRPr="00917F86" w:rsidR="00D63C7B" w:rsidP="00D63C7B" w:rsidRDefault="00D63C7B" w14:paraId="39CAE16D" w14:textId="77777777">
      <w:pPr>
        <w:spacing w:after="0" w:line="240" w:lineRule="auto"/>
        <w:rPr>
          <w:rFonts w:cstheme="minorHAnsi"/>
          <w:sz w:val="20"/>
          <w:szCs w:val="20"/>
          <w:rPrChange w:author="Jessica Lamb" w:date="2025-10-02T12:34:00Z" w16du:dateUtc="2025-10-02T19:34:00Z" w:id="323">
            <w:rPr>
              <w:rFonts w:cstheme="minorHAnsi"/>
              <w:sz w:val="20"/>
              <w:szCs w:val="20"/>
              <w:highlight w:val="yellow"/>
            </w:rPr>
          </w:rPrChange>
        </w:rPr>
      </w:pPr>
      <w:proofErr w:type="spellStart"/>
      <w:r w:rsidRPr="00917F86">
        <w:rPr>
          <w:rFonts w:cstheme="minorHAnsi"/>
          <w:sz w:val="20"/>
          <w:szCs w:val="20"/>
          <w:rPrChange w:author="Jessica Lamb" w:date="2025-10-02T12:34:00Z" w16du:dateUtc="2025-10-02T19:34:00Z" w:id="324">
            <w:rPr>
              <w:rFonts w:cstheme="minorHAnsi"/>
              <w:sz w:val="20"/>
              <w:szCs w:val="20"/>
              <w:highlight w:val="yellow"/>
            </w:rPr>
          </w:rPrChange>
        </w:rPr>
        <w:t>srg_clot_length</w:t>
      </w:r>
      <w:proofErr w:type="spellEnd"/>
    </w:p>
    <w:p w:rsidRPr="00917F86" w:rsidR="00D63C7B" w:rsidDel="003E52FD" w:rsidP="63AF8425" w:rsidRDefault="1A4F18D8" w14:paraId="3736EF0F" w14:textId="29CE318B">
      <w:pPr>
        <w:spacing w:after="0" w:line="240" w:lineRule="auto"/>
        <w:rPr>
          <w:del w:author="Jessica Lamb" w:date="2025-10-07T17:09:00Z" w16du:dateUtc="2025-10-08T00:09:00Z" w:id="325"/>
          <w:sz w:val="20"/>
          <w:szCs w:val="20"/>
          <w:rPrChange w:author="Jessica Lamb" w:date="2025-10-02T12:34:00Z" w16du:dateUtc="2025-10-02T19:34:00Z" w:id="326">
            <w:rPr>
              <w:del w:author="Jessica Lamb" w:date="2025-10-07T17:09:00Z" w16du:dateUtc="2025-10-08T00:09:00Z" w:id="327"/>
              <w:sz w:val="20"/>
              <w:szCs w:val="20"/>
              <w:highlight w:val="yellow"/>
            </w:rPr>
          </w:rPrChange>
        </w:rPr>
      </w:pPr>
      <w:del w:author="Jessica Lamb" w:date="2025-10-07T17:09:00Z" w16du:dateUtc="2025-10-08T00:09:00Z" w:id="328">
        <w:r w:rsidRPr="63AF8425" w:rsidDel="003E52FD">
          <w:rPr>
            <w:sz w:val="20"/>
            <w:szCs w:val="20"/>
            <w:rPrChange w:author="Jessica Lamb" w:date="2025-10-02T12:34:00Z" w:id="329">
              <w:rPr>
                <w:sz w:val="20"/>
                <w:szCs w:val="20"/>
                <w:highlight w:val="yellow"/>
              </w:rPr>
            </w:rPrChange>
          </w:rPr>
          <w:delText xml:space="preserve">srg_embolic_draw_sex </w:delText>
        </w:r>
      </w:del>
      <w:ins w:author="marcio.diniz@mountsinai.org" w:date="2025-10-07T19:42:00Z" w:id="330">
        <w:del w:author="Jessica Lamb" w:date="2025-10-07T17:09:00Z" w16du:dateUtc="2025-10-08T00:09:00Z" w:id="331">
          <w:r w:rsidRPr="63AF8425" w:rsidDel="003E52FD" w:rsidR="3480FCA4">
            <w:rPr>
              <w:sz w:val="20"/>
              <w:szCs w:val="20"/>
            </w:rPr>
            <w:delText xml:space="preserve">= “Same” if </w:delText>
          </w:r>
        </w:del>
      </w:ins>
      <w:del w:author="Jessica Lamb" w:date="2025-10-07T17:09:00Z" w16du:dateUtc="2025-10-08T00:09:00Z" w:id="332">
        <w:r w:rsidRPr="63AF8425" w:rsidDel="003E52FD" w:rsidR="00D63C7B">
          <w:rPr>
            <w:sz w:val="20"/>
            <w:szCs w:val="20"/>
            <w:rPrChange w:author="Jessica Lamb" w:date="2025-10-02T12:34:00Z" w:id="333">
              <w:rPr>
                <w:sz w:val="20"/>
                <w:szCs w:val="20"/>
                <w:highlight w:val="yellow"/>
              </w:rPr>
            </w:rPrChange>
          </w:rPr>
          <w:delText>(comparison between</w:delText>
        </w:r>
        <w:r w:rsidRPr="63AF8425" w:rsidDel="003E52FD">
          <w:rPr>
            <w:sz w:val="20"/>
            <w:szCs w:val="20"/>
            <w:rPrChange w:author="Jessica Lamb" w:date="2025-10-02T12:34:00Z" w:id="334">
              <w:rPr>
                <w:sz w:val="20"/>
                <w:szCs w:val="20"/>
                <w:highlight w:val="yellow"/>
              </w:rPr>
            </w:rPrChange>
          </w:rPr>
          <w:delText xml:space="preserve"> enro_sex </w:delText>
        </w:r>
      </w:del>
      <w:ins w:author="marcio.diniz@mountsinai.org" w:date="2025-10-07T19:42:00Z" w:id="335">
        <w:del w:author="Jessica Lamb" w:date="2025-10-07T17:09:00Z" w16du:dateUtc="2025-10-08T00:09:00Z" w:id="336">
          <w:r w:rsidRPr="63AF8425" w:rsidDel="003E52FD" w:rsidR="6139ACB2">
            <w:rPr>
              <w:sz w:val="20"/>
              <w:szCs w:val="20"/>
            </w:rPr>
            <w:delText>=</w:delText>
          </w:r>
        </w:del>
      </w:ins>
      <w:del w:author="Jessica Lamb" w:date="2025-10-07T17:09:00Z" w16du:dateUtc="2025-10-08T00:09:00Z" w:id="337">
        <w:r w:rsidRPr="63AF8425" w:rsidDel="003E52FD" w:rsidR="00D63C7B">
          <w:rPr>
            <w:sz w:val="20"/>
            <w:szCs w:val="20"/>
            <w:rPrChange w:author="Jessica Lamb" w:date="2025-10-02T12:34:00Z" w:id="338">
              <w:rPr>
                <w:sz w:val="20"/>
                <w:szCs w:val="20"/>
                <w:highlight w:val="yellow"/>
              </w:rPr>
            </w:rPrChange>
          </w:rPr>
          <w:delText>and</w:delText>
        </w:r>
        <w:r w:rsidRPr="63AF8425" w:rsidDel="003E52FD">
          <w:rPr>
            <w:sz w:val="20"/>
            <w:szCs w:val="20"/>
            <w:rPrChange w:author="Jessica Lamb" w:date="2025-10-02T12:34:00Z" w:id="339">
              <w:rPr>
                <w:sz w:val="20"/>
                <w:szCs w:val="20"/>
                <w:highlight w:val="yellow"/>
              </w:rPr>
            </w:rPrChange>
          </w:rPr>
          <w:delText xml:space="preserve"> srg_embolic_draw_sex</w:delText>
        </w:r>
      </w:del>
      <w:ins w:author="marcio.diniz@mountsinai.org" w:date="2025-10-07T19:42:00Z" w:id="340">
        <w:del w:author="Jessica Lamb" w:date="2025-10-07T17:09:00Z" w16du:dateUtc="2025-10-08T00:09:00Z" w:id="341">
          <w:r w:rsidRPr="63AF8425" w:rsidDel="003E52FD" w:rsidR="46F59D90">
            <w:rPr>
              <w:sz w:val="20"/>
              <w:szCs w:val="20"/>
            </w:rPr>
            <w:delText>; “Different</w:delText>
          </w:r>
        </w:del>
      </w:ins>
      <w:ins w:author="marcio.diniz@mountsinai.org" w:date="2025-10-07T19:43:00Z" w:id="342">
        <w:del w:author="Jessica Lamb" w:date="2025-10-07T17:09:00Z" w16du:dateUtc="2025-10-08T00:09:00Z" w:id="343">
          <w:r w:rsidRPr="63AF8425" w:rsidDel="003E52FD" w:rsidR="46F59D90">
            <w:rPr>
              <w:sz w:val="20"/>
              <w:szCs w:val="20"/>
            </w:rPr>
            <w:delText>”</w:delText>
          </w:r>
        </w:del>
      </w:ins>
      <w:ins w:author="marcio.diniz@mountsinai.org" w:date="2025-10-07T19:42:00Z" w:id="344">
        <w:del w:author="Jessica Lamb" w:date="2025-10-07T17:09:00Z" w16du:dateUtc="2025-10-08T00:09:00Z" w:id="345">
          <w:r w:rsidRPr="63AF8425" w:rsidDel="003E52FD" w:rsidR="46F59D90">
            <w:rPr>
              <w:sz w:val="20"/>
              <w:szCs w:val="20"/>
            </w:rPr>
            <w:delText xml:space="preserve"> if enro_sex  </w:delText>
          </w:r>
        </w:del>
      </w:ins>
      <w:ins w:author="marcio.diniz@mountsinai.org" w:date="2025-10-07T19:43:00Z" w:id="346">
        <w:del w:author="Jessica Lamb" w:date="2025-10-07T17:09:00Z" w16du:dateUtc="2025-10-08T00:09:00Z" w:id="347">
          <w:r w:rsidRPr="63AF8425" w:rsidDel="003E52FD" w:rsidR="46F59D90">
            <w:rPr>
              <w:sz w:val="20"/>
              <w:szCs w:val="20"/>
            </w:rPr>
            <w:delText>≠ srg_embolic_draw_sex</w:delText>
          </w:r>
        </w:del>
      </w:ins>
      <w:del w:author="Jessica Lamb" w:date="2025-10-07T17:09:00Z" w16du:dateUtc="2025-10-08T00:09:00Z" w:id="348">
        <w:r w:rsidRPr="63AF8425" w:rsidDel="003E52FD" w:rsidR="00D63C7B">
          <w:rPr>
            <w:sz w:val="20"/>
            <w:szCs w:val="20"/>
            <w:rPrChange w:author="Jessica Lamb" w:date="2025-10-02T12:34:00Z" w:id="349">
              <w:rPr>
                <w:sz w:val="20"/>
                <w:szCs w:val="20"/>
                <w:highlight w:val="yellow"/>
              </w:rPr>
            </w:rPrChange>
          </w:rPr>
          <w:delText>)</w:delText>
        </w:r>
      </w:del>
    </w:p>
    <w:p w:rsidRPr="00B37F90" w:rsidR="00D63C7B" w:rsidDel="003E52FD" w:rsidP="63AF8425" w:rsidRDefault="1A4F18D8" w14:paraId="517DF1D5" w14:textId="44CCC32C">
      <w:pPr>
        <w:spacing w:after="0" w:line="240" w:lineRule="auto"/>
        <w:rPr>
          <w:del w:author="Jessica Lamb" w:date="2025-10-07T17:09:00Z" w16du:dateUtc="2025-10-08T00:09:00Z" w:id="350"/>
          <w:sz w:val="20"/>
          <w:szCs w:val="20"/>
        </w:rPr>
      </w:pPr>
      <w:commentRangeStart w:id="351"/>
      <w:del w:author="Jessica Lamb" w:date="2025-10-07T17:09:00Z" w16du:dateUtc="2025-10-08T00:09:00Z" w:id="352">
        <w:r w:rsidRPr="63AF8425" w:rsidDel="003E52FD">
          <w:rPr>
            <w:sz w:val="20"/>
            <w:szCs w:val="20"/>
            <w:rPrChange w:author="Jessica Lamb" w:date="2025-10-02T12:34:00Z" w:id="353">
              <w:rPr>
                <w:sz w:val="20"/>
                <w:szCs w:val="20"/>
                <w:highlight w:val="yellow"/>
              </w:rPr>
            </w:rPrChange>
          </w:rPr>
          <w:delText>srg_donor_eartag (srg_donor_eartag should ≠ enro_animal_id)</w:delText>
        </w:r>
        <w:commentRangeEnd w:id="351"/>
        <w:r w:rsidDel="003E52FD" w:rsidR="00D63C7B">
          <w:rPr>
            <w:rStyle w:val="CommentReference"/>
          </w:rPr>
          <w:commentReference w:id="351"/>
        </w:r>
      </w:del>
    </w:p>
    <w:p w:rsidRPr="00B37F90" w:rsidR="00E53D56" w:rsidP="00591213" w:rsidRDefault="00E53D56" w14:paraId="3EF16242" w14:textId="77777777">
      <w:pPr>
        <w:spacing w:after="0"/>
        <w:rPr>
          <w:rFonts w:cstheme="minorHAnsi"/>
          <w:sz w:val="18"/>
          <w:szCs w:val="18"/>
        </w:rPr>
      </w:pPr>
    </w:p>
    <w:p w:rsidRPr="00B37F90" w:rsidR="00591213" w:rsidP="3FB5923D" w:rsidRDefault="00591213" w14:paraId="24D07F7A" w14:textId="20481BBD">
      <w:pPr>
        <w:spacing w:after="0"/>
        <w:rPr>
          <w:rFonts w:cstheme="minorHAnsi"/>
          <w:sz w:val="20"/>
          <w:szCs w:val="20"/>
        </w:rPr>
      </w:pPr>
    </w:p>
    <w:p w:rsidRPr="00B37F90" w:rsidR="00256F40" w:rsidP="3FB5923D" w:rsidRDefault="00591213" w14:paraId="70CAEE95" w14:textId="0BB65FE4">
      <w:pPr>
        <w:spacing w:after="0"/>
        <w:rPr>
          <w:rFonts w:cstheme="minorHAnsi"/>
          <w:sz w:val="20"/>
          <w:szCs w:val="20"/>
        </w:rPr>
      </w:pPr>
      <w:r w:rsidRPr="00B37F90">
        <w:rPr>
          <w:rFonts w:cstheme="minorHAnsi"/>
          <w:b/>
          <w:bCs/>
          <w:sz w:val="20"/>
          <w:szCs w:val="20"/>
          <w:u w:val="single"/>
        </w:rPr>
        <w:t>Loss to Follow-up Population:</w:t>
      </w:r>
      <w:r w:rsidRPr="00B37F90">
        <w:rPr>
          <w:rFonts w:cstheme="minorHAnsi"/>
          <w:b/>
          <w:bCs/>
          <w:sz w:val="20"/>
          <w:szCs w:val="20"/>
        </w:rPr>
        <w:t xml:space="preserve"> </w:t>
      </w:r>
      <w:r w:rsidRPr="00B37F90" w:rsidR="002B34D2">
        <w:rPr>
          <w:rFonts w:cstheme="minorHAnsi"/>
          <w:sz w:val="20"/>
          <w:szCs w:val="20"/>
        </w:rPr>
        <w:t>Fully treated</w:t>
      </w:r>
      <w:r w:rsidRPr="00B37F90" w:rsidR="00256F40">
        <w:rPr>
          <w:rFonts w:cstheme="minorHAnsi"/>
          <w:sz w:val="20"/>
          <w:szCs w:val="20"/>
        </w:rPr>
        <w:t xml:space="preserve"> population that died before the experimental timepoint of </w:t>
      </w:r>
      <w:bookmarkStart w:name="_Int_nTpitwXT" w:id="354"/>
      <w:r w:rsidRPr="00B37F90" w:rsidR="00256F40">
        <w:rPr>
          <w:rFonts w:cstheme="minorHAnsi"/>
          <w:sz w:val="20"/>
          <w:szCs w:val="20"/>
        </w:rPr>
        <w:t>28 days</w:t>
      </w:r>
      <w:bookmarkEnd w:id="354"/>
      <w:r w:rsidRPr="00B37F90" w:rsidR="00256F40">
        <w:rPr>
          <w:rFonts w:cstheme="minorHAnsi"/>
          <w:sz w:val="20"/>
          <w:szCs w:val="20"/>
        </w:rPr>
        <w:t xml:space="preserve"> post-op.</w:t>
      </w:r>
    </w:p>
    <w:p w:rsidRPr="00B37F90" w:rsidR="00591213" w:rsidP="3FB5923D" w:rsidRDefault="00591213" w14:paraId="6C92EB53" w14:textId="3A6ECACC">
      <w:pPr>
        <w:spacing w:after="0"/>
        <w:rPr>
          <w:rFonts w:cstheme="minorHAnsi"/>
          <w:sz w:val="20"/>
          <w:szCs w:val="20"/>
        </w:rPr>
      </w:pPr>
    </w:p>
    <w:p w:rsidRPr="00B37F90" w:rsidR="00591213" w:rsidP="3FB5923D" w:rsidRDefault="00591213" w14:paraId="4766C8DA" w14:textId="4F18CB8F">
      <w:pPr>
        <w:spacing w:after="0"/>
        <w:rPr>
          <w:rFonts w:cstheme="minorHAnsi"/>
          <w:sz w:val="20"/>
          <w:szCs w:val="20"/>
          <w:u w:val="single"/>
        </w:rPr>
      </w:pPr>
      <w:r w:rsidRPr="00B37F90">
        <w:rPr>
          <w:rFonts w:cstheme="minorHAnsi"/>
          <w:sz w:val="20"/>
          <w:szCs w:val="20"/>
          <w:u w:val="single"/>
        </w:rPr>
        <w:t>Definition:</w:t>
      </w:r>
    </w:p>
    <w:p w:rsidRPr="00B37F90" w:rsidR="00591213" w:rsidP="00591213" w:rsidRDefault="002B34D2" w14:paraId="45C9E7BA" w14:textId="4F196441">
      <w:pPr>
        <w:spacing w:after="0"/>
        <w:rPr>
          <w:rFonts w:cstheme="minorHAnsi"/>
          <w:sz w:val="20"/>
          <w:szCs w:val="20"/>
        </w:rPr>
      </w:pPr>
      <w:r w:rsidRPr="00B37F90">
        <w:rPr>
          <w:rFonts w:cstheme="minorHAnsi"/>
          <w:sz w:val="20"/>
          <w:szCs w:val="20"/>
        </w:rPr>
        <w:t>Fully treated</w:t>
      </w:r>
      <w:r w:rsidRPr="00B37F90" w:rsidR="00591213">
        <w:rPr>
          <w:rFonts w:cstheme="minorHAnsi"/>
          <w:sz w:val="20"/>
          <w:szCs w:val="20"/>
        </w:rPr>
        <w:t xml:space="preserve"> definition AND </w:t>
      </w:r>
      <w:proofErr w:type="spellStart"/>
      <w:r w:rsidRPr="00B37F90" w:rsidR="00A52C1A">
        <w:rPr>
          <w:rFonts w:cstheme="minorHAnsi"/>
          <w:sz w:val="20"/>
          <w:szCs w:val="20"/>
        </w:rPr>
        <w:t>eos_day_diff_srg_death</w:t>
      </w:r>
      <w:proofErr w:type="spellEnd"/>
      <w:r w:rsidRPr="00B37F90" w:rsidR="00A52C1A">
        <w:rPr>
          <w:rFonts w:cstheme="minorHAnsi"/>
          <w:sz w:val="20"/>
          <w:szCs w:val="20"/>
        </w:rPr>
        <w:t xml:space="preserve">  </w:t>
      </w:r>
      <w:r w:rsidRPr="00B37F90" w:rsidR="00591213">
        <w:rPr>
          <w:rFonts w:cstheme="minorHAnsi"/>
          <w:sz w:val="20"/>
          <w:szCs w:val="20"/>
        </w:rPr>
        <w:t xml:space="preserve"> &lt; </w:t>
      </w:r>
      <w:r w:rsidRPr="00B37F90" w:rsidR="004D1780">
        <w:rPr>
          <w:rFonts w:cstheme="minorHAnsi"/>
          <w:sz w:val="20"/>
          <w:szCs w:val="20"/>
        </w:rPr>
        <w:t>28</w:t>
      </w:r>
    </w:p>
    <w:p w:rsidRPr="00B37F90" w:rsidR="00E53D56" w:rsidP="00591213" w:rsidRDefault="00E53D56" w14:paraId="3F54BF8F" w14:textId="3145AA31">
      <w:pPr>
        <w:spacing w:after="0"/>
        <w:rPr>
          <w:rFonts w:cstheme="minorHAnsi"/>
          <w:sz w:val="20"/>
          <w:szCs w:val="20"/>
        </w:rPr>
      </w:pPr>
    </w:p>
    <w:p w:rsidRPr="00B37F90" w:rsidR="00E53D56" w:rsidP="3FB5923D" w:rsidRDefault="00E53D56" w14:paraId="61217859" w14:textId="77777777">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rsidRPr="00B37F90" w:rsidR="00E53D56" w:rsidP="00E53D56" w:rsidRDefault="00E53D56" w14:paraId="5C12DFEC" w14:textId="77777777">
      <w:pPr>
        <w:rPr>
          <w:rFonts w:cstheme="minorHAnsi"/>
          <w:color w:val="000000" w:themeColor="text1"/>
          <w:sz w:val="20"/>
          <w:szCs w:val="20"/>
        </w:rPr>
      </w:pPr>
      <w:r w:rsidRPr="00B37F90">
        <w:rPr>
          <w:rFonts w:cstheme="minorHAnsi"/>
          <w:color w:val="000000" w:themeColor="text1"/>
          <w:sz w:val="20"/>
          <w:szCs w:val="20"/>
        </w:rPr>
        <w:t>1. Feasibility</w:t>
      </w:r>
    </w:p>
    <w:p w:rsidRPr="00B37F90" w:rsidR="00F213D6" w:rsidP="00F213D6" w:rsidRDefault="00F213D6" w14:paraId="77B29AC9" w14:textId="77777777">
      <w:pPr>
        <w:rPr>
          <w:ins w:author="Jessica Lamb" w:date="2025-09-23T09:58:00Z" w16du:dateUtc="2025-09-23T16:58:00Z" w:id="355"/>
          <w:rFonts w:cstheme="minorHAnsi"/>
          <w:color w:val="000000" w:themeColor="text1"/>
          <w:sz w:val="20"/>
          <w:szCs w:val="20"/>
        </w:rPr>
      </w:pPr>
      <w:ins w:author="Jessica Lamb" w:date="2025-09-23T09:58:00Z" w16du:dateUtc="2025-09-23T16:58:00Z" w:id="356">
        <w:r w:rsidRPr="00B37F90">
          <w:rPr>
            <w:rFonts w:cstheme="minorHAnsi"/>
            <w:color w:val="000000" w:themeColor="text1"/>
            <w:sz w:val="20"/>
            <w:szCs w:val="20"/>
            <w:u w:val="single"/>
          </w:rPr>
          <w:t>Descriptive tables by</w:t>
        </w:r>
        <w:r w:rsidRPr="00B37F90">
          <w:rPr>
            <w:rFonts w:cstheme="minorHAnsi"/>
            <w:color w:val="000000" w:themeColor="text1"/>
            <w:sz w:val="20"/>
            <w:szCs w:val="20"/>
          </w:rPr>
          <w:t>:</w:t>
        </w:r>
      </w:ins>
    </w:p>
    <w:p w:rsidR="43D16B4D" w:rsidP="63AF8425" w:rsidRDefault="43D16B4D" w14:paraId="583095B9" w14:textId="4A76FC42">
      <w:pPr>
        <w:spacing w:after="0" w:line="240" w:lineRule="auto"/>
        <w:rPr>
          <w:ins w:author="Jessica Lamb" w:date="2025-10-01T09:47:00Z" w16du:dateUtc="2025-10-01T16:47:00Z" w:id="357"/>
          <w:color w:val="000000" w:themeColor="text1"/>
          <w:sz w:val="20"/>
          <w:szCs w:val="20"/>
        </w:rPr>
      </w:pPr>
      <w:ins w:author="Jessica Lamb" w:date="2025-09-23T09:58:00Z" w:id="358">
        <w:r w:rsidRPr="63AF8425">
          <w:rPr>
            <w:color w:val="000000" w:themeColor="text1"/>
            <w:sz w:val="20"/>
            <w:szCs w:val="20"/>
          </w:rPr>
          <w:t>Total, Sex, Site, Reperfusion method</w:t>
        </w:r>
      </w:ins>
      <w:ins w:author="Jessica Lamb" w:date="2025-09-30T12:42:00Z" w:id="359">
        <w:r w:rsidRPr="63AF8425" w:rsidR="02ADB9EA">
          <w:rPr>
            <w:color w:val="000000" w:themeColor="text1"/>
            <w:sz w:val="20"/>
            <w:szCs w:val="20"/>
          </w:rPr>
          <w:t xml:space="preserve"> (</w:t>
        </w:r>
        <w:proofErr w:type="spellStart"/>
        <w:r w:rsidRPr="63AF8425" w:rsidR="02ADB9EA">
          <w:rPr>
            <w:sz w:val="20"/>
            <w:szCs w:val="20"/>
          </w:rPr>
          <w:t>txas_reperfusion</w:t>
        </w:r>
      </w:ins>
      <w:ins w:author="Jessica Lamb" w:date="2025-10-03T10:34:00Z" w:id="360">
        <w:r w:rsidRPr="63AF8425" w:rsidR="60482BB8">
          <w:rPr>
            <w:sz w:val="20"/>
            <w:szCs w:val="20"/>
          </w:rPr>
          <w:t>_actual</w:t>
        </w:r>
      </w:ins>
      <w:proofErr w:type="spellEnd"/>
      <w:ins w:author="Jessica Lamb" w:date="2025-09-30T12:42:00Z" w:id="361">
        <w:r w:rsidRPr="63AF8425" w:rsidR="02ADB9EA">
          <w:rPr>
            <w:sz w:val="20"/>
            <w:szCs w:val="20"/>
          </w:rPr>
          <w:t>)</w:t>
        </w:r>
      </w:ins>
      <w:ins w:author="Jessica Lamb" w:date="2025-09-23T09:58:00Z" w:id="362">
        <w:r w:rsidRPr="63AF8425">
          <w:rPr>
            <w:color w:val="000000" w:themeColor="text1"/>
            <w:sz w:val="20"/>
            <w:szCs w:val="20"/>
          </w:rPr>
          <w:t xml:space="preserve">, Clot length </w:t>
        </w:r>
      </w:ins>
      <w:ins w:author="Jessica Lamb" w:date="2025-10-01T09:47:00Z" w:id="363">
        <w:r w:rsidRPr="63AF8425" w:rsidR="5D1C6C88">
          <w:rPr>
            <w:color w:val="000000" w:themeColor="text1"/>
            <w:sz w:val="20"/>
            <w:szCs w:val="20"/>
          </w:rPr>
          <w:t>(</w:t>
        </w:r>
        <w:proofErr w:type="spellStart"/>
        <w:r w:rsidRPr="63AF8425" w:rsidR="5D1C6C88">
          <w:rPr>
            <w:sz w:val="20"/>
            <w:szCs w:val="20"/>
          </w:rPr>
          <w:t>srg_clot_length</w:t>
        </w:r>
      </w:ins>
      <w:proofErr w:type="spellEnd"/>
      <w:ins w:author="Jessica Lamb" w:date="2025-10-07T17:38:00Z" w16du:dateUtc="2025-10-08T00:38:00Z" w:id="364">
        <w:r w:rsidR="00D16046">
          <w:rPr>
            <w:sz w:val="20"/>
            <w:szCs w:val="20"/>
          </w:rPr>
          <w:t>; round to the nearest whole number</w:t>
        </w:r>
      </w:ins>
      <w:ins w:author="Jessica Lamb" w:date="2025-10-01T09:47:00Z" w:id="365">
        <w:r w:rsidRPr="63AF8425" w:rsidR="5D1C6C88">
          <w:rPr>
            <w:sz w:val="20"/>
            <w:szCs w:val="20"/>
          </w:rPr>
          <w:t>)</w:t>
        </w:r>
      </w:ins>
    </w:p>
    <w:p w:rsidRPr="00697FE1" w:rsidR="00E6501C" w:rsidRDefault="00E6501C" w14:paraId="1D15F1F8" w14:textId="77777777">
      <w:pPr>
        <w:spacing w:after="0" w:line="240" w:lineRule="auto"/>
        <w:rPr>
          <w:ins w:author="Jessica Lamb" w:date="2025-09-23T09:58:00Z" w16du:dateUtc="2025-09-23T16:58:00Z" w:id="366"/>
          <w:rFonts w:cstheme="minorHAnsi"/>
          <w:sz w:val="20"/>
          <w:szCs w:val="20"/>
          <w:rPrChange w:author="Jessica Lamb" w:date="2025-09-30T12:42:00Z" w16du:dateUtc="2025-09-30T19:42:00Z" w:id="367">
            <w:rPr>
              <w:ins w:author="Jessica Lamb" w:date="2025-09-23T09:58:00Z" w16du:dateUtc="2025-09-23T16:58:00Z" w:id="368"/>
              <w:rFonts w:cstheme="minorHAnsi"/>
              <w:color w:val="000000" w:themeColor="text1"/>
              <w:sz w:val="20"/>
              <w:szCs w:val="20"/>
            </w:rPr>
          </w:rPrChange>
        </w:rPr>
        <w:pPrChange w:author="Jessica Lamb" w:date="2025-09-30T12:42:00Z" w16du:dateUtc="2025-09-30T19:42:00Z" w:id="369">
          <w:pPr/>
        </w:pPrChange>
      </w:pPr>
    </w:p>
    <w:p w:rsidRPr="00B37F90" w:rsidR="00F213D6" w:rsidP="00F213D6" w:rsidRDefault="00F213D6" w14:paraId="1A94A87F" w14:textId="77777777">
      <w:pPr>
        <w:rPr>
          <w:ins w:author="Jessica Lamb" w:date="2025-09-23T09:58:00Z" w16du:dateUtc="2025-09-23T16:58:00Z" w:id="370"/>
          <w:rFonts w:cstheme="minorHAnsi"/>
          <w:color w:val="000000" w:themeColor="text1"/>
          <w:sz w:val="20"/>
          <w:szCs w:val="20"/>
        </w:rPr>
      </w:pPr>
      <w:ins w:author="Jessica Lamb" w:date="2025-09-23T09:58:00Z" w16du:dateUtc="2025-09-23T16:58:00Z" w:id="371">
        <w:r w:rsidRPr="00B37F90">
          <w:rPr>
            <w:rFonts w:cstheme="minorHAnsi"/>
            <w:color w:val="000000" w:themeColor="text1"/>
            <w:sz w:val="20"/>
            <w:szCs w:val="20"/>
            <w:u w:val="single"/>
          </w:rPr>
          <w:t>Variables</w:t>
        </w:r>
        <w:r w:rsidRPr="00B37F90">
          <w:rPr>
            <w:rFonts w:cstheme="minorHAnsi"/>
            <w:color w:val="000000" w:themeColor="text1"/>
            <w:sz w:val="20"/>
            <w:szCs w:val="20"/>
          </w:rPr>
          <w:t>:</w:t>
        </w:r>
      </w:ins>
    </w:p>
    <w:p w:rsidRPr="00B37F90" w:rsidR="00F213D6" w:rsidP="00F213D6" w:rsidRDefault="00F213D6" w14:paraId="5410C1BD" w14:textId="77777777">
      <w:pPr>
        <w:spacing w:after="0"/>
        <w:rPr>
          <w:ins w:author="Jessica Lamb" w:date="2025-09-23T09:58:00Z" w16du:dateUtc="2025-09-23T16:58:00Z" w:id="372"/>
          <w:rFonts w:cstheme="minorHAnsi"/>
          <w:sz w:val="20"/>
          <w:szCs w:val="20"/>
        </w:rPr>
      </w:pPr>
      <w:ins w:author="Jessica Lamb" w:date="2025-09-23T09:58:00Z" w16du:dateUtc="2025-09-23T16:58:00Z" w:id="373">
        <w:r w:rsidRPr="00B37F90">
          <w:rPr>
            <w:rFonts w:cstheme="minorHAnsi"/>
            <w:sz w:val="20"/>
            <w:szCs w:val="20"/>
          </w:rPr>
          <w:t xml:space="preserve">site = </w:t>
        </w:r>
        <w:proofErr w:type="spellStart"/>
        <w:r w:rsidRPr="00B37F90">
          <w:rPr>
            <w:rFonts w:cstheme="minorHAnsi"/>
            <w:sz w:val="20"/>
            <w:szCs w:val="20"/>
          </w:rPr>
          <w:t>redcap_data_access_group</w:t>
        </w:r>
        <w:proofErr w:type="spellEnd"/>
        <w:r w:rsidRPr="00B37F90">
          <w:rPr>
            <w:rFonts w:cstheme="minorHAnsi"/>
            <w:sz w:val="20"/>
            <w:szCs w:val="20"/>
            <w:highlight w:val="yellow"/>
          </w:rPr>
          <w:br/>
        </w:r>
        <w:proofErr w:type="spellStart"/>
        <w:r w:rsidRPr="00B37F90">
          <w:rPr>
            <w:rFonts w:cstheme="minorHAnsi"/>
            <w:sz w:val="20"/>
            <w:szCs w:val="20"/>
          </w:rPr>
          <w:t>enro_sex</w:t>
        </w:r>
        <w:proofErr w:type="spellEnd"/>
      </w:ins>
    </w:p>
    <w:p w:rsidRPr="00B37F90" w:rsidR="00F213D6" w:rsidP="00F213D6" w:rsidRDefault="00F213D6" w14:paraId="21E552F1" w14:textId="77777777">
      <w:pPr>
        <w:spacing w:after="0"/>
        <w:rPr>
          <w:ins w:author="Jessica Lamb" w:date="2025-09-23T09:58:00Z" w16du:dateUtc="2025-09-23T16:58:00Z" w:id="374"/>
          <w:rFonts w:cstheme="minorHAnsi"/>
          <w:sz w:val="20"/>
          <w:szCs w:val="20"/>
        </w:rPr>
      </w:pPr>
      <w:proofErr w:type="spellStart"/>
      <w:ins w:author="Jessica Lamb" w:date="2025-09-23T09:58:00Z" w16du:dateUtc="2025-09-23T16:58:00Z" w:id="375">
        <w:r w:rsidRPr="00B37F90">
          <w:rPr>
            <w:rFonts w:cstheme="minorHAnsi"/>
            <w:sz w:val="20"/>
            <w:szCs w:val="20"/>
          </w:rPr>
          <w:t>srg_animal_age</w:t>
        </w:r>
        <w:proofErr w:type="spellEnd"/>
        <w:r w:rsidRPr="00B37F90">
          <w:rPr>
            <w:rFonts w:cstheme="minorHAnsi"/>
            <w:sz w:val="20"/>
            <w:szCs w:val="20"/>
          </w:rPr>
          <w:t xml:space="preserve"> </w:t>
        </w:r>
        <w:r w:rsidRPr="00B37F90">
          <w:rPr>
            <w:rFonts w:cstheme="minorHAnsi"/>
          </w:rPr>
          <w:br/>
        </w:r>
        <w:proofErr w:type="spellStart"/>
        <w:r w:rsidRPr="00B37F90">
          <w:rPr>
            <w:rFonts w:cstheme="minorHAnsi"/>
            <w:sz w:val="20"/>
            <w:szCs w:val="20"/>
          </w:rPr>
          <w:t>srg_length_surgery</w:t>
        </w:r>
        <w:proofErr w:type="spellEnd"/>
        <w:r w:rsidRPr="00B37F90">
          <w:rPr>
            <w:rFonts w:cstheme="minorHAnsi"/>
            <w:sz w:val="20"/>
            <w:szCs w:val="20"/>
          </w:rPr>
          <w:t xml:space="preserve"> - Note: all rat surgeries should be awake- subtract </w:t>
        </w:r>
        <w:proofErr w:type="spellStart"/>
        <w:r w:rsidRPr="00B37F90">
          <w:rPr>
            <w:rFonts w:cstheme="minorHAnsi"/>
            <w:sz w:val="20"/>
            <w:szCs w:val="20"/>
          </w:rPr>
          <w:t>srg_awake_min</w:t>
        </w:r>
        <w:proofErr w:type="spellEnd"/>
        <w:r w:rsidRPr="00B37F90">
          <w:rPr>
            <w:rFonts w:cstheme="minorHAnsi"/>
            <w:sz w:val="20"/>
            <w:szCs w:val="20"/>
          </w:rPr>
          <w:t xml:space="preserve"> to get actual surgery period</w:t>
        </w:r>
      </w:ins>
    </w:p>
    <w:p w:rsidRPr="00B37F90" w:rsidR="00F213D6" w:rsidP="00F213D6" w:rsidRDefault="00F213D6" w14:paraId="75ABB4E0" w14:textId="77777777">
      <w:pPr>
        <w:spacing w:after="0"/>
        <w:rPr>
          <w:ins w:author="Jessica Lamb" w:date="2025-09-23T09:58:00Z" w16du:dateUtc="2025-09-23T16:58:00Z" w:id="376"/>
          <w:rFonts w:cstheme="minorHAnsi"/>
          <w:sz w:val="20"/>
          <w:szCs w:val="20"/>
        </w:rPr>
      </w:pPr>
      <w:proofErr w:type="spellStart"/>
      <w:ins w:author="Jessica Lamb" w:date="2025-09-23T09:58:00Z" w16du:dateUtc="2025-09-23T16:58:00Z" w:id="377">
        <w:r w:rsidRPr="00B37F90">
          <w:rPr>
            <w:rFonts w:cstheme="minorHAnsi"/>
            <w:sz w:val="20"/>
            <w:szCs w:val="20"/>
          </w:rPr>
          <w:t>srg_exact_occ</w:t>
        </w:r>
        <w:proofErr w:type="spellEnd"/>
        <w:r w:rsidRPr="00B37F90">
          <w:rPr>
            <w:rFonts w:cstheme="minorHAnsi"/>
            <w:sz w:val="20"/>
            <w:szCs w:val="20"/>
          </w:rPr>
          <w:br/>
        </w:r>
        <w:proofErr w:type="spellStart"/>
        <w:r w:rsidRPr="00B37F90">
          <w:rPr>
            <w:rFonts w:cstheme="minorHAnsi"/>
            <w:sz w:val="20"/>
            <w:szCs w:val="20"/>
          </w:rPr>
          <w:t>srg_concom_meds_sq</w:t>
        </w:r>
        <w:proofErr w:type="spellEnd"/>
        <w:r w:rsidRPr="00B37F90">
          <w:rPr>
            <w:rFonts w:cstheme="minorHAnsi"/>
            <w:sz w:val="20"/>
            <w:szCs w:val="20"/>
          </w:rPr>
          <w:br/>
        </w:r>
        <w:proofErr w:type="spellStart"/>
        <w:r w:rsidRPr="00B37F90">
          <w:rPr>
            <w:rFonts w:cstheme="minorHAnsi"/>
            <w:sz w:val="20"/>
            <w:szCs w:val="20"/>
          </w:rPr>
          <w:t>srg_concom_meds_lrs_nacl</w:t>
        </w:r>
        <w:proofErr w:type="spellEnd"/>
        <w:r w:rsidRPr="00B37F90">
          <w:rPr>
            <w:rFonts w:cstheme="minorHAnsi"/>
            <w:sz w:val="20"/>
            <w:szCs w:val="20"/>
          </w:rPr>
          <w:br/>
        </w:r>
        <w:proofErr w:type="spellStart"/>
        <w:r w:rsidRPr="00B37F90">
          <w:rPr>
            <w:rFonts w:cstheme="minorHAnsi"/>
            <w:sz w:val="20"/>
            <w:szCs w:val="20"/>
          </w:rPr>
          <w:t>srg_comments</w:t>
        </w:r>
        <w:proofErr w:type="spellEnd"/>
      </w:ins>
    </w:p>
    <w:p w:rsidRPr="00B37F90" w:rsidR="00F213D6" w:rsidP="00F213D6" w:rsidRDefault="00F213D6" w14:paraId="5746E099" w14:textId="77777777">
      <w:pPr>
        <w:spacing w:after="0"/>
        <w:rPr>
          <w:ins w:author="Jessica Lamb" w:date="2025-09-23T09:58:00Z" w16du:dateUtc="2025-09-23T16:58:00Z" w:id="378"/>
          <w:rFonts w:cstheme="minorHAnsi"/>
          <w:sz w:val="20"/>
          <w:szCs w:val="20"/>
        </w:rPr>
      </w:pPr>
      <w:proofErr w:type="spellStart"/>
      <w:ins w:author="Jessica Lamb" w:date="2025-09-23T09:58:00Z" w16du:dateUtc="2025-09-23T16:58:00Z" w:id="379">
        <w:r w:rsidRPr="00B37F90">
          <w:rPr>
            <w:rFonts w:cstheme="minorHAnsi"/>
            <w:sz w:val="20"/>
            <w:szCs w:val="20"/>
          </w:rPr>
          <w:t>enro_weight</w:t>
        </w:r>
        <w:proofErr w:type="spellEnd"/>
      </w:ins>
    </w:p>
    <w:p w:rsidRPr="00B37F90" w:rsidR="00F213D6" w:rsidP="00F213D6" w:rsidRDefault="00F213D6" w14:paraId="552324B9" w14:textId="77777777">
      <w:pPr>
        <w:spacing w:after="0"/>
        <w:rPr>
          <w:ins w:author="Jessica Lamb" w:date="2025-09-23T09:58:00Z" w16du:dateUtc="2025-09-23T16:58:00Z" w:id="380"/>
          <w:rFonts w:cstheme="minorHAnsi"/>
          <w:sz w:val="20"/>
          <w:szCs w:val="20"/>
        </w:rPr>
      </w:pPr>
      <w:proofErr w:type="spellStart"/>
      <w:ins w:author="Jessica Lamb" w:date="2025-09-23T09:58:00Z" w16du:dateUtc="2025-09-23T16:58:00Z" w:id="381">
        <w:r w:rsidRPr="00B37F90">
          <w:rPr>
            <w:rFonts w:cstheme="minorHAnsi"/>
            <w:sz w:val="20"/>
            <w:szCs w:val="20"/>
          </w:rPr>
          <w:t>srg_weight</w:t>
        </w:r>
        <w:proofErr w:type="spellEnd"/>
      </w:ins>
    </w:p>
    <w:p w:rsidRPr="00B37F90" w:rsidR="00F213D6" w:rsidP="00F213D6" w:rsidRDefault="00F213D6" w14:paraId="4044B090" w14:textId="77777777">
      <w:pPr>
        <w:spacing w:after="0"/>
        <w:rPr>
          <w:ins w:author="Jessica Lamb" w:date="2025-09-23T09:58:00Z" w16du:dateUtc="2025-09-23T16:58:00Z" w:id="382"/>
          <w:rFonts w:cstheme="minorHAnsi"/>
          <w:sz w:val="20"/>
          <w:szCs w:val="20"/>
        </w:rPr>
      </w:pPr>
      <w:ins w:author="Jessica Lamb" w:date="2025-09-23T09:58:00Z" w16du:dateUtc="2025-09-23T16:58:00Z" w:id="383">
        <w:r w:rsidRPr="00B37F90">
          <w:rPr>
            <w:rFonts w:cstheme="minorHAnsi"/>
            <w:sz w:val="20"/>
            <w:szCs w:val="20"/>
          </w:rPr>
          <w:t>postop_d1_weight</w:t>
        </w:r>
      </w:ins>
    </w:p>
    <w:p w:rsidRPr="00B37F90" w:rsidR="00F213D6" w:rsidP="00F213D6" w:rsidRDefault="00F213D6" w14:paraId="2636589C" w14:textId="77777777">
      <w:pPr>
        <w:spacing w:after="0"/>
        <w:rPr>
          <w:ins w:author="Jessica Lamb" w:date="2025-09-23T09:58:00Z" w16du:dateUtc="2025-09-23T16:58:00Z" w:id="384"/>
          <w:rFonts w:cstheme="minorHAnsi"/>
          <w:sz w:val="20"/>
          <w:szCs w:val="20"/>
        </w:rPr>
      </w:pPr>
      <w:ins w:author="Jessica Lamb" w:date="2025-09-23T09:58:00Z" w16du:dateUtc="2025-09-23T16:58:00Z" w:id="385">
        <w:r w:rsidRPr="00B37F90">
          <w:rPr>
            <w:rFonts w:cstheme="minorHAnsi"/>
            <w:sz w:val="20"/>
            <w:szCs w:val="20"/>
          </w:rPr>
          <w:t>postop_d2_weight</w:t>
        </w:r>
      </w:ins>
    </w:p>
    <w:p w:rsidRPr="00B37F90" w:rsidR="00F213D6" w:rsidP="00F213D6" w:rsidRDefault="00F213D6" w14:paraId="0DF2196A" w14:textId="77777777">
      <w:pPr>
        <w:spacing w:after="0"/>
        <w:rPr>
          <w:ins w:author="Jessica Lamb" w:date="2025-09-23T09:58:00Z" w16du:dateUtc="2025-09-23T16:58:00Z" w:id="386"/>
          <w:rFonts w:cstheme="minorHAnsi"/>
          <w:sz w:val="20"/>
          <w:szCs w:val="20"/>
        </w:rPr>
      </w:pPr>
      <w:ins w:author="Jessica Lamb" w:date="2025-09-23T09:58:00Z" w16du:dateUtc="2025-09-23T16:58:00Z" w:id="387">
        <w:r w:rsidRPr="00B37F90">
          <w:rPr>
            <w:rFonts w:cstheme="minorHAnsi"/>
            <w:sz w:val="20"/>
            <w:szCs w:val="20"/>
          </w:rPr>
          <w:t>postop_d3_weight</w:t>
        </w:r>
      </w:ins>
    </w:p>
    <w:p w:rsidRPr="00B37F90" w:rsidR="00F213D6" w:rsidP="00F213D6" w:rsidRDefault="00F213D6" w14:paraId="1BC5A897" w14:textId="77777777">
      <w:pPr>
        <w:spacing w:after="0"/>
        <w:rPr>
          <w:ins w:author="Jessica Lamb" w:date="2025-09-23T09:58:00Z" w16du:dateUtc="2025-09-23T16:58:00Z" w:id="388"/>
          <w:rFonts w:cstheme="minorHAnsi"/>
          <w:sz w:val="20"/>
          <w:szCs w:val="20"/>
        </w:rPr>
      </w:pPr>
      <w:ins w:author="Jessica Lamb" w:date="2025-09-23T09:58:00Z" w16du:dateUtc="2025-09-23T16:58:00Z" w:id="389">
        <w:r w:rsidRPr="00B37F90">
          <w:rPr>
            <w:rFonts w:cstheme="minorHAnsi"/>
            <w:sz w:val="20"/>
            <w:szCs w:val="20"/>
          </w:rPr>
          <w:t>postop_d4_weight</w:t>
        </w:r>
      </w:ins>
    </w:p>
    <w:p w:rsidRPr="00B37F90" w:rsidR="00F213D6" w:rsidP="00F213D6" w:rsidRDefault="00F213D6" w14:paraId="08E15B5C" w14:textId="77777777">
      <w:pPr>
        <w:spacing w:after="0"/>
        <w:rPr>
          <w:ins w:author="Jessica Lamb" w:date="2025-09-23T09:58:00Z" w16du:dateUtc="2025-09-23T16:58:00Z" w:id="390"/>
          <w:rFonts w:cstheme="minorHAnsi"/>
          <w:sz w:val="20"/>
          <w:szCs w:val="20"/>
        </w:rPr>
      </w:pPr>
      <w:ins w:author="Jessica Lamb" w:date="2025-09-23T09:58:00Z" w16du:dateUtc="2025-09-23T16:58:00Z" w:id="391">
        <w:r w:rsidRPr="00B37F90">
          <w:rPr>
            <w:rFonts w:cstheme="minorHAnsi"/>
            <w:sz w:val="20"/>
            <w:szCs w:val="20"/>
          </w:rPr>
          <w:t>postop_d5_weight</w:t>
        </w:r>
      </w:ins>
    </w:p>
    <w:p w:rsidRPr="00B37F90" w:rsidR="00F213D6" w:rsidP="00F213D6" w:rsidRDefault="00F213D6" w14:paraId="487A9C3B" w14:textId="77777777">
      <w:pPr>
        <w:spacing w:after="0"/>
        <w:rPr>
          <w:ins w:author="Jessica Lamb" w:date="2025-09-23T09:58:00Z" w16du:dateUtc="2025-09-23T16:58:00Z" w:id="392"/>
          <w:rFonts w:cstheme="minorHAnsi"/>
          <w:sz w:val="20"/>
          <w:szCs w:val="20"/>
        </w:rPr>
      </w:pPr>
      <w:ins w:author="Jessica Lamb" w:date="2025-09-23T09:58:00Z" w16du:dateUtc="2025-09-23T16:58:00Z" w:id="393">
        <w:r w:rsidRPr="00B37F90">
          <w:rPr>
            <w:rFonts w:cstheme="minorHAnsi"/>
            <w:sz w:val="20"/>
            <w:szCs w:val="20"/>
          </w:rPr>
          <w:t>postop_d6_weight</w:t>
        </w:r>
      </w:ins>
    </w:p>
    <w:p w:rsidRPr="00B37F90" w:rsidR="00F213D6" w:rsidP="00F213D6" w:rsidRDefault="00F213D6" w14:paraId="22C86C09" w14:textId="77777777">
      <w:pPr>
        <w:spacing w:after="0"/>
        <w:rPr>
          <w:ins w:author="Jessica Lamb" w:date="2025-09-23T09:58:00Z" w16du:dateUtc="2025-09-23T16:58:00Z" w:id="394"/>
          <w:rFonts w:cstheme="minorHAnsi"/>
          <w:sz w:val="20"/>
          <w:szCs w:val="20"/>
        </w:rPr>
      </w:pPr>
      <w:ins w:author="Jessica Lamb" w:date="2025-09-23T09:58:00Z" w16du:dateUtc="2025-09-23T16:58:00Z" w:id="395">
        <w:r w:rsidRPr="00B37F90">
          <w:rPr>
            <w:rFonts w:cstheme="minorHAnsi"/>
            <w:sz w:val="20"/>
            <w:szCs w:val="20"/>
          </w:rPr>
          <w:t>postop_d7_weight</w:t>
        </w:r>
      </w:ins>
    </w:p>
    <w:p w:rsidRPr="00B37F90" w:rsidR="00F213D6" w:rsidP="00F213D6" w:rsidRDefault="00F213D6" w14:paraId="7DE55E9F" w14:textId="77777777">
      <w:pPr>
        <w:spacing w:after="0"/>
        <w:rPr>
          <w:ins w:author="Jessica Lamb" w:date="2025-09-23T09:58:00Z" w16du:dateUtc="2025-09-23T16:58:00Z" w:id="396"/>
          <w:rFonts w:cstheme="minorHAnsi"/>
          <w:sz w:val="20"/>
          <w:szCs w:val="20"/>
        </w:rPr>
      </w:pPr>
      <w:ins w:author="Jessica Lamb" w:date="2025-09-23T09:58:00Z" w16du:dateUtc="2025-09-23T16:58:00Z" w:id="397">
        <w:r w:rsidRPr="00B37F90">
          <w:rPr>
            <w:rFonts w:cstheme="minorHAnsi"/>
            <w:sz w:val="20"/>
            <w:szCs w:val="20"/>
          </w:rPr>
          <w:t>postop_d8_weight - Note: Blank values for weights should not be treated as missing or zero values.</w:t>
        </w:r>
      </w:ins>
    </w:p>
    <w:p w:rsidRPr="00B37F90" w:rsidR="00F213D6" w:rsidP="00F213D6" w:rsidRDefault="00F213D6" w14:paraId="636BF34B" w14:textId="77777777">
      <w:pPr>
        <w:spacing w:after="0"/>
        <w:rPr>
          <w:ins w:author="Jessica Lamb" w:date="2025-09-23T09:58:00Z" w16du:dateUtc="2025-09-23T16:58:00Z" w:id="398"/>
          <w:rFonts w:cstheme="minorHAnsi"/>
          <w:sz w:val="20"/>
          <w:szCs w:val="20"/>
        </w:rPr>
      </w:pPr>
      <w:proofErr w:type="spellStart"/>
      <w:ins w:author="Jessica Lamb" w:date="2025-09-23T09:58:00Z" w16du:dateUtc="2025-09-23T16:58:00Z" w:id="399">
        <w:r w:rsidRPr="00B37F90">
          <w:rPr>
            <w:rFonts w:cstheme="minorHAnsi"/>
            <w:sz w:val="20"/>
            <w:szCs w:val="20"/>
          </w:rPr>
          <w:t>eos_weight</w:t>
        </w:r>
        <w:proofErr w:type="spellEnd"/>
      </w:ins>
    </w:p>
    <w:p w:rsidRPr="00B37F90" w:rsidR="00F213D6" w:rsidP="00F213D6" w:rsidRDefault="00F213D6" w14:paraId="3F617610" w14:textId="77777777">
      <w:pPr>
        <w:spacing w:after="0"/>
        <w:rPr>
          <w:ins w:author="Jessica Lamb" w:date="2025-09-23T09:58:00Z" w16du:dateUtc="2025-09-23T16:58:00Z" w:id="400"/>
          <w:rFonts w:cstheme="minorHAnsi"/>
          <w:sz w:val="20"/>
          <w:szCs w:val="20"/>
        </w:rPr>
      </w:pPr>
      <w:proofErr w:type="spellStart"/>
      <w:ins w:author="Jessica Lamb" w:date="2025-09-23T09:58:00Z" w16du:dateUtc="2025-09-23T16:58:00Z" w:id="401">
        <w:r w:rsidRPr="00B37F90">
          <w:rPr>
            <w:rFonts w:cstheme="minorHAnsi"/>
            <w:sz w:val="20"/>
            <w:szCs w:val="20"/>
          </w:rPr>
          <w:t>srg_nds_score</w:t>
        </w:r>
        <w:proofErr w:type="spellEnd"/>
      </w:ins>
    </w:p>
    <w:p w:rsidRPr="00B37F90" w:rsidR="00F213D6" w:rsidP="00F213D6" w:rsidRDefault="00F213D6" w14:paraId="18FB1A48" w14:textId="77777777">
      <w:pPr>
        <w:spacing w:after="0"/>
        <w:rPr>
          <w:ins w:author="Jessica Lamb" w:date="2025-09-23T09:58:00Z" w16du:dateUtc="2025-09-23T16:58:00Z" w:id="402"/>
          <w:rFonts w:cstheme="minorHAnsi"/>
          <w:sz w:val="20"/>
          <w:szCs w:val="20"/>
        </w:rPr>
      </w:pPr>
      <w:ins w:author="Jessica Lamb" w:date="2025-09-23T09:58:00Z" w16du:dateUtc="2025-09-23T16:58:00Z" w:id="403">
        <w:r w:rsidRPr="00B37F90">
          <w:rPr>
            <w:rFonts w:cstheme="minorHAnsi"/>
            <w:sz w:val="20"/>
            <w:szCs w:val="20"/>
          </w:rPr>
          <w:t xml:space="preserve">postop_d1_nds_score </w:t>
        </w:r>
      </w:ins>
    </w:p>
    <w:p w:rsidRPr="00B37F90" w:rsidR="00F213D6" w:rsidP="00F213D6" w:rsidRDefault="00F213D6" w14:paraId="742C0728" w14:textId="77777777">
      <w:pPr>
        <w:spacing w:after="0"/>
        <w:rPr>
          <w:ins w:author="Jessica Lamb" w:date="2025-09-23T09:58:00Z" w16du:dateUtc="2025-09-23T16:58:00Z" w:id="404"/>
          <w:rFonts w:cstheme="minorHAnsi"/>
          <w:sz w:val="20"/>
          <w:szCs w:val="20"/>
        </w:rPr>
      </w:pPr>
      <w:ins w:author="Jessica Lamb" w:date="2025-09-23T09:58:00Z" w16du:dateUtc="2025-09-23T16:58:00Z" w:id="405">
        <w:r w:rsidRPr="00B37F90">
          <w:rPr>
            <w:rFonts w:cstheme="minorHAnsi"/>
            <w:sz w:val="20"/>
            <w:szCs w:val="20"/>
          </w:rPr>
          <w:t>postop_d2_nds_score</w:t>
        </w:r>
      </w:ins>
    </w:p>
    <w:p w:rsidRPr="00B37F90" w:rsidR="00F213D6" w:rsidP="00F213D6" w:rsidRDefault="00F213D6" w14:paraId="581B82EA" w14:textId="77777777">
      <w:pPr>
        <w:spacing w:after="0"/>
        <w:rPr>
          <w:ins w:author="Jessica Lamb" w:date="2025-09-23T09:58:00Z" w16du:dateUtc="2025-09-23T16:58:00Z" w:id="406"/>
          <w:rFonts w:cstheme="minorHAnsi"/>
          <w:sz w:val="20"/>
          <w:szCs w:val="20"/>
        </w:rPr>
      </w:pPr>
      <w:proofErr w:type="spellStart"/>
      <w:ins w:author="Jessica Lamb" w:date="2025-09-23T09:58:00Z" w16du:dateUtc="2025-09-23T16:58:00Z" w:id="407">
        <w:r w:rsidRPr="00B37F90">
          <w:rPr>
            <w:rFonts w:cstheme="minorHAnsi"/>
            <w:sz w:val="20"/>
            <w:szCs w:val="20"/>
          </w:rPr>
          <w:t>eos_nds_score</w:t>
        </w:r>
        <w:proofErr w:type="spellEnd"/>
      </w:ins>
    </w:p>
    <w:p w:rsidRPr="00917F86" w:rsidR="00F213D6" w:rsidP="00F213D6" w:rsidRDefault="00F213D6" w14:paraId="327A2EBD" w14:textId="77777777">
      <w:pPr>
        <w:spacing w:after="0"/>
        <w:rPr>
          <w:ins w:author="Jessica Lamb" w:date="2025-09-23T09:58:00Z" w16du:dateUtc="2025-09-23T16:58:00Z" w:id="408"/>
          <w:rFonts w:cstheme="minorHAnsi"/>
          <w:sz w:val="20"/>
          <w:szCs w:val="20"/>
        </w:rPr>
      </w:pPr>
      <w:proofErr w:type="spellStart"/>
      <w:ins w:author="Jessica Lamb" w:date="2025-09-23T09:58:00Z" w16du:dateUtc="2025-09-23T16:58:00Z" w:id="409">
        <w:r w:rsidRPr="00917F86">
          <w:rPr>
            <w:rFonts w:cstheme="minorHAnsi"/>
            <w:sz w:val="20"/>
            <w:szCs w:val="20"/>
          </w:rPr>
          <w:t>eos_day_diff_srg_death</w:t>
        </w:r>
        <w:proofErr w:type="spellEnd"/>
        <w:r w:rsidRPr="00917F86">
          <w:rPr>
            <w:rFonts w:cstheme="minorHAnsi"/>
            <w:sz w:val="20"/>
            <w:szCs w:val="20"/>
          </w:rPr>
          <w:t xml:space="preserve">  </w:t>
        </w:r>
      </w:ins>
    </w:p>
    <w:p w:rsidRPr="00917F86" w:rsidR="00F213D6" w:rsidP="00F213D6" w:rsidRDefault="00F213D6" w14:paraId="145FD970" w14:textId="1F8D79D6">
      <w:pPr>
        <w:spacing w:after="0" w:line="240" w:lineRule="auto"/>
        <w:rPr>
          <w:ins w:author="Jessica Lamb" w:date="2025-09-23T09:58:00Z" w16du:dateUtc="2025-09-23T16:58:00Z" w:id="410"/>
          <w:rFonts w:cstheme="minorHAnsi"/>
          <w:sz w:val="20"/>
          <w:szCs w:val="20"/>
        </w:rPr>
      </w:pPr>
      <w:proofErr w:type="spellStart"/>
      <w:ins w:author="Jessica Lamb" w:date="2025-09-23T09:58:00Z" w16du:dateUtc="2025-09-23T16:58:00Z" w:id="411">
        <w:r w:rsidRPr="00917F86">
          <w:rPr>
            <w:rFonts w:cstheme="minorHAnsi"/>
            <w:sz w:val="20"/>
            <w:szCs w:val="20"/>
          </w:rPr>
          <w:t>txas_reperfusion</w:t>
        </w:r>
      </w:ins>
      <w:ins w:author="Jessica Lamb" w:date="2025-10-03T10:34:00Z" w16du:dateUtc="2025-10-03T17:34:00Z" w:id="412">
        <w:r w:rsidR="00111B81">
          <w:rPr>
            <w:rFonts w:cstheme="minorHAnsi"/>
            <w:sz w:val="20"/>
            <w:szCs w:val="20"/>
          </w:rPr>
          <w:t>_actual</w:t>
        </w:r>
      </w:ins>
      <w:proofErr w:type="spellEnd"/>
      <w:ins w:author="Jessica Lamb" w:date="2025-09-23T09:58:00Z" w16du:dateUtc="2025-09-23T16:58:00Z" w:id="413">
        <w:r w:rsidRPr="00917F86" w:rsidDel="00102E5C">
          <w:rPr>
            <w:rFonts w:cstheme="minorHAnsi"/>
            <w:sz w:val="20"/>
            <w:szCs w:val="20"/>
          </w:rPr>
          <w:t xml:space="preserve"> </w:t>
        </w:r>
      </w:ins>
    </w:p>
    <w:p w:rsidRPr="00917F86" w:rsidR="00F213D6" w:rsidP="63AF8425" w:rsidRDefault="43D16B4D" w14:paraId="44B7EDA0" w14:textId="4D5D0CF2">
      <w:pPr>
        <w:spacing w:after="0" w:line="240" w:lineRule="auto"/>
        <w:rPr>
          <w:ins w:author="Jessica Lamb" w:date="2025-09-23T09:58:00Z" w16du:dateUtc="2025-09-23T16:58:00Z" w:id="414"/>
          <w:sz w:val="20"/>
          <w:szCs w:val="20"/>
          <w:rPrChange w:author="Jessica Lamb" w:date="2025-10-02T12:35:00Z" w16du:dateUtc="2025-10-02T19:35:00Z" w:id="415">
            <w:rPr>
              <w:ins w:author="Jessica Lamb" w:date="2025-09-23T09:58:00Z" w16du:dateUtc="2025-09-23T16:58:00Z" w:id="416"/>
              <w:sz w:val="20"/>
              <w:szCs w:val="20"/>
              <w:highlight w:val="yellow"/>
            </w:rPr>
          </w:rPrChange>
        </w:rPr>
      </w:pPr>
      <w:proofErr w:type="spellStart"/>
      <w:ins w:author="Jessica Lamb" w:date="2025-09-23T09:58:00Z" w:id="417">
        <w:r w:rsidRPr="63AF8425">
          <w:rPr>
            <w:sz w:val="20"/>
            <w:szCs w:val="20"/>
            <w:rPrChange w:author="Jessica Lamb" w:date="2025-10-02T12:35:00Z" w:id="418">
              <w:rPr>
                <w:sz w:val="20"/>
                <w:szCs w:val="20"/>
                <w:highlight w:val="yellow"/>
              </w:rPr>
            </w:rPrChange>
          </w:rPr>
          <w:t>srg_clot_length</w:t>
        </w:r>
      </w:ins>
      <w:proofErr w:type="spellEnd"/>
      <w:ins w:author="Jessica Lamb" w:date="2025-10-01T09:30:00Z" w:id="419">
        <w:r w:rsidRPr="63AF8425" w:rsidR="1C40A63D">
          <w:rPr>
            <w:sz w:val="20"/>
            <w:szCs w:val="20"/>
          </w:rPr>
          <w:t xml:space="preserve"> (round to the nearest </w:t>
        </w:r>
        <w:del w:author="marcio.diniz@mountsinai.org" w:date="2025-10-07T19:44:00Z" w:id="420">
          <w:r w:rsidRPr="63AF8425" w:rsidDel="1C40A63D" w:rsidR="00F213D6">
            <w:rPr>
              <w:sz w:val="20"/>
              <w:szCs w:val="20"/>
            </w:rPr>
            <w:delText>whole</w:delText>
          </w:r>
        </w:del>
      </w:ins>
      <w:ins w:author="marcio.diniz@mountsinai.org" w:date="2025-10-07T19:44:00Z" w:id="421">
        <w:r w:rsidRPr="63AF8425" w:rsidR="71C895A5">
          <w:rPr>
            <w:sz w:val="20"/>
            <w:szCs w:val="20"/>
          </w:rPr>
          <w:t>integer</w:t>
        </w:r>
      </w:ins>
      <w:ins w:author="Jessica Lamb" w:date="2025-10-01T09:30:00Z" w:id="422">
        <w:r w:rsidRPr="63AF8425" w:rsidR="1C40A63D">
          <w:rPr>
            <w:sz w:val="20"/>
            <w:szCs w:val="20"/>
          </w:rPr>
          <w:t xml:space="preserve"> number)</w:t>
        </w:r>
      </w:ins>
    </w:p>
    <w:p w:rsidRPr="00B37F90" w:rsidR="00FD0F6E" w:rsidP="63AF8425" w:rsidRDefault="6F8CBCA2" w14:paraId="701F22CD" w14:textId="08578096">
      <w:pPr>
        <w:spacing w:after="0"/>
        <w:rPr>
          <w:sz w:val="20"/>
          <w:szCs w:val="20"/>
        </w:rPr>
      </w:pPr>
      <w:ins w:author="marcio.diniz@mountsinai.org" w:date="2025-10-07T19:45:00Z" w:id="423">
        <w:del w:author="Jessica Lamb" w:date="2025-10-07T17:08:00Z" w16du:dateUtc="2025-10-08T00:08:00Z" w:id="424">
          <w:r w:rsidRPr="63AF8425" w:rsidDel="003E52FD">
            <w:rPr>
              <w:sz w:val="20"/>
              <w:szCs w:val="20"/>
            </w:rPr>
            <w:delText xml:space="preserve"> = “Same” if  enro_sex = srg_embolic_draw_sex; “Different” if enro_sex  ≠ srg_embolic_draw_sex</w:delText>
          </w:r>
        </w:del>
      </w:ins>
      <w:commentRangeStart w:id="425"/>
      <w:commentRangeEnd w:id="425"/>
      <w:r w:rsidR="00FD0F6E">
        <w:rPr>
          <w:rStyle w:val="CommentReference"/>
        </w:rPr>
        <w:commentReference w:id="425"/>
      </w:r>
    </w:p>
    <w:p w:rsidRPr="00B37F90" w:rsidR="00256F40" w:rsidP="00256F40" w:rsidRDefault="00256F40" w14:paraId="342FBBCC" w14:textId="77777777">
      <w:pPr>
        <w:spacing w:after="0"/>
        <w:rPr>
          <w:rFonts w:cstheme="minorHAnsi"/>
          <w:sz w:val="20"/>
          <w:szCs w:val="20"/>
          <w:highlight w:val="yellow"/>
        </w:rPr>
      </w:pPr>
    </w:p>
    <w:p w:rsidRPr="00B37F90" w:rsidR="00256F40" w:rsidP="00256F40" w:rsidRDefault="00256F40" w14:paraId="264449B7" w14:textId="4DC84B66">
      <w:pPr>
        <w:spacing w:after="0"/>
        <w:rPr>
          <w:rFonts w:cstheme="minorHAnsi"/>
          <w:sz w:val="20"/>
          <w:szCs w:val="20"/>
        </w:rPr>
      </w:pPr>
      <w:r w:rsidRPr="00B37F90">
        <w:rPr>
          <w:rFonts w:cstheme="minorHAnsi"/>
          <w:b/>
          <w:sz w:val="20"/>
          <w:szCs w:val="20"/>
          <w:u w:val="single"/>
        </w:rPr>
        <w:t>Full analysis population</w:t>
      </w:r>
      <w:r w:rsidRPr="00B37F90" w:rsidR="00E53D56">
        <w:rPr>
          <w:rFonts w:cstheme="minorHAnsi"/>
          <w:b/>
          <w:sz w:val="20"/>
          <w:szCs w:val="20"/>
        </w:rPr>
        <w:t>:</w:t>
      </w:r>
      <w:r w:rsidRPr="00B37F90">
        <w:rPr>
          <w:rFonts w:cstheme="minorHAnsi"/>
          <w:sz w:val="20"/>
          <w:szCs w:val="20"/>
        </w:rPr>
        <w:t xml:space="preserve"> </w:t>
      </w:r>
      <w:r w:rsidRPr="00B37F90" w:rsidR="002B34D2">
        <w:rPr>
          <w:rFonts w:cstheme="minorHAnsi"/>
          <w:sz w:val="20"/>
          <w:szCs w:val="20"/>
        </w:rPr>
        <w:t>Fully treated</w:t>
      </w:r>
      <w:r w:rsidRPr="00B37F90">
        <w:rPr>
          <w:rFonts w:cstheme="minorHAnsi"/>
          <w:sz w:val="20"/>
          <w:szCs w:val="20"/>
        </w:rPr>
        <w:t xml:space="preserve"> population that survived to day 28 post </w:t>
      </w:r>
      <w:r w:rsidRPr="00B37F90" w:rsidR="007E3F36">
        <w:rPr>
          <w:rFonts w:cstheme="minorHAnsi"/>
          <w:sz w:val="20"/>
          <w:szCs w:val="20"/>
        </w:rPr>
        <w:t>operatively</w:t>
      </w:r>
      <w:r w:rsidRPr="00B37F90">
        <w:rPr>
          <w:rFonts w:cstheme="minorHAnsi"/>
          <w:sz w:val="20"/>
          <w:szCs w:val="20"/>
        </w:rPr>
        <w:t xml:space="preserve">. </w:t>
      </w:r>
    </w:p>
    <w:p w:rsidRPr="00B37F90" w:rsidR="00256F40" w:rsidP="00076C84" w:rsidRDefault="00256F40" w14:paraId="494E71C8" w14:textId="77777777">
      <w:pPr>
        <w:spacing w:after="0"/>
        <w:rPr>
          <w:rFonts w:cstheme="minorHAnsi"/>
          <w:sz w:val="20"/>
          <w:szCs w:val="20"/>
          <w:u w:val="single"/>
        </w:rPr>
      </w:pPr>
    </w:p>
    <w:p w:rsidRPr="00B37F90" w:rsidR="00591213" w:rsidP="00591213" w:rsidRDefault="008610C9" w14:paraId="651C19C3" w14:textId="77777777">
      <w:pPr>
        <w:spacing w:after="0"/>
        <w:rPr>
          <w:rFonts w:cstheme="minorHAnsi"/>
          <w:sz w:val="20"/>
          <w:szCs w:val="20"/>
          <w:u w:val="single"/>
        </w:rPr>
      </w:pPr>
      <w:r w:rsidRPr="00B37F90">
        <w:rPr>
          <w:rFonts w:cstheme="minorHAnsi"/>
          <w:sz w:val="20"/>
          <w:szCs w:val="20"/>
          <w:u w:val="single"/>
        </w:rPr>
        <w:t>Definition:</w:t>
      </w:r>
    </w:p>
    <w:p w:rsidRPr="00B37F90" w:rsidR="00591213" w:rsidP="00591213" w:rsidRDefault="002B34D2" w14:paraId="5875337F" w14:textId="4E654A79">
      <w:pPr>
        <w:spacing w:after="0"/>
        <w:rPr>
          <w:rFonts w:cstheme="minorHAnsi"/>
          <w:sz w:val="20"/>
          <w:szCs w:val="20"/>
        </w:rPr>
      </w:pPr>
      <w:r w:rsidRPr="00B37F90">
        <w:rPr>
          <w:rFonts w:cstheme="minorHAnsi"/>
          <w:sz w:val="20"/>
          <w:szCs w:val="20"/>
        </w:rPr>
        <w:t>Fully treated</w:t>
      </w:r>
      <w:r w:rsidRPr="00B37F90" w:rsidR="00591213">
        <w:rPr>
          <w:rFonts w:cstheme="minorHAnsi"/>
          <w:sz w:val="20"/>
          <w:szCs w:val="20"/>
        </w:rPr>
        <w:t xml:space="preserve"> definition AND </w:t>
      </w:r>
      <w:r w:rsidRPr="00B37F90" w:rsidR="00FB13BB">
        <w:rPr>
          <w:rFonts w:cstheme="minorHAnsi"/>
          <w:sz w:val="20"/>
          <w:szCs w:val="20"/>
        </w:rPr>
        <w:t>behav_d30_conduct = 1</w:t>
      </w:r>
    </w:p>
    <w:p w:rsidRPr="00B37F90" w:rsidR="00E53D56" w:rsidP="00591213" w:rsidRDefault="00E53D56" w14:paraId="220EA1BE" w14:textId="77777777">
      <w:pPr>
        <w:spacing w:after="0"/>
        <w:rPr>
          <w:rFonts w:cstheme="minorHAnsi"/>
          <w:sz w:val="20"/>
          <w:szCs w:val="20"/>
        </w:rPr>
      </w:pPr>
    </w:p>
    <w:p w:rsidRPr="00B37F90" w:rsidR="00E53D56" w:rsidP="00E53D56" w:rsidRDefault="00E53D56" w14:paraId="383464DE" w14:textId="77777777">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rsidRPr="00B37F90" w:rsidR="00E53D56" w:rsidP="00E53D56" w:rsidRDefault="00E53D56" w14:paraId="4D0E5FD4" w14:textId="77777777">
      <w:pPr>
        <w:rPr>
          <w:rFonts w:cstheme="minorHAnsi"/>
          <w:color w:val="000000" w:themeColor="text1"/>
          <w:sz w:val="20"/>
          <w:szCs w:val="20"/>
        </w:rPr>
      </w:pPr>
      <w:r w:rsidRPr="00B37F90">
        <w:rPr>
          <w:rFonts w:cstheme="minorHAnsi"/>
          <w:color w:val="000000" w:themeColor="text1"/>
          <w:sz w:val="20"/>
          <w:szCs w:val="20"/>
        </w:rPr>
        <w:t>1. Feasibility</w:t>
      </w:r>
    </w:p>
    <w:p w:rsidRPr="00B37F90" w:rsidR="003158B7" w:rsidP="003158B7" w:rsidRDefault="003158B7" w14:paraId="090A3B84" w14:textId="77777777">
      <w:pPr>
        <w:rPr>
          <w:ins w:author="Jessica Lamb" w:date="2025-09-23T09:59:00Z" w16du:dateUtc="2025-09-23T16:59:00Z" w:id="426"/>
          <w:rFonts w:cstheme="minorHAnsi"/>
          <w:color w:val="000000" w:themeColor="text1"/>
          <w:sz w:val="20"/>
          <w:szCs w:val="20"/>
        </w:rPr>
      </w:pPr>
      <w:ins w:author="Jessica Lamb" w:date="2025-09-23T09:59:00Z" w16du:dateUtc="2025-09-23T16:59:00Z" w:id="427">
        <w:r w:rsidRPr="00B37F90">
          <w:rPr>
            <w:rFonts w:cstheme="minorHAnsi"/>
            <w:color w:val="000000" w:themeColor="text1"/>
            <w:sz w:val="20"/>
            <w:szCs w:val="20"/>
            <w:u w:val="single"/>
          </w:rPr>
          <w:t>Descriptive tables by</w:t>
        </w:r>
        <w:r w:rsidRPr="00B37F90">
          <w:rPr>
            <w:rFonts w:cstheme="minorHAnsi"/>
            <w:color w:val="000000" w:themeColor="text1"/>
            <w:sz w:val="20"/>
            <w:szCs w:val="20"/>
          </w:rPr>
          <w:t>:</w:t>
        </w:r>
      </w:ins>
    </w:p>
    <w:p w:rsidR="5250D1B0" w:rsidP="63AF8425" w:rsidRDefault="5250D1B0" w14:paraId="0793BCE2" w14:textId="4B43CF9A">
      <w:pPr>
        <w:spacing w:after="0" w:line="240" w:lineRule="auto"/>
        <w:rPr>
          <w:ins w:author="Jessica Lamb" w:date="2025-10-01T09:47:00Z" w16du:dateUtc="2025-10-01T16:47:00Z" w:id="428"/>
          <w:color w:val="000000" w:themeColor="text1"/>
          <w:sz w:val="20"/>
          <w:szCs w:val="20"/>
        </w:rPr>
      </w:pPr>
      <w:ins w:author="Jessica Lamb" w:date="2025-09-23T09:59:00Z" w:id="429">
        <w:r w:rsidRPr="63AF8425">
          <w:rPr>
            <w:color w:val="000000" w:themeColor="text1"/>
            <w:sz w:val="20"/>
            <w:szCs w:val="20"/>
          </w:rPr>
          <w:t xml:space="preserve">Total, Sex, Site, </w:t>
        </w:r>
      </w:ins>
      <w:ins w:author="Jessica Lamb" w:date="2025-10-01T09:47:00Z" w:id="430">
        <w:r w:rsidRPr="63AF8425" w:rsidR="3152D7A4">
          <w:rPr>
            <w:color w:val="000000" w:themeColor="text1"/>
            <w:sz w:val="20"/>
            <w:szCs w:val="20"/>
          </w:rPr>
          <w:t>Reperfusion method (</w:t>
        </w:r>
        <w:proofErr w:type="spellStart"/>
        <w:r w:rsidRPr="63AF8425" w:rsidR="3152D7A4">
          <w:rPr>
            <w:sz w:val="20"/>
            <w:szCs w:val="20"/>
          </w:rPr>
          <w:t>txas_reperfusion</w:t>
        </w:r>
      </w:ins>
      <w:ins w:author="Jessica Lamb" w:date="2025-10-03T10:34:00Z" w:id="431">
        <w:r w:rsidRPr="63AF8425" w:rsidR="60482BB8">
          <w:rPr>
            <w:sz w:val="20"/>
            <w:szCs w:val="20"/>
          </w:rPr>
          <w:t>_actual</w:t>
        </w:r>
      </w:ins>
      <w:proofErr w:type="spellEnd"/>
      <w:ins w:author="Jessica Lamb" w:date="2025-10-01T09:47:00Z" w:id="432">
        <w:r w:rsidRPr="63AF8425" w:rsidR="3152D7A4">
          <w:rPr>
            <w:sz w:val="20"/>
            <w:szCs w:val="20"/>
          </w:rPr>
          <w:t>)</w:t>
        </w:r>
        <w:r w:rsidRPr="63AF8425" w:rsidR="3152D7A4">
          <w:rPr>
            <w:color w:val="000000" w:themeColor="text1"/>
            <w:sz w:val="20"/>
            <w:szCs w:val="20"/>
          </w:rPr>
          <w:t>, Clot length (</w:t>
        </w:r>
        <w:proofErr w:type="spellStart"/>
        <w:r w:rsidRPr="63AF8425" w:rsidR="3152D7A4">
          <w:rPr>
            <w:sz w:val="20"/>
            <w:szCs w:val="20"/>
          </w:rPr>
          <w:t>srg_clot_length</w:t>
        </w:r>
      </w:ins>
      <w:proofErr w:type="spellEnd"/>
      <w:ins w:author="Jessica Lamb" w:date="2025-10-07T17:38:00Z" w16du:dateUtc="2025-10-08T00:38:00Z" w:id="433">
        <w:r w:rsidR="00D16046">
          <w:rPr>
            <w:sz w:val="20"/>
            <w:szCs w:val="20"/>
          </w:rPr>
          <w:t>; round to the nearest whole number</w:t>
        </w:r>
      </w:ins>
      <w:ins w:author="Jessica Lamb" w:date="2025-10-01T09:47:00Z" w:id="434">
        <w:r w:rsidRPr="63AF8425" w:rsidR="3152D7A4">
          <w:rPr>
            <w:sz w:val="20"/>
            <w:szCs w:val="20"/>
          </w:rPr>
          <w:t>)</w:t>
        </w:r>
      </w:ins>
    </w:p>
    <w:p w:rsidRPr="0000285D" w:rsidR="0000285D" w:rsidRDefault="0000285D" w14:paraId="4E82F1D1" w14:textId="77777777">
      <w:pPr>
        <w:spacing w:after="0" w:line="240" w:lineRule="auto"/>
        <w:rPr>
          <w:ins w:author="Jessica Lamb" w:date="2025-09-23T09:59:00Z" w16du:dateUtc="2025-09-23T16:59:00Z" w:id="435"/>
          <w:rFonts w:cstheme="minorHAnsi"/>
          <w:sz w:val="20"/>
          <w:szCs w:val="20"/>
          <w:rPrChange w:author="Jessica Lamb" w:date="2025-10-01T09:47:00Z" w16du:dateUtc="2025-10-01T16:47:00Z" w:id="436">
            <w:rPr>
              <w:ins w:author="Jessica Lamb" w:date="2025-09-23T09:59:00Z" w16du:dateUtc="2025-09-23T16:59:00Z" w:id="437"/>
              <w:rFonts w:cstheme="minorHAnsi"/>
              <w:color w:val="000000" w:themeColor="text1"/>
              <w:sz w:val="20"/>
              <w:szCs w:val="20"/>
            </w:rPr>
          </w:rPrChange>
        </w:rPr>
        <w:pPrChange w:author="Jessica Lamb" w:date="2025-10-01T09:47:00Z" w16du:dateUtc="2025-10-01T16:47:00Z" w:id="438">
          <w:pPr/>
        </w:pPrChange>
      </w:pPr>
    </w:p>
    <w:p w:rsidRPr="00B37F90" w:rsidR="003158B7" w:rsidP="003158B7" w:rsidRDefault="003158B7" w14:paraId="71ACA7AF" w14:textId="77777777">
      <w:pPr>
        <w:rPr>
          <w:ins w:author="Jessica Lamb" w:date="2025-09-23T09:59:00Z" w16du:dateUtc="2025-09-23T16:59:00Z" w:id="439"/>
          <w:rFonts w:cstheme="minorHAnsi"/>
          <w:color w:val="000000" w:themeColor="text1"/>
          <w:sz w:val="20"/>
          <w:szCs w:val="20"/>
        </w:rPr>
      </w:pPr>
      <w:ins w:author="Jessica Lamb" w:date="2025-09-23T09:59:00Z" w16du:dateUtc="2025-09-23T16:59:00Z" w:id="440">
        <w:r w:rsidRPr="00B37F90">
          <w:rPr>
            <w:rFonts w:cstheme="minorHAnsi"/>
            <w:color w:val="000000" w:themeColor="text1"/>
            <w:sz w:val="20"/>
            <w:szCs w:val="20"/>
            <w:u w:val="single"/>
          </w:rPr>
          <w:t>Variables</w:t>
        </w:r>
        <w:r w:rsidRPr="00B37F90">
          <w:rPr>
            <w:rFonts w:cstheme="minorHAnsi"/>
            <w:color w:val="000000" w:themeColor="text1"/>
            <w:sz w:val="20"/>
            <w:szCs w:val="20"/>
          </w:rPr>
          <w:t>:</w:t>
        </w:r>
      </w:ins>
    </w:p>
    <w:p w:rsidRPr="00B37F90" w:rsidR="003158B7" w:rsidP="003158B7" w:rsidRDefault="003158B7" w14:paraId="07A9E395" w14:textId="77777777">
      <w:pPr>
        <w:spacing w:after="0"/>
        <w:rPr>
          <w:ins w:author="Jessica Lamb" w:date="2025-09-23T09:59:00Z" w16du:dateUtc="2025-09-23T16:59:00Z" w:id="441"/>
          <w:rFonts w:cstheme="minorHAnsi"/>
          <w:sz w:val="20"/>
          <w:szCs w:val="20"/>
        </w:rPr>
      </w:pPr>
      <w:ins w:author="Jessica Lamb" w:date="2025-09-23T09:59:00Z" w16du:dateUtc="2025-09-23T16:59:00Z" w:id="442">
        <w:r w:rsidRPr="00B37F90">
          <w:rPr>
            <w:rFonts w:cstheme="minorHAnsi"/>
            <w:sz w:val="20"/>
            <w:szCs w:val="20"/>
          </w:rPr>
          <w:t xml:space="preserve">site = </w:t>
        </w:r>
        <w:proofErr w:type="spellStart"/>
        <w:r w:rsidRPr="00B37F90">
          <w:rPr>
            <w:rFonts w:cstheme="minorHAnsi"/>
            <w:sz w:val="20"/>
            <w:szCs w:val="20"/>
          </w:rPr>
          <w:t>redcap_data_access_group</w:t>
        </w:r>
        <w:proofErr w:type="spellEnd"/>
        <w:r w:rsidRPr="00B37F90">
          <w:rPr>
            <w:rFonts w:cstheme="minorHAnsi"/>
            <w:sz w:val="20"/>
            <w:szCs w:val="20"/>
            <w:highlight w:val="yellow"/>
          </w:rPr>
          <w:br/>
        </w:r>
        <w:proofErr w:type="spellStart"/>
        <w:r w:rsidRPr="00B37F90">
          <w:rPr>
            <w:rFonts w:cstheme="minorHAnsi"/>
            <w:sz w:val="20"/>
            <w:szCs w:val="20"/>
          </w:rPr>
          <w:t>enro_sex</w:t>
        </w:r>
        <w:proofErr w:type="spellEnd"/>
      </w:ins>
    </w:p>
    <w:p w:rsidRPr="00B37F90" w:rsidR="003158B7" w:rsidP="003158B7" w:rsidRDefault="003158B7" w14:paraId="1B8C7A1D" w14:textId="77777777">
      <w:pPr>
        <w:spacing w:after="0"/>
        <w:rPr>
          <w:ins w:author="Jessica Lamb" w:date="2025-09-23T09:59:00Z" w16du:dateUtc="2025-09-23T16:59:00Z" w:id="443"/>
          <w:rFonts w:cstheme="minorHAnsi"/>
          <w:sz w:val="20"/>
          <w:szCs w:val="20"/>
        </w:rPr>
      </w:pPr>
      <w:proofErr w:type="spellStart"/>
      <w:ins w:author="Jessica Lamb" w:date="2025-09-23T09:59:00Z" w16du:dateUtc="2025-09-23T16:59:00Z" w:id="444">
        <w:r w:rsidRPr="00B37F90">
          <w:rPr>
            <w:rFonts w:cstheme="minorHAnsi"/>
            <w:sz w:val="20"/>
            <w:szCs w:val="20"/>
          </w:rPr>
          <w:t>srg_animal_age</w:t>
        </w:r>
        <w:proofErr w:type="spellEnd"/>
        <w:r w:rsidRPr="00B37F90">
          <w:rPr>
            <w:rFonts w:cstheme="minorHAnsi"/>
            <w:sz w:val="20"/>
            <w:szCs w:val="20"/>
          </w:rPr>
          <w:t xml:space="preserve"> </w:t>
        </w:r>
        <w:r w:rsidRPr="00B37F90">
          <w:rPr>
            <w:rFonts w:cstheme="minorHAnsi"/>
          </w:rPr>
          <w:br/>
        </w:r>
        <w:proofErr w:type="spellStart"/>
        <w:r w:rsidRPr="00B37F90">
          <w:rPr>
            <w:rFonts w:cstheme="minorHAnsi"/>
            <w:sz w:val="20"/>
            <w:szCs w:val="20"/>
          </w:rPr>
          <w:t>srg_length_surgery</w:t>
        </w:r>
        <w:proofErr w:type="spellEnd"/>
        <w:r w:rsidRPr="00B37F90">
          <w:rPr>
            <w:rFonts w:cstheme="minorHAnsi"/>
            <w:sz w:val="20"/>
            <w:szCs w:val="20"/>
          </w:rPr>
          <w:t xml:space="preserve"> - Note: all rat surgeries should be awake- subtract </w:t>
        </w:r>
        <w:proofErr w:type="spellStart"/>
        <w:r w:rsidRPr="00B37F90">
          <w:rPr>
            <w:rFonts w:cstheme="minorHAnsi"/>
            <w:sz w:val="20"/>
            <w:szCs w:val="20"/>
          </w:rPr>
          <w:t>srg_awake_min</w:t>
        </w:r>
        <w:proofErr w:type="spellEnd"/>
        <w:r w:rsidRPr="00B37F90">
          <w:rPr>
            <w:rFonts w:cstheme="minorHAnsi"/>
            <w:sz w:val="20"/>
            <w:szCs w:val="20"/>
          </w:rPr>
          <w:t xml:space="preserve"> to get actual surgery period</w:t>
        </w:r>
      </w:ins>
    </w:p>
    <w:p w:rsidRPr="00B37F90" w:rsidR="003158B7" w:rsidP="003158B7" w:rsidRDefault="003158B7" w14:paraId="773559BD" w14:textId="77777777">
      <w:pPr>
        <w:spacing w:after="0"/>
        <w:rPr>
          <w:ins w:author="Jessica Lamb" w:date="2025-09-23T09:59:00Z" w16du:dateUtc="2025-09-23T16:59:00Z" w:id="445"/>
          <w:rFonts w:cstheme="minorHAnsi"/>
          <w:sz w:val="20"/>
          <w:szCs w:val="20"/>
        </w:rPr>
      </w:pPr>
      <w:proofErr w:type="spellStart"/>
      <w:ins w:author="Jessica Lamb" w:date="2025-09-23T09:59:00Z" w16du:dateUtc="2025-09-23T16:59:00Z" w:id="446">
        <w:r w:rsidRPr="00B37F90">
          <w:rPr>
            <w:rFonts w:cstheme="minorHAnsi"/>
            <w:sz w:val="20"/>
            <w:szCs w:val="20"/>
          </w:rPr>
          <w:t>srg_exact_occ</w:t>
        </w:r>
        <w:proofErr w:type="spellEnd"/>
        <w:r w:rsidRPr="00B37F90">
          <w:rPr>
            <w:rFonts w:cstheme="minorHAnsi"/>
            <w:sz w:val="20"/>
            <w:szCs w:val="20"/>
          </w:rPr>
          <w:br/>
        </w:r>
        <w:proofErr w:type="spellStart"/>
        <w:r w:rsidRPr="00B37F90">
          <w:rPr>
            <w:rFonts w:cstheme="minorHAnsi"/>
            <w:sz w:val="20"/>
            <w:szCs w:val="20"/>
          </w:rPr>
          <w:t>srg_concom_meds_sq</w:t>
        </w:r>
        <w:proofErr w:type="spellEnd"/>
        <w:r w:rsidRPr="00B37F90">
          <w:rPr>
            <w:rFonts w:cstheme="minorHAnsi"/>
            <w:sz w:val="20"/>
            <w:szCs w:val="20"/>
          </w:rPr>
          <w:br/>
        </w:r>
        <w:proofErr w:type="spellStart"/>
        <w:r w:rsidRPr="00B37F90">
          <w:rPr>
            <w:rFonts w:cstheme="minorHAnsi"/>
            <w:sz w:val="20"/>
            <w:szCs w:val="20"/>
          </w:rPr>
          <w:t>srg_concom_meds_lrs_nacl</w:t>
        </w:r>
        <w:proofErr w:type="spellEnd"/>
        <w:r w:rsidRPr="00B37F90">
          <w:rPr>
            <w:rFonts w:cstheme="minorHAnsi"/>
            <w:sz w:val="20"/>
            <w:szCs w:val="20"/>
          </w:rPr>
          <w:br/>
        </w:r>
        <w:proofErr w:type="spellStart"/>
        <w:r w:rsidRPr="00B37F90">
          <w:rPr>
            <w:rFonts w:cstheme="minorHAnsi"/>
            <w:sz w:val="20"/>
            <w:szCs w:val="20"/>
          </w:rPr>
          <w:t>srg_comments</w:t>
        </w:r>
        <w:proofErr w:type="spellEnd"/>
      </w:ins>
    </w:p>
    <w:p w:rsidRPr="00B37F90" w:rsidR="003158B7" w:rsidP="003158B7" w:rsidRDefault="003158B7" w14:paraId="54C09222" w14:textId="77777777">
      <w:pPr>
        <w:spacing w:after="0"/>
        <w:rPr>
          <w:ins w:author="Jessica Lamb" w:date="2025-09-23T09:59:00Z" w16du:dateUtc="2025-09-23T16:59:00Z" w:id="447"/>
          <w:rFonts w:cstheme="minorHAnsi"/>
          <w:sz w:val="20"/>
          <w:szCs w:val="20"/>
        </w:rPr>
      </w:pPr>
      <w:proofErr w:type="spellStart"/>
      <w:ins w:author="Jessica Lamb" w:date="2025-09-23T09:59:00Z" w16du:dateUtc="2025-09-23T16:59:00Z" w:id="448">
        <w:r w:rsidRPr="00B37F90">
          <w:rPr>
            <w:rFonts w:cstheme="minorHAnsi"/>
            <w:sz w:val="20"/>
            <w:szCs w:val="20"/>
          </w:rPr>
          <w:t>enro_weight</w:t>
        </w:r>
        <w:proofErr w:type="spellEnd"/>
      </w:ins>
    </w:p>
    <w:p w:rsidRPr="00B37F90" w:rsidR="003158B7" w:rsidP="003158B7" w:rsidRDefault="003158B7" w14:paraId="7AB30088" w14:textId="77777777">
      <w:pPr>
        <w:spacing w:after="0"/>
        <w:rPr>
          <w:ins w:author="Jessica Lamb" w:date="2025-09-23T09:59:00Z" w16du:dateUtc="2025-09-23T16:59:00Z" w:id="449"/>
          <w:rFonts w:cstheme="minorHAnsi"/>
          <w:sz w:val="20"/>
          <w:szCs w:val="20"/>
        </w:rPr>
      </w:pPr>
      <w:proofErr w:type="spellStart"/>
      <w:ins w:author="Jessica Lamb" w:date="2025-09-23T09:59:00Z" w16du:dateUtc="2025-09-23T16:59:00Z" w:id="450">
        <w:r w:rsidRPr="00B37F90">
          <w:rPr>
            <w:rFonts w:cstheme="minorHAnsi"/>
            <w:sz w:val="20"/>
            <w:szCs w:val="20"/>
          </w:rPr>
          <w:t>srg_weight</w:t>
        </w:r>
        <w:proofErr w:type="spellEnd"/>
      </w:ins>
    </w:p>
    <w:p w:rsidRPr="00B37F90" w:rsidR="003158B7" w:rsidP="003158B7" w:rsidRDefault="003158B7" w14:paraId="40286DF9" w14:textId="77777777">
      <w:pPr>
        <w:spacing w:after="0"/>
        <w:rPr>
          <w:ins w:author="Jessica Lamb" w:date="2025-09-23T09:59:00Z" w16du:dateUtc="2025-09-23T16:59:00Z" w:id="451"/>
          <w:rFonts w:cstheme="minorHAnsi"/>
          <w:sz w:val="20"/>
          <w:szCs w:val="20"/>
        </w:rPr>
      </w:pPr>
      <w:ins w:author="Jessica Lamb" w:date="2025-09-23T09:59:00Z" w16du:dateUtc="2025-09-23T16:59:00Z" w:id="452">
        <w:r w:rsidRPr="00B37F90">
          <w:rPr>
            <w:rFonts w:cstheme="minorHAnsi"/>
            <w:sz w:val="20"/>
            <w:szCs w:val="20"/>
          </w:rPr>
          <w:t>postop_d1_weight</w:t>
        </w:r>
      </w:ins>
    </w:p>
    <w:p w:rsidRPr="00B37F90" w:rsidR="003158B7" w:rsidP="003158B7" w:rsidRDefault="003158B7" w14:paraId="6A0FBA01" w14:textId="77777777">
      <w:pPr>
        <w:spacing w:after="0"/>
        <w:rPr>
          <w:ins w:author="Jessica Lamb" w:date="2025-09-23T09:59:00Z" w16du:dateUtc="2025-09-23T16:59:00Z" w:id="453"/>
          <w:rFonts w:cstheme="minorHAnsi"/>
          <w:sz w:val="20"/>
          <w:szCs w:val="20"/>
        </w:rPr>
      </w:pPr>
      <w:ins w:author="Jessica Lamb" w:date="2025-09-23T09:59:00Z" w16du:dateUtc="2025-09-23T16:59:00Z" w:id="454">
        <w:r w:rsidRPr="00B37F90">
          <w:rPr>
            <w:rFonts w:cstheme="minorHAnsi"/>
            <w:sz w:val="20"/>
            <w:szCs w:val="20"/>
          </w:rPr>
          <w:t>postop_d2_weight</w:t>
        </w:r>
      </w:ins>
    </w:p>
    <w:p w:rsidRPr="00B37F90" w:rsidR="003158B7" w:rsidP="003158B7" w:rsidRDefault="003158B7" w14:paraId="785F9C51" w14:textId="77777777">
      <w:pPr>
        <w:spacing w:after="0"/>
        <w:rPr>
          <w:ins w:author="Jessica Lamb" w:date="2025-09-23T09:59:00Z" w16du:dateUtc="2025-09-23T16:59:00Z" w:id="455"/>
          <w:rFonts w:cstheme="minorHAnsi"/>
          <w:sz w:val="20"/>
          <w:szCs w:val="20"/>
        </w:rPr>
      </w:pPr>
      <w:ins w:author="Jessica Lamb" w:date="2025-09-23T09:59:00Z" w16du:dateUtc="2025-09-23T16:59:00Z" w:id="456">
        <w:r w:rsidRPr="00B37F90">
          <w:rPr>
            <w:rFonts w:cstheme="minorHAnsi"/>
            <w:sz w:val="20"/>
            <w:szCs w:val="20"/>
          </w:rPr>
          <w:t>postop_d3_weight</w:t>
        </w:r>
      </w:ins>
    </w:p>
    <w:p w:rsidRPr="00B37F90" w:rsidR="003158B7" w:rsidP="003158B7" w:rsidRDefault="003158B7" w14:paraId="06FCB51B" w14:textId="77777777">
      <w:pPr>
        <w:spacing w:after="0"/>
        <w:rPr>
          <w:ins w:author="Jessica Lamb" w:date="2025-09-23T09:59:00Z" w16du:dateUtc="2025-09-23T16:59:00Z" w:id="457"/>
          <w:rFonts w:cstheme="minorHAnsi"/>
          <w:sz w:val="20"/>
          <w:szCs w:val="20"/>
        </w:rPr>
      </w:pPr>
      <w:ins w:author="Jessica Lamb" w:date="2025-09-23T09:59:00Z" w16du:dateUtc="2025-09-23T16:59:00Z" w:id="458">
        <w:r w:rsidRPr="00B37F90">
          <w:rPr>
            <w:rFonts w:cstheme="minorHAnsi"/>
            <w:sz w:val="20"/>
            <w:szCs w:val="20"/>
          </w:rPr>
          <w:t>postop_d4_weight</w:t>
        </w:r>
      </w:ins>
    </w:p>
    <w:p w:rsidRPr="00B37F90" w:rsidR="003158B7" w:rsidP="003158B7" w:rsidRDefault="003158B7" w14:paraId="27BC9305" w14:textId="77777777">
      <w:pPr>
        <w:spacing w:after="0"/>
        <w:rPr>
          <w:ins w:author="Jessica Lamb" w:date="2025-09-23T09:59:00Z" w16du:dateUtc="2025-09-23T16:59:00Z" w:id="459"/>
          <w:rFonts w:cstheme="minorHAnsi"/>
          <w:sz w:val="20"/>
          <w:szCs w:val="20"/>
        </w:rPr>
      </w:pPr>
      <w:ins w:author="Jessica Lamb" w:date="2025-09-23T09:59:00Z" w16du:dateUtc="2025-09-23T16:59:00Z" w:id="460">
        <w:r w:rsidRPr="00B37F90">
          <w:rPr>
            <w:rFonts w:cstheme="minorHAnsi"/>
            <w:sz w:val="20"/>
            <w:szCs w:val="20"/>
          </w:rPr>
          <w:t>postop_d5_weight</w:t>
        </w:r>
      </w:ins>
    </w:p>
    <w:p w:rsidRPr="00B37F90" w:rsidR="003158B7" w:rsidP="003158B7" w:rsidRDefault="003158B7" w14:paraId="0860E1DD" w14:textId="77777777">
      <w:pPr>
        <w:spacing w:after="0"/>
        <w:rPr>
          <w:ins w:author="Jessica Lamb" w:date="2025-09-23T09:59:00Z" w16du:dateUtc="2025-09-23T16:59:00Z" w:id="461"/>
          <w:rFonts w:cstheme="minorHAnsi"/>
          <w:sz w:val="20"/>
          <w:szCs w:val="20"/>
        </w:rPr>
      </w:pPr>
      <w:ins w:author="Jessica Lamb" w:date="2025-09-23T09:59:00Z" w16du:dateUtc="2025-09-23T16:59:00Z" w:id="462">
        <w:r w:rsidRPr="00B37F90">
          <w:rPr>
            <w:rFonts w:cstheme="minorHAnsi"/>
            <w:sz w:val="20"/>
            <w:szCs w:val="20"/>
          </w:rPr>
          <w:t>postop_d6_weight</w:t>
        </w:r>
      </w:ins>
    </w:p>
    <w:p w:rsidRPr="00B37F90" w:rsidR="003158B7" w:rsidP="003158B7" w:rsidRDefault="003158B7" w14:paraId="07C593DC" w14:textId="77777777">
      <w:pPr>
        <w:spacing w:after="0"/>
        <w:rPr>
          <w:ins w:author="Jessica Lamb" w:date="2025-09-23T09:59:00Z" w16du:dateUtc="2025-09-23T16:59:00Z" w:id="463"/>
          <w:rFonts w:cstheme="minorHAnsi"/>
          <w:sz w:val="20"/>
          <w:szCs w:val="20"/>
        </w:rPr>
      </w:pPr>
      <w:ins w:author="Jessica Lamb" w:date="2025-09-23T09:59:00Z" w16du:dateUtc="2025-09-23T16:59:00Z" w:id="464">
        <w:r w:rsidRPr="00B37F90">
          <w:rPr>
            <w:rFonts w:cstheme="minorHAnsi"/>
            <w:sz w:val="20"/>
            <w:szCs w:val="20"/>
          </w:rPr>
          <w:t>postop_d7_weight</w:t>
        </w:r>
      </w:ins>
    </w:p>
    <w:p w:rsidRPr="00B37F90" w:rsidR="003158B7" w:rsidP="003158B7" w:rsidRDefault="003158B7" w14:paraId="41C617B8" w14:textId="77777777">
      <w:pPr>
        <w:spacing w:after="0"/>
        <w:rPr>
          <w:ins w:author="Jessica Lamb" w:date="2025-09-23T09:59:00Z" w16du:dateUtc="2025-09-23T16:59:00Z" w:id="465"/>
          <w:rFonts w:cstheme="minorHAnsi"/>
          <w:sz w:val="20"/>
          <w:szCs w:val="20"/>
        </w:rPr>
      </w:pPr>
      <w:ins w:author="Jessica Lamb" w:date="2025-09-23T09:59:00Z" w16du:dateUtc="2025-09-23T16:59:00Z" w:id="466">
        <w:r w:rsidRPr="00B37F90">
          <w:rPr>
            <w:rFonts w:cstheme="minorHAnsi"/>
            <w:sz w:val="20"/>
            <w:szCs w:val="20"/>
          </w:rPr>
          <w:t>postop_d8_weight - Note: Blank values for weights should not be treated as missing or zero values.</w:t>
        </w:r>
      </w:ins>
    </w:p>
    <w:p w:rsidRPr="00B37F90" w:rsidR="003158B7" w:rsidP="003158B7" w:rsidRDefault="003158B7" w14:paraId="6788BB8B" w14:textId="77777777">
      <w:pPr>
        <w:spacing w:after="0"/>
        <w:rPr>
          <w:ins w:author="Jessica Lamb" w:date="2025-09-23T09:59:00Z" w16du:dateUtc="2025-09-23T16:59:00Z" w:id="467"/>
          <w:rFonts w:cstheme="minorHAnsi"/>
          <w:sz w:val="20"/>
          <w:szCs w:val="20"/>
        </w:rPr>
      </w:pPr>
      <w:proofErr w:type="spellStart"/>
      <w:ins w:author="Jessica Lamb" w:date="2025-09-23T09:59:00Z" w16du:dateUtc="2025-09-23T16:59:00Z" w:id="468">
        <w:r w:rsidRPr="00B37F90">
          <w:rPr>
            <w:rFonts w:cstheme="minorHAnsi"/>
            <w:sz w:val="20"/>
            <w:szCs w:val="20"/>
          </w:rPr>
          <w:t>eos_weight</w:t>
        </w:r>
        <w:proofErr w:type="spellEnd"/>
      </w:ins>
    </w:p>
    <w:p w:rsidRPr="00B37F90" w:rsidR="003158B7" w:rsidP="003158B7" w:rsidRDefault="003158B7" w14:paraId="038FAB33" w14:textId="77777777">
      <w:pPr>
        <w:spacing w:after="0"/>
        <w:rPr>
          <w:ins w:author="Jessica Lamb" w:date="2025-09-23T09:59:00Z" w16du:dateUtc="2025-09-23T16:59:00Z" w:id="469"/>
          <w:rFonts w:cstheme="minorHAnsi"/>
          <w:sz w:val="20"/>
          <w:szCs w:val="20"/>
        </w:rPr>
      </w:pPr>
      <w:proofErr w:type="spellStart"/>
      <w:ins w:author="Jessica Lamb" w:date="2025-09-23T09:59:00Z" w16du:dateUtc="2025-09-23T16:59:00Z" w:id="470">
        <w:r w:rsidRPr="00B37F90">
          <w:rPr>
            <w:rFonts w:cstheme="minorHAnsi"/>
            <w:sz w:val="20"/>
            <w:szCs w:val="20"/>
          </w:rPr>
          <w:t>srg_nds_score</w:t>
        </w:r>
        <w:proofErr w:type="spellEnd"/>
      </w:ins>
    </w:p>
    <w:p w:rsidRPr="00B37F90" w:rsidR="003158B7" w:rsidP="003158B7" w:rsidRDefault="003158B7" w14:paraId="39A785FD" w14:textId="77777777">
      <w:pPr>
        <w:spacing w:after="0"/>
        <w:rPr>
          <w:ins w:author="Jessica Lamb" w:date="2025-09-23T09:59:00Z" w16du:dateUtc="2025-09-23T16:59:00Z" w:id="471"/>
          <w:rFonts w:cstheme="minorHAnsi"/>
          <w:sz w:val="20"/>
          <w:szCs w:val="20"/>
        </w:rPr>
      </w:pPr>
      <w:ins w:author="Jessica Lamb" w:date="2025-09-23T09:59:00Z" w16du:dateUtc="2025-09-23T16:59:00Z" w:id="472">
        <w:r w:rsidRPr="00B37F90">
          <w:rPr>
            <w:rFonts w:cstheme="minorHAnsi"/>
            <w:sz w:val="20"/>
            <w:szCs w:val="20"/>
          </w:rPr>
          <w:t xml:space="preserve">postop_d1_nds_score </w:t>
        </w:r>
      </w:ins>
    </w:p>
    <w:p w:rsidRPr="00B37F90" w:rsidR="003158B7" w:rsidP="003158B7" w:rsidRDefault="003158B7" w14:paraId="6ACC192B" w14:textId="77777777">
      <w:pPr>
        <w:spacing w:after="0"/>
        <w:rPr>
          <w:ins w:author="Jessica Lamb" w:date="2025-09-23T09:59:00Z" w16du:dateUtc="2025-09-23T16:59:00Z" w:id="473"/>
          <w:rFonts w:cstheme="minorHAnsi"/>
          <w:sz w:val="20"/>
          <w:szCs w:val="20"/>
        </w:rPr>
      </w:pPr>
      <w:ins w:author="Jessica Lamb" w:date="2025-09-23T09:59:00Z" w16du:dateUtc="2025-09-23T16:59:00Z" w:id="474">
        <w:r w:rsidRPr="00B37F90">
          <w:rPr>
            <w:rFonts w:cstheme="minorHAnsi"/>
            <w:sz w:val="20"/>
            <w:szCs w:val="20"/>
          </w:rPr>
          <w:t>postop_d2_nds_score</w:t>
        </w:r>
      </w:ins>
    </w:p>
    <w:p w:rsidRPr="00B37F90" w:rsidR="003158B7" w:rsidP="003158B7" w:rsidRDefault="003158B7" w14:paraId="32EE73CB" w14:textId="77777777">
      <w:pPr>
        <w:spacing w:after="0"/>
        <w:rPr>
          <w:ins w:author="Jessica Lamb" w:date="2025-09-23T09:59:00Z" w16du:dateUtc="2025-09-23T16:59:00Z" w:id="475"/>
          <w:rFonts w:cstheme="minorHAnsi"/>
          <w:sz w:val="20"/>
          <w:szCs w:val="20"/>
        </w:rPr>
      </w:pPr>
      <w:proofErr w:type="spellStart"/>
      <w:ins w:author="Jessica Lamb" w:date="2025-09-23T09:59:00Z" w16du:dateUtc="2025-09-23T16:59:00Z" w:id="476">
        <w:r w:rsidRPr="00B37F90">
          <w:rPr>
            <w:rFonts w:cstheme="minorHAnsi"/>
            <w:sz w:val="20"/>
            <w:szCs w:val="20"/>
          </w:rPr>
          <w:t>eos_nds_score</w:t>
        </w:r>
        <w:proofErr w:type="spellEnd"/>
      </w:ins>
    </w:p>
    <w:p w:rsidRPr="00B37F90" w:rsidR="003158B7" w:rsidP="003158B7" w:rsidRDefault="003158B7" w14:paraId="00DCFF41" w14:textId="77777777">
      <w:pPr>
        <w:spacing w:after="0"/>
        <w:rPr>
          <w:ins w:author="Jessica Lamb" w:date="2025-09-23T09:59:00Z" w16du:dateUtc="2025-09-23T16:59:00Z" w:id="477"/>
          <w:rFonts w:cstheme="minorHAnsi"/>
          <w:sz w:val="20"/>
          <w:szCs w:val="20"/>
        </w:rPr>
      </w:pPr>
      <w:proofErr w:type="spellStart"/>
      <w:ins w:author="Jessica Lamb" w:date="2025-09-23T09:59:00Z" w16du:dateUtc="2025-09-23T16:59:00Z" w:id="478">
        <w:r w:rsidRPr="00B37F90">
          <w:rPr>
            <w:rFonts w:cstheme="minorHAnsi"/>
            <w:sz w:val="20"/>
            <w:szCs w:val="20"/>
          </w:rPr>
          <w:t>eos_day_diff_srg_death</w:t>
        </w:r>
        <w:proofErr w:type="spellEnd"/>
        <w:r w:rsidRPr="00B37F90">
          <w:rPr>
            <w:rFonts w:cstheme="minorHAnsi"/>
            <w:sz w:val="20"/>
            <w:szCs w:val="20"/>
          </w:rPr>
          <w:t xml:space="preserve">  </w:t>
        </w:r>
      </w:ins>
    </w:p>
    <w:p w:rsidRPr="00DA486A" w:rsidR="003158B7" w:rsidP="003158B7" w:rsidRDefault="003158B7" w14:paraId="3938FF2F" w14:textId="6660E02B">
      <w:pPr>
        <w:spacing w:after="0" w:line="240" w:lineRule="auto"/>
        <w:rPr>
          <w:ins w:author="Jessica Lamb" w:date="2025-09-23T09:59:00Z" w16du:dateUtc="2025-09-23T16:59:00Z" w:id="479"/>
          <w:rFonts w:cstheme="minorHAnsi"/>
          <w:sz w:val="20"/>
          <w:szCs w:val="20"/>
        </w:rPr>
      </w:pPr>
      <w:proofErr w:type="spellStart"/>
      <w:ins w:author="Jessica Lamb" w:date="2025-09-23T09:59:00Z" w16du:dateUtc="2025-09-23T16:59:00Z" w:id="480">
        <w:r w:rsidRPr="00DA486A">
          <w:rPr>
            <w:rFonts w:cstheme="minorHAnsi"/>
            <w:sz w:val="20"/>
            <w:szCs w:val="20"/>
          </w:rPr>
          <w:t>txas_reperfusion</w:t>
        </w:r>
      </w:ins>
      <w:ins w:author="Jessica Lamb" w:date="2025-10-03T10:34:00Z" w16du:dateUtc="2025-10-03T17:34:00Z" w:id="481">
        <w:r w:rsidR="00111B81">
          <w:rPr>
            <w:rFonts w:cstheme="minorHAnsi"/>
            <w:sz w:val="20"/>
            <w:szCs w:val="20"/>
          </w:rPr>
          <w:t>_actual</w:t>
        </w:r>
      </w:ins>
      <w:proofErr w:type="spellEnd"/>
      <w:ins w:author="Jessica Lamb" w:date="2025-09-23T09:59:00Z" w16du:dateUtc="2025-09-23T16:59:00Z" w:id="482">
        <w:r w:rsidRPr="00DA486A" w:rsidDel="00102E5C">
          <w:rPr>
            <w:rFonts w:cstheme="minorHAnsi"/>
            <w:sz w:val="20"/>
            <w:szCs w:val="20"/>
          </w:rPr>
          <w:t xml:space="preserve"> </w:t>
        </w:r>
      </w:ins>
    </w:p>
    <w:p w:rsidRPr="00917F86" w:rsidR="003158B7" w:rsidP="003158B7" w:rsidRDefault="5B78C358" w14:paraId="342D87CC" w14:textId="64E0EB53">
      <w:pPr>
        <w:spacing w:after="0" w:line="240" w:lineRule="auto"/>
        <w:rPr>
          <w:ins w:author="Jessica Lamb" w:date="2025-09-23T09:59:00Z" w16du:dateUtc="2025-09-23T16:59:00Z" w:id="483"/>
          <w:rFonts w:cstheme="minorHAnsi"/>
          <w:sz w:val="20"/>
          <w:szCs w:val="20"/>
          <w:rPrChange w:author="Jessica Lamb" w:date="2025-10-02T12:35:00Z" w16du:dateUtc="2025-10-02T19:35:00Z" w:id="484">
            <w:rPr>
              <w:ins w:author="Jessica Lamb" w:date="2025-09-23T09:59:00Z" w16du:dateUtc="2025-09-23T16:59:00Z" w:id="485"/>
              <w:rFonts w:cstheme="minorHAnsi"/>
              <w:sz w:val="20"/>
              <w:szCs w:val="20"/>
              <w:highlight w:val="yellow"/>
            </w:rPr>
          </w:rPrChange>
        </w:rPr>
      </w:pPr>
      <w:ins w:author="marcio.diniz@mountsinai.org" w:date="2025-10-07T19:47:00Z" w:id="486">
        <w:del w:author="Jessica Lamb" w:date="2025-10-07T17:08:00Z" w16du:dateUtc="2025-10-08T00:08:00Z" w:id="487">
          <w:r w:rsidRPr="63AF8425" w:rsidDel="003E52FD">
            <w:rPr>
              <w:color w:val="000000" w:themeColor="text1"/>
              <w:sz w:val="20"/>
              <w:szCs w:val="20"/>
            </w:rPr>
            <w:delText xml:space="preserve">= </w:delText>
          </w:r>
        </w:del>
      </w:ins>
      <w:proofErr w:type="spellStart"/>
      <w:ins w:author="Jessica Lamb" w:date="2025-09-23T09:59:00Z" w16du:dateUtc="2025-09-23T16:59:00Z" w:id="488">
        <w:r w:rsidRPr="00917F86" w:rsidR="003158B7">
          <w:rPr>
            <w:rFonts w:cstheme="minorHAnsi"/>
            <w:sz w:val="20"/>
            <w:szCs w:val="20"/>
            <w:rPrChange w:author="Jessica Lamb" w:date="2025-10-02T12:35:00Z" w16du:dateUtc="2025-10-02T19:35:00Z" w:id="489">
              <w:rPr>
                <w:rFonts w:cstheme="minorHAnsi"/>
                <w:sz w:val="20"/>
                <w:szCs w:val="20"/>
                <w:highlight w:val="yellow"/>
              </w:rPr>
            </w:rPrChange>
          </w:rPr>
          <w:t>srg_clot_length</w:t>
        </w:r>
        <w:proofErr w:type="spellEnd"/>
      </w:ins>
    </w:p>
    <w:p w:rsidR="003158B7" w:rsidDel="003E52FD" w:rsidP="63AF8425" w:rsidRDefault="3E188BA9" w14:paraId="51BF766C" w14:textId="3A87DA35">
      <w:pPr>
        <w:spacing w:after="0" w:line="240" w:lineRule="auto"/>
        <w:rPr>
          <w:del w:author="Jessica Lamb" w:date="2025-10-07T17:08:00Z" w16du:dateUtc="2025-10-08T00:08:00Z" w:id="490"/>
          <w:sz w:val="20"/>
          <w:szCs w:val="20"/>
        </w:rPr>
      </w:pPr>
      <w:ins w:author="marcio.diniz@mountsinai.org" w:date="2025-10-07T19:47:00Z" w:id="491">
        <w:del w:author="Jessica Lamb" w:date="2025-10-07T17:08:00Z" w16du:dateUtc="2025-10-08T00:08:00Z" w:id="492">
          <w:r w:rsidRPr="63AF8425" w:rsidDel="003E52FD">
            <w:rPr>
              <w:sz w:val="20"/>
              <w:szCs w:val="20"/>
            </w:rPr>
            <w:delText xml:space="preserve"> = “Same” if  enro_sex = srg_embolic_draw_sex; “Different” if enro_sex  ≠ srg_embolic_draw_sex</w:delText>
          </w:r>
        </w:del>
      </w:ins>
    </w:p>
    <w:p w:rsidRPr="00DA486A" w:rsidR="00591213" w:rsidP="5D8237CA" w:rsidRDefault="003158B7" w14:paraId="541F9816" w14:textId="510F6871">
      <w:pPr>
        <w:spacing w:after="0"/>
        <w:rPr>
          <w:rFonts w:cstheme="minorHAnsi"/>
          <w:color w:val="000000" w:themeColor="text1"/>
          <w:sz w:val="20"/>
          <w:szCs w:val="20"/>
        </w:rPr>
      </w:pPr>
      <w:commentRangeStart w:id="493"/>
      <w:del w:author="Jessica Lamb" w:date="2025-10-07T16:54:00Z" w16du:dateUtc="2025-10-07T23:54:00Z" w:id="494">
        <w:commentRangeEnd w:id="493"/>
        <w:r w:rsidDel="004A1A1A">
          <w:rPr>
            <w:rStyle w:val="CommentReference"/>
          </w:rPr>
          <w:commentReference w:id="493"/>
        </w:r>
      </w:del>
    </w:p>
    <w:p w:rsidRPr="00DA486A" w:rsidR="00B37F90" w:rsidP="004E32E0" w:rsidRDefault="00B37F90" w14:paraId="7193873C" w14:textId="77777777">
      <w:pPr>
        <w:spacing w:after="0"/>
        <w:rPr>
          <w:rFonts w:cstheme="minorHAnsi"/>
          <w:color w:val="000000" w:themeColor="text1"/>
          <w:sz w:val="20"/>
          <w:szCs w:val="20"/>
        </w:rPr>
      </w:pPr>
    </w:p>
    <w:p w:rsidRPr="00DA486A" w:rsidR="00B37F90" w:rsidP="004E32E0" w:rsidRDefault="00B37F90" w14:paraId="04722B71" w14:textId="77777777">
      <w:pPr>
        <w:spacing w:after="0"/>
        <w:rPr>
          <w:rFonts w:cstheme="minorHAnsi"/>
          <w:color w:val="000000" w:themeColor="text1"/>
          <w:sz w:val="20"/>
          <w:szCs w:val="20"/>
        </w:rPr>
      </w:pPr>
    </w:p>
    <w:p w:rsidRPr="00DA486A" w:rsidR="00FA1476" w:rsidP="004E32E0" w:rsidRDefault="00E53D56" w14:paraId="0093A471" w14:textId="43B7FD03">
      <w:pPr>
        <w:spacing w:after="0"/>
        <w:rPr>
          <w:rFonts w:cstheme="minorHAnsi"/>
          <w:b/>
          <w:color w:val="000000" w:themeColor="text1"/>
          <w:sz w:val="28"/>
          <w:szCs w:val="20"/>
        </w:rPr>
      </w:pPr>
      <w:r w:rsidRPr="00DA486A">
        <w:rPr>
          <w:rFonts w:cstheme="minorHAnsi"/>
          <w:b/>
          <w:color w:val="000000" w:themeColor="text1"/>
          <w:sz w:val="28"/>
          <w:szCs w:val="20"/>
        </w:rPr>
        <w:t>Compliance</w:t>
      </w:r>
    </w:p>
    <w:p w:rsidRPr="00DA486A" w:rsidR="00E25E9F" w:rsidP="004E32E0" w:rsidRDefault="00E25E9F" w14:paraId="1FE88639" w14:textId="16538F96">
      <w:pPr>
        <w:spacing w:after="0"/>
        <w:rPr>
          <w:rStyle w:val="eop"/>
          <w:rFonts w:cstheme="minorHAnsi"/>
          <w:shd w:val="clear" w:color="auto" w:fill="FFFFFF"/>
        </w:rPr>
      </w:pPr>
      <w:r w:rsidRPr="00DA486A">
        <w:rPr>
          <w:rStyle w:val="normaltextrun"/>
          <w:rFonts w:cstheme="minorHAnsi"/>
          <w:shd w:val="clear" w:color="auto" w:fill="FFFFFF"/>
        </w:rPr>
        <w:t>Population for Compliance:</w:t>
      </w:r>
      <w:r w:rsidRPr="00DA486A">
        <w:rPr>
          <w:rStyle w:val="eop"/>
          <w:rFonts w:cstheme="minorHAnsi"/>
          <w:shd w:val="clear" w:color="auto" w:fill="FFFFFF"/>
        </w:rPr>
        <w:t> </w:t>
      </w:r>
      <w:proofErr w:type="spellStart"/>
      <w:r w:rsidRPr="00DA486A">
        <w:rPr>
          <w:rStyle w:val="eop"/>
          <w:rFonts w:cstheme="minorHAnsi"/>
          <w:shd w:val="clear" w:color="auto" w:fill="FFFFFF"/>
        </w:rPr>
        <w:t>mITT</w:t>
      </w:r>
      <w:proofErr w:type="spellEnd"/>
      <w:r w:rsidRPr="00DA486A">
        <w:rPr>
          <w:rStyle w:val="eop"/>
          <w:rFonts w:cstheme="minorHAnsi"/>
          <w:shd w:val="clear" w:color="auto" w:fill="FFFFFF"/>
        </w:rPr>
        <w:t xml:space="preserve"> and Fully </w:t>
      </w:r>
      <w:commentRangeStart w:id="495"/>
      <w:r w:rsidRPr="00DA486A">
        <w:rPr>
          <w:rStyle w:val="eop"/>
          <w:rFonts w:cstheme="minorHAnsi"/>
          <w:shd w:val="clear" w:color="auto" w:fill="FFFFFF"/>
        </w:rPr>
        <w:t>Treated</w:t>
      </w:r>
      <w:commentRangeEnd w:id="495"/>
      <w:r w:rsidRPr="00DA486A" w:rsidR="002F7B54">
        <w:rPr>
          <w:rStyle w:val="CommentReference"/>
        </w:rPr>
        <w:commentReference w:id="495"/>
      </w:r>
    </w:p>
    <w:p w:rsidRPr="00DA486A" w:rsidR="00E25E9F" w:rsidP="004E32E0" w:rsidRDefault="00E25E9F" w14:paraId="017721F6" w14:textId="77777777">
      <w:pPr>
        <w:spacing w:after="0"/>
        <w:rPr>
          <w:rFonts w:cstheme="minorHAnsi"/>
          <w:b/>
          <w:color w:val="000000" w:themeColor="text1"/>
          <w:sz w:val="28"/>
          <w:szCs w:val="20"/>
        </w:rPr>
      </w:pPr>
    </w:p>
    <w:p w:rsidRPr="00DA486A" w:rsidR="00FA1476" w:rsidP="00FA1476" w:rsidRDefault="00FA1476" w14:paraId="40BBD108" w14:textId="77777777">
      <w:pPr>
        <w:rPr>
          <w:rFonts w:cstheme="minorHAnsi"/>
          <w:sz w:val="20"/>
          <w:szCs w:val="20"/>
        </w:rPr>
      </w:pPr>
      <w:r w:rsidRPr="00DA486A">
        <w:rPr>
          <w:rFonts w:cstheme="minorHAnsi"/>
          <w:color w:val="000000" w:themeColor="text1"/>
          <w:sz w:val="20"/>
          <w:szCs w:val="20"/>
          <w:u w:val="single"/>
        </w:rPr>
        <w:t>Variables</w:t>
      </w:r>
      <w:r w:rsidRPr="00DA486A">
        <w:rPr>
          <w:rFonts w:cstheme="minorHAnsi"/>
          <w:color w:val="000000" w:themeColor="text1"/>
          <w:sz w:val="20"/>
          <w:szCs w:val="20"/>
        </w:rPr>
        <w:t xml:space="preserve">: </w:t>
      </w:r>
    </w:p>
    <w:p w:rsidRPr="00DA486A" w:rsidR="00FA1476" w:rsidP="00FA1476" w:rsidRDefault="00FA1476" w14:paraId="004EE8AA" w14:textId="77777777">
      <w:pPr>
        <w:spacing w:after="0"/>
        <w:rPr>
          <w:rFonts w:cstheme="minorHAnsi"/>
          <w:sz w:val="20"/>
          <w:szCs w:val="20"/>
        </w:rPr>
      </w:pPr>
      <w:r w:rsidRPr="00DA486A">
        <w:rPr>
          <w:rFonts w:cstheme="minorHAnsi"/>
          <w:sz w:val="20"/>
          <w:szCs w:val="20"/>
        </w:rPr>
        <w:t xml:space="preserve">site = </w:t>
      </w:r>
      <w:proofErr w:type="spellStart"/>
      <w:r w:rsidRPr="00DA486A">
        <w:rPr>
          <w:rFonts w:cstheme="minorHAnsi"/>
          <w:sz w:val="20"/>
          <w:szCs w:val="20"/>
        </w:rPr>
        <w:t>redcap_data_access_group</w:t>
      </w:r>
      <w:proofErr w:type="spellEnd"/>
    </w:p>
    <w:p w:rsidRPr="00DA486A" w:rsidR="00FA1476" w:rsidP="00FA1476" w:rsidRDefault="00FA1476" w14:paraId="6E40838B" w14:textId="4A82D40C">
      <w:pPr>
        <w:spacing w:after="0"/>
        <w:rPr>
          <w:rFonts w:cstheme="minorHAnsi"/>
          <w:sz w:val="20"/>
          <w:szCs w:val="20"/>
        </w:rPr>
      </w:pPr>
      <w:del w:author="Jessica Lamb" w:date="2025-09-23T09:59:00Z" w16du:dateUtc="2025-09-23T16:59:00Z" w:id="496">
        <w:r w:rsidRPr="00DA486A" w:rsidDel="00481B7D">
          <w:rPr>
            <w:rFonts w:cstheme="minorHAnsi"/>
            <w:sz w:val="20"/>
            <w:szCs w:val="20"/>
          </w:rPr>
          <w:delText xml:space="preserve">enro_model </w:delText>
        </w:r>
        <w:r w:rsidRPr="00DA486A" w:rsidDel="00481B7D">
          <w:rPr>
            <w:rFonts w:cstheme="minorHAnsi"/>
            <w:sz w:val="20"/>
            <w:szCs w:val="20"/>
          </w:rPr>
          <w:br/>
        </w:r>
      </w:del>
      <w:proofErr w:type="spellStart"/>
      <w:r w:rsidRPr="00DA486A">
        <w:rPr>
          <w:rFonts w:cstheme="minorHAnsi"/>
          <w:sz w:val="20"/>
          <w:szCs w:val="20"/>
        </w:rPr>
        <w:t>enro_sex</w:t>
      </w:r>
      <w:proofErr w:type="spellEnd"/>
    </w:p>
    <w:p w:rsidR="003631EB" w:rsidP="00481B7D" w:rsidRDefault="00481B7D" w14:paraId="2F086ECF" w14:textId="77777777">
      <w:pPr>
        <w:spacing w:after="0" w:line="240" w:lineRule="auto"/>
        <w:rPr>
          <w:ins w:author="Jessica Lamb" w:date="2025-09-30T12:49:00Z" w16du:dateUtc="2025-09-30T19:49:00Z" w:id="497"/>
          <w:rFonts w:cstheme="minorHAnsi"/>
          <w:sz w:val="20"/>
          <w:szCs w:val="20"/>
        </w:rPr>
      </w:pPr>
      <w:proofErr w:type="spellStart"/>
      <w:ins w:author="Jessica Lamb" w:date="2025-09-23T10:00:00Z" w16du:dateUtc="2025-09-23T17:00:00Z" w:id="498">
        <w:r w:rsidRPr="00DA486A">
          <w:rPr>
            <w:rFonts w:cstheme="minorHAnsi"/>
            <w:sz w:val="20"/>
            <w:szCs w:val="20"/>
          </w:rPr>
          <w:t>txas_reperfusion</w:t>
        </w:r>
      </w:ins>
      <w:proofErr w:type="spellEnd"/>
    </w:p>
    <w:p w:rsidR="00536BE6" w:rsidP="003631EB" w:rsidRDefault="003631EB" w14:paraId="3913ECFF" w14:textId="00856463">
      <w:pPr>
        <w:spacing w:after="0" w:line="240" w:lineRule="auto"/>
        <w:rPr>
          <w:ins w:author="Jessica Lamb" w:date="2025-10-01T09:31:00Z" w16du:dateUtc="2025-10-01T16:31:00Z" w:id="499"/>
          <w:rFonts w:cstheme="minorHAnsi"/>
          <w:sz w:val="20"/>
          <w:szCs w:val="20"/>
        </w:rPr>
      </w:pPr>
      <w:proofErr w:type="spellStart"/>
      <w:ins w:author="Jessica Lamb" w:date="2025-09-30T12:49:00Z" w16du:dateUtc="2025-09-30T19:49:00Z" w:id="500">
        <w:r w:rsidRPr="00DA486A">
          <w:rPr>
            <w:rFonts w:cstheme="minorHAnsi"/>
            <w:sz w:val="20"/>
            <w:szCs w:val="20"/>
          </w:rPr>
          <w:t>txas_reperfusion</w:t>
        </w:r>
        <w:r>
          <w:rPr>
            <w:rFonts w:cstheme="minorHAnsi"/>
            <w:sz w:val="20"/>
            <w:szCs w:val="20"/>
          </w:rPr>
          <w:t>_</w:t>
        </w:r>
      </w:ins>
      <w:ins w:author="Jessica Lamb" w:date="2025-10-03T10:34:00Z" w16du:dateUtc="2025-10-03T17:34:00Z" w:id="501">
        <w:r w:rsidR="00111B81">
          <w:rPr>
            <w:rFonts w:cstheme="minorHAnsi"/>
            <w:sz w:val="20"/>
            <w:szCs w:val="20"/>
          </w:rPr>
          <w:t>actual</w:t>
        </w:r>
      </w:ins>
      <w:proofErr w:type="spellEnd"/>
    </w:p>
    <w:p w:rsidRPr="00DA486A" w:rsidR="003631EB" w:rsidP="003631EB" w:rsidRDefault="00536BE6" w14:paraId="623808A3" w14:textId="2149346C">
      <w:pPr>
        <w:spacing w:after="0" w:line="240" w:lineRule="auto"/>
        <w:rPr>
          <w:ins w:author="Jessica Lamb" w:date="2025-09-30T12:49:00Z" w16du:dateUtc="2025-09-30T19:49:00Z" w:id="502"/>
          <w:rFonts w:cstheme="minorHAnsi"/>
          <w:sz w:val="20"/>
          <w:szCs w:val="20"/>
        </w:rPr>
      </w:pPr>
      <w:proofErr w:type="spellStart"/>
      <w:ins w:author="Jessica Lamb" w:date="2025-10-01T09:31:00Z" w16du:dateUtc="2025-10-01T16:31:00Z" w:id="503">
        <w:r w:rsidRPr="009610C1">
          <w:rPr>
            <w:rFonts w:cstheme="minorHAnsi"/>
            <w:color w:val="000000" w:themeColor="text1"/>
            <w:sz w:val="20"/>
            <w:szCs w:val="20"/>
            <w:shd w:val="clear" w:color="auto" w:fill="FFFFFF"/>
          </w:rPr>
          <w:t>rand_reperfusion_dose</w:t>
        </w:r>
      </w:ins>
      <w:proofErr w:type="spellEnd"/>
      <w:ins w:author="Jessica Lamb" w:date="2025-09-30T12:49:00Z" w16du:dateUtc="2025-09-30T19:49:00Z" w:id="504">
        <w:r w:rsidRPr="00DA486A" w:rsidDel="00102E5C" w:rsidR="003631EB">
          <w:rPr>
            <w:rFonts w:cstheme="minorHAnsi"/>
            <w:sz w:val="20"/>
            <w:szCs w:val="20"/>
          </w:rPr>
          <w:t xml:space="preserve"> </w:t>
        </w:r>
      </w:ins>
    </w:p>
    <w:p w:rsidRPr="00DA486A" w:rsidR="00497B6C" w:rsidP="00497B6C" w:rsidRDefault="00497B6C" w14:paraId="0ABC05A0" w14:textId="67C5D096">
      <w:pPr>
        <w:spacing w:after="0" w:line="240" w:lineRule="auto"/>
        <w:rPr>
          <w:ins w:author="Jessica Lamb" w:date="2025-09-23T10:11:00Z" w16du:dateUtc="2025-09-23T17:11:00Z" w:id="505"/>
          <w:rStyle w:val="normaltextrun"/>
          <w:rFonts w:cstheme="minorHAnsi"/>
          <w:color w:val="000000" w:themeColor="text1"/>
          <w:sz w:val="20"/>
          <w:szCs w:val="20"/>
          <w:shd w:val="clear" w:color="auto" w:fill="FFFFFF"/>
          <w:rPrChange w:author="Jessica Lamb" w:date="2025-09-23T14:40:00Z" w16du:dateUtc="2025-09-23T21:40:00Z" w:id="506">
            <w:rPr>
              <w:ins w:author="Jessica Lamb" w:date="2025-09-23T10:11:00Z" w16du:dateUtc="2025-09-23T17:11:00Z" w:id="507"/>
              <w:rStyle w:val="normaltextrun"/>
              <w:rFonts w:cstheme="minorHAnsi"/>
              <w:color w:val="000000" w:themeColor="text1"/>
              <w:sz w:val="20"/>
              <w:szCs w:val="20"/>
              <w:highlight w:val="yellow"/>
              <w:shd w:val="clear" w:color="auto" w:fill="FFFFFF"/>
            </w:rPr>
          </w:rPrChange>
        </w:rPr>
      </w:pPr>
      <w:proofErr w:type="spellStart"/>
      <w:r w:rsidRPr="00DA486A">
        <w:rPr>
          <w:rStyle w:val="normaltextrun"/>
          <w:rFonts w:cstheme="minorHAnsi"/>
          <w:color w:val="000000" w:themeColor="text1"/>
          <w:sz w:val="20"/>
          <w:szCs w:val="20"/>
          <w:shd w:val="clear" w:color="auto" w:fill="FFFFFF"/>
          <w:rPrChange w:author="Jessica Lamb" w:date="2025-09-23T14:40:00Z" w16du:dateUtc="2025-09-23T21:40:00Z" w:id="508">
            <w:rPr>
              <w:rStyle w:val="normaltextrun"/>
              <w:rFonts w:cstheme="minorHAnsi"/>
              <w:color w:val="000000" w:themeColor="text1"/>
              <w:sz w:val="20"/>
              <w:szCs w:val="20"/>
              <w:highlight w:val="yellow"/>
              <w:shd w:val="clear" w:color="auto" w:fill="FFFFFF"/>
            </w:rPr>
          </w:rPrChange>
        </w:rPr>
        <w:t>srg_reperfsn_dose</w:t>
      </w:r>
      <w:proofErr w:type="spellEnd"/>
      <w:r w:rsidRPr="00DA486A">
        <w:rPr>
          <w:rStyle w:val="normaltextrun"/>
          <w:rFonts w:cstheme="minorHAnsi"/>
          <w:color w:val="000000" w:themeColor="text1"/>
          <w:sz w:val="20"/>
          <w:szCs w:val="20"/>
          <w:shd w:val="clear" w:color="auto" w:fill="FFFFFF"/>
          <w:rPrChange w:author="Jessica Lamb" w:date="2025-09-23T14:40:00Z" w16du:dateUtc="2025-09-23T21:40:00Z" w:id="509">
            <w:rPr>
              <w:rStyle w:val="normaltextrun"/>
              <w:rFonts w:cstheme="minorHAnsi"/>
              <w:color w:val="000000" w:themeColor="text1"/>
              <w:sz w:val="20"/>
              <w:szCs w:val="20"/>
              <w:highlight w:val="yellow"/>
              <w:shd w:val="clear" w:color="auto" w:fill="FFFFFF"/>
            </w:rPr>
          </w:rPrChange>
        </w:rPr>
        <w:t xml:space="preserve"> </w:t>
      </w:r>
    </w:p>
    <w:p w:rsidRPr="00DA486A" w:rsidR="006D44FF" w:rsidP="00497B6C" w:rsidRDefault="006D44FF" w14:paraId="51161622" w14:textId="12580BA2">
      <w:pPr>
        <w:spacing w:after="0" w:line="240" w:lineRule="auto"/>
        <w:rPr>
          <w:ins w:author="Jessica Lamb" w:date="2025-09-23T10:12:00Z" w16du:dateUtc="2025-09-23T17:12:00Z" w:id="510"/>
          <w:rFonts w:cstheme="minorHAnsi"/>
          <w:sz w:val="20"/>
          <w:szCs w:val="20"/>
        </w:rPr>
      </w:pPr>
      <w:proofErr w:type="spellStart"/>
      <w:ins w:author="Jessica Lamb" w:date="2025-09-23T10:11:00Z" w16du:dateUtc="2025-09-23T17:11:00Z" w:id="511">
        <w:r w:rsidRPr="00DA486A">
          <w:rPr>
            <w:rFonts w:cstheme="minorHAnsi"/>
            <w:sz w:val="20"/>
            <w:szCs w:val="20"/>
          </w:rPr>
          <w:t>rand_reperfusion_vial</w:t>
        </w:r>
      </w:ins>
      <w:commentRangeStart w:id="512"/>
      <w:proofErr w:type="spellEnd"/>
    </w:p>
    <w:p w:rsidRPr="00DA486A" w:rsidR="006D44FF" w:rsidP="00497B6C" w:rsidRDefault="006D44FF" w14:paraId="5F0BE2AD" w14:textId="210360A8">
      <w:pPr>
        <w:spacing w:after="0" w:line="240" w:lineRule="auto"/>
        <w:rPr>
          <w:rStyle w:val="normaltextrun"/>
          <w:rFonts w:cstheme="minorHAnsi"/>
          <w:color w:val="000000" w:themeColor="text1"/>
          <w:sz w:val="20"/>
          <w:szCs w:val="20"/>
          <w:shd w:val="clear" w:color="auto" w:fill="FFFFFF"/>
          <w:rPrChange w:author="Jessica Lamb" w:date="2025-09-23T14:40:00Z" w16du:dateUtc="2025-09-23T21:40:00Z" w:id="513">
            <w:rPr>
              <w:rStyle w:val="normaltextrun"/>
              <w:rFonts w:cstheme="minorHAnsi"/>
              <w:color w:val="000000" w:themeColor="text1"/>
              <w:sz w:val="20"/>
              <w:szCs w:val="20"/>
              <w:highlight w:val="yellow"/>
              <w:shd w:val="clear" w:color="auto" w:fill="FFFFFF"/>
            </w:rPr>
          </w:rPrChange>
        </w:rPr>
      </w:pPr>
      <w:proofErr w:type="spellStart"/>
      <w:ins w:author="Jessica Lamb" w:date="2025-09-23T10:12:00Z" w16du:dateUtc="2025-09-23T17:12:00Z" w:id="514">
        <w:r w:rsidRPr="00DA486A">
          <w:rPr>
            <w:rFonts w:cstheme="minorHAnsi"/>
            <w:sz w:val="20"/>
            <w:szCs w:val="20"/>
          </w:rPr>
          <w:t>srg_reperfsn_vial</w:t>
        </w:r>
      </w:ins>
      <w:proofErr w:type="spellEnd"/>
    </w:p>
    <w:p w:rsidRPr="00DA486A" w:rsidR="005B4DCB" w:rsidP="00497B6C" w:rsidRDefault="005B4DCB" w14:paraId="756A0E36" w14:textId="0555981D">
      <w:pPr>
        <w:spacing w:after="0" w:line="240" w:lineRule="auto"/>
        <w:rPr>
          <w:rFonts w:cstheme="minorHAnsi"/>
          <w:color w:val="000000" w:themeColor="text1"/>
          <w:sz w:val="20"/>
          <w:szCs w:val="20"/>
          <w:shd w:val="clear" w:color="auto" w:fill="FFFFFF"/>
          <w:rPrChange w:author="Jessica Lamb" w:date="2025-09-23T14:40:00Z" w16du:dateUtc="2025-09-23T21:40:00Z" w:id="515">
            <w:rPr>
              <w:rFonts w:cstheme="minorHAnsi"/>
              <w:color w:val="000000" w:themeColor="text1"/>
              <w:sz w:val="20"/>
              <w:szCs w:val="20"/>
              <w:highlight w:val="yellow"/>
              <w:shd w:val="clear" w:color="auto" w:fill="FFFFFF"/>
            </w:rPr>
          </w:rPrChange>
        </w:rPr>
      </w:pPr>
      <w:proofErr w:type="spellStart"/>
      <w:ins w:author="Jessica Lamb" w:date="2025-09-23T14:32:00Z" w16du:dateUtc="2025-09-23T21:32:00Z" w:id="516">
        <w:r w:rsidRPr="00DA486A">
          <w:rPr>
            <w:rFonts w:cstheme="minorHAnsi"/>
            <w:sz w:val="20"/>
            <w:szCs w:val="20"/>
            <w:rPrChange w:author="Jessica Lamb" w:date="2025-09-23T14:40:00Z" w16du:dateUtc="2025-09-23T21:40:00Z" w:id="517">
              <w:rPr>
                <w:rFonts w:cstheme="minorHAnsi"/>
                <w:sz w:val="20"/>
                <w:szCs w:val="20"/>
                <w:highlight w:val="yellow"/>
              </w:rPr>
            </w:rPrChange>
          </w:rPr>
          <w:t>srg_clot_length</w:t>
        </w:r>
      </w:ins>
      <w:proofErr w:type="spellEnd"/>
    </w:p>
    <w:p w:rsidR="00A426BC" w:rsidP="00A426BC" w:rsidRDefault="00A426BC" w14:paraId="0021DCE4" w14:textId="77777777">
      <w:pPr>
        <w:spacing w:after="0" w:line="240" w:lineRule="auto"/>
        <w:rPr>
          <w:ins w:author="Jessica Lamb" w:date="2025-10-07T16:52:00Z" w16du:dateUtc="2025-10-07T23:52:00Z" w:id="518"/>
          <w:rFonts w:cstheme="minorHAnsi"/>
          <w:color w:val="000000" w:themeColor="text1"/>
          <w:sz w:val="20"/>
          <w:szCs w:val="20"/>
        </w:rPr>
      </w:pPr>
      <w:proofErr w:type="spellStart"/>
      <w:ins w:author="Jessica Lamb" w:date="2025-09-23T14:33:00Z" w16du:dateUtc="2025-09-23T21:33:00Z" w:id="519">
        <w:r w:rsidRPr="00102E5C">
          <w:rPr>
            <w:rFonts w:cstheme="minorHAnsi"/>
            <w:color w:val="000000" w:themeColor="text1"/>
            <w:sz w:val="20"/>
            <w:szCs w:val="20"/>
          </w:rPr>
          <w:t>rand_clot_length</w:t>
        </w:r>
      </w:ins>
      <w:proofErr w:type="spellEnd"/>
    </w:p>
    <w:p w:rsidRPr="00DB6E09" w:rsidR="005D7EFA" w:rsidP="005D7EFA" w:rsidRDefault="005D7EFA" w14:paraId="5F88A54C" w14:textId="1C1BC052">
      <w:pPr>
        <w:spacing w:after="0" w:line="240" w:lineRule="auto"/>
        <w:rPr>
          <w:ins w:author="Jessica Lamb" w:date="2025-10-07T16:52:00Z" w16du:dateUtc="2025-10-07T23:52:00Z" w:id="520"/>
          <w:rFonts w:cstheme="minorHAnsi"/>
        </w:rPr>
        <w:pPrChange w:author="Jessica Lamb" w:date="2025-10-07T16:52:00Z" w16du:dateUtc="2025-10-07T23:52:00Z" w:id="521">
          <w:pPr>
            <w:pStyle w:val="ListParagraph"/>
            <w:spacing w:after="0" w:line="240" w:lineRule="auto"/>
          </w:pPr>
        </w:pPrChange>
      </w:pPr>
      <w:proofErr w:type="spellStart"/>
      <w:ins w:author="Jessica Lamb" w:date="2025-10-07T16:52:00Z" w16du:dateUtc="2025-10-07T23:52:00Z" w:id="522">
        <w:r w:rsidRPr="005D7EFA">
          <w:rPr>
            <w:rFonts w:cstheme="minorHAnsi"/>
            <w:sz w:val="20"/>
            <w:szCs w:val="20"/>
            <w:rPrChange w:author="Jessica Lamb" w:date="2025-10-07T16:52:00Z" w16du:dateUtc="2025-10-07T23:52:00Z" w:id="523">
              <w:rPr/>
            </w:rPrChange>
          </w:rPr>
          <w:t>srg_donor_eartag</w:t>
        </w:r>
        <w:proofErr w:type="spellEnd"/>
        <w:r w:rsidRPr="005D7EFA">
          <w:rPr>
            <w:rFonts w:cstheme="minorHAnsi"/>
            <w:sz w:val="20"/>
            <w:szCs w:val="20"/>
            <w:rPrChange w:author="Jessica Lamb" w:date="2025-10-07T16:52:00Z" w16du:dateUtc="2025-10-07T23:52:00Z" w:id="524">
              <w:rPr/>
            </w:rPrChange>
          </w:rPr>
          <w:t xml:space="preserve"> </w:t>
        </w:r>
      </w:ins>
    </w:p>
    <w:p w:rsidR="005D7EFA" w:rsidP="00A426BC" w:rsidRDefault="005D7EFA" w14:paraId="4B60E0E0" w14:textId="1BF1C28E">
      <w:pPr>
        <w:spacing w:after="0" w:line="240" w:lineRule="auto"/>
        <w:rPr>
          <w:ins w:author="Jessica Lamb" w:date="2025-10-07T16:59:00Z" w16du:dateUtc="2025-10-07T23:59:00Z" w:id="525"/>
          <w:rFonts w:cstheme="minorHAnsi"/>
          <w:color w:val="000000" w:themeColor="text1"/>
          <w:sz w:val="20"/>
          <w:szCs w:val="20"/>
        </w:rPr>
      </w:pPr>
      <w:proofErr w:type="spellStart"/>
      <w:ins w:author="Jessica Lamb" w:date="2025-10-07T16:52:00Z" w16du:dateUtc="2025-10-07T23:52:00Z" w:id="526">
        <w:r w:rsidRPr="005D7EFA">
          <w:rPr>
            <w:rFonts w:cstheme="minorHAnsi"/>
            <w:color w:val="000000" w:themeColor="text1"/>
            <w:sz w:val="20"/>
            <w:szCs w:val="20"/>
            <w:rPrChange w:author="Jessica Lamb" w:date="2025-10-07T16:52:00Z" w16du:dateUtc="2025-10-07T23:52:00Z" w:id="527">
              <w:rPr/>
            </w:rPrChange>
          </w:rPr>
          <w:t>enro_animal_id</w:t>
        </w:r>
      </w:ins>
      <w:proofErr w:type="spellEnd"/>
    </w:p>
    <w:p w:rsidR="00A856D5" w:rsidP="00A426BC" w:rsidRDefault="00A856D5" w14:paraId="7B988C9B" w14:textId="77777777">
      <w:pPr>
        <w:spacing w:after="0" w:line="240" w:lineRule="auto"/>
        <w:rPr>
          <w:ins w:author="Jessica Lamb" w:date="2025-10-07T16:59:00Z" w16du:dateUtc="2025-10-07T23:59:00Z" w:id="528"/>
        </w:rPr>
      </w:pPr>
      <w:proofErr w:type="spellStart"/>
      <w:ins w:author="Jessica Lamb" w:date="2025-10-07T16:59:00Z" w16du:dateUtc="2025-10-07T23:59:00Z" w:id="529">
        <w:r w:rsidRPr="63AF8425">
          <w:rPr>
            <w:sz w:val="20"/>
            <w:szCs w:val="20"/>
          </w:rPr>
          <w:t>srg_embolic_draw_sex</w:t>
        </w:r>
        <w:proofErr w:type="spellEnd"/>
        <w:r>
          <w:t xml:space="preserve"> </w:t>
        </w:r>
      </w:ins>
    </w:p>
    <w:p w:rsidR="00A856D5" w:rsidP="00A426BC" w:rsidRDefault="00A856D5" w14:paraId="752ED6EE" w14:textId="75EF623C">
      <w:pPr>
        <w:spacing w:after="0" w:line="240" w:lineRule="auto"/>
        <w:rPr>
          <w:ins w:author="Jessica Lamb" w:date="2025-10-07T17:05:00Z" w16du:dateUtc="2025-10-08T00:05:00Z" w:id="530"/>
          <w:sz w:val="20"/>
          <w:szCs w:val="20"/>
        </w:rPr>
      </w:pPr>
      <w:proofErr w:type="spellStart"/>
      <w:ins w:author="Jessica Lamb" w:date="2025-10-07T16:59:00Z" w16du:dateUtc="2025-10-07T23:59:00Z" w:id="531">
        <w:r w:rsidRPr="63AF8425">
          <w:rPr>
            <w:sz w:val="20"/>
            <w:szCs w:val="20"/>
          </w:rPr>
          <w:t>enro_sex</w:t>
        </w:r>
      </w:ins>
      <w:proofErr w:type="spellEnd"/>
    </w:p>
    <w:p w:rsidR="003E52FD" w:rsidP="00225C8F" w:rsidRDefault="00225C8F" w14:paraId="2E814740" w14:textId="77777777">
      <w:pPr>
        <w:spacing w:after="0" w:line="240" w:lineRule="auto"/>
        <w:rPr>
          <w:ins w:author="Jessica Lamb" w:date="2025-10-07T17:08:00Z" w16du:dateUtc="2025-10-08T00:08:00Z" w:id="532"/>
          <w:rFonts w:cstheme="minorHAnsi"/>
          <w:color w:val="000000" w:themeColor="text1"/>
          <w:sz w:val="20"/>
          <w:szCs w:val="20"/>
        </w:rPr>
      </w:pPr>
      <w:proofErr w:type="spellStart"/>
      <w:ins w:author="Jessica Lamb" w:date="2025-10-07T17:05:00Z" w16du:dateUtc="2025-10-08T00:05:00Z" w:id="533">
        <w:r w:rsidRPr="000F005B">
          <w:rPr>
            <w:rFonts w:cstheme="minorHAnsi"/>
            <w:color w:val="000000" w:themeColor="text1"/>
            <w:sz w:val="20"/>
            <w:szCs w:val="20"/>
          </w:rPr>
          <w:t>srg_actual_surg_dt</w:t>
        </w:r>
      </w:ins>
      <w:proofErr w:type="spellEnd"/>
    </w:p>
    <w:p w:rsidRPr="000F005B" w:rsidR="00225C8F" w:rsidP="00225C8F" w:rsidRDefault="00225C8F" w14:paraId="71C1721C" w14:textId="51CE06FE">
      <w:pPr>
        <w:spacing w:after="0" w:line="240" w:lineRule="auto"/>
        <w:rPr>
          <w:ins w:author="Jessica Lamb" w:date="2025-10-07T17:05:00Z" w16du:dateUtc="2025-10-08T00:05:00Z" w:id="534"/>
          <w:rFonts w:cstheme="minorHAnsi"/>
          <w:color w:val="000000" w:themeColor="text1"/>
          <w:sz w:val="20"/>
          <w:szCs w:val="20"/>
        </w:rPr>
      </w:pPr>
      <w:proofErr w:type="spellStart"/>
      <w:ins w:author="Jessica Lamb" w:date="2025-10-07T17:05:00Z" w16du:dateUtc="2025-10-08T00:05:00Z" w:id="535">
        <w:r w:rsidRPr="000F005B">
          <w:rPr>
            <w:rFonts w:cstheme="minorHAnsi"/>
            <w:sz w:val="20"/>
            <w:szCs w:val="20"/>
          </w:rPr>
          <w:t>srg_embolic_draw_dt</w:t>
        </w:r>
        <w:proofErr w:type="spellEnd"/>
      </w:ins>
    </w:p>
    <w:p w:rsidR="00225C8F" w:rsidP="00A426BC" w:rsidRDefault="00225C8F" w14:paraId="786077A3" w14:textId="77777777">
      <w:pPr>
        <w:spacing w:after="0" w:line="240" w:lineRule="auto"/>
        <w:rPr>
          <w:ins w:author="Jessica Lamb" w:date="2025-10-07T16:52:00Z" w16du:dateUtc="2025-10-07T23:52:00Z" w:id="536"/>
          <w:rFonts w:cstheme="minorHAnsi"/>
          <w:color w:val="000000" w:themeColor="text1"/>
          <w:sz w:val="20"/>
          <w:szCs w:val="20"/>
        </w:rPr>
      </w:pPr>
    </w:p>
    <w:p w:rsidRPr="00B37F90" w:rsidR="005D7EFA" w:rsidP="00A426BC" w:rsidRDefault="005D7EFA" w14:paraId="600F5F88" w14:textId="77777777">
      <w:pPr>
        <w:spacing w:after="0" w:line="240" w:lineRule="auto"/>
        <w:rPr>
          <w:ins w:author="Jessica Lamb" w:date="2025-09-23T14:33:00Z" w16du:dateUtc="2025-09-23T21:33:00Z" w:id="537"/>
          <w:rFonts w:cstheme="minorHAnsi"/>
          <w:color w:val="000000" w:themeColor="text1"/>
          <w:sz w:val="20"/>
          <w:szCs w:val="20"/>
        </w:rPr>
      </w:pPr>
    </w:p>
    <w:p w:rsidRPr="00B37F90" w:rsidR="00FA1476" w:rsidP="3FB5923D" w:rsidRDefault="00FA1476" w14:paraId="49C68655" w14:textId="77777777">
      <w:pPr>
        <w:spacing w:after="0" w:line="240" w:lineRule="auto"/>
        <w:rPr>
          <w:rFonts w:cstheme="minorHAnsi"/>
          <w:sz w:val="20"/>
          <w:szCs w:val="20"/>
        </w:rPr>
      </w:pPr>
    </w:p>
    <w:p w:rsidRPr="00B37F90" w:rsidR="00FA1476" w:rsidP="00FA1476" w:rsidRDefault="00FA1476" w14:paraId="601C41CB" w14:textId="77777777">
      <w:pPr>
        <w:spacing w:after="0"/>
        <w:rPr>
          <w:rFonts w:cstheme="minorHAnsi"/>
        </w:rPr>
      </w:pPr>
      <w:r w:rsidRPr="00B37F90">
        <w:rPr>
          <w:rFonts w:cstheme="minorHAnsi"/>
          <w:sz w:val="20"/>
          <w:szCs w:val="20"/>
          <w:u w:val="single"/>
        </w:rPr>
        <w:t>Definitions:</w:t>
      </w:r>
      <w:r w:rsidRPr="00B37F90">
        <w:rPr>
          <w:rFonts w:cstheme="minorHAnsi"/>
        </w:rPr>
        <w:t xml:space="preserve"> </w:t>
      </w:r>
      <w:commentRangeEnd w:id="512"/>
      <w:r w:rsidR="007E5702">
        <w:rPr>
          <w:rStyle w:val="CommentReference"/>
        </w:rPr>
        <w:commentReference w:id="512"/>
      </w:r>
    </w:p>
    <w:p w:rsidRPr="00A06007" w:rsidR="00FA1476" w:rsidRDefault="006804BB" w14:paraId="3714FD8F" w14:textId="4993F0C7">
      <w:pPr>
        <w:pStyle w:val="ListParagraph"/>
        <w:numPr>
          <w:ilvl w:val="0"/>
          <w:numId w:val="30"/>
        </w:numPr>
        <w:spacing w:after="0"/>
        <w:rPr>
          <w:rFonts w:cstheme="minorHAnsi"/>
        </w:rPr>
        <w:pPrChange w:author="Jessica Lamb" w:date="2025-10-01T09:40:00Z" w16du:dateUtc="2025-10-01T16:40:00Z" w:id="538">
          <w:pPr>
            <w:pStyle w:val="ListParagraph"/>
            <w:numPr>
              <w:numId w:val="24"/>
            </w:numPr>
            <w:spacing w:after="0"/>
            <w:ind w:hanging="360"/>
          </w:pPr>
        </w:pPrChange>
      </w:pPr>
      <w:ins w:author="Jessica Lamb" w:date="2025-09-23T10:06:00Z" w16du:dateUtc="2025-09-23T17:06:00Z" w:id="539">
        <w:r w:rsidRPr="00A06007">
          <w:rPr>
            <w:rFonts w:cstheme="minorHAnsi"/>
          </w:rPr>
          <w:t>Compliance vial id</w:t>
        </w:r>
        <w:r w:rsidRPr="00A06007" w:rsidR="00C147C7">
          <w:rPr>
            <w:rFonts w:cstheme="minorHAnsi"/>
          </w:rPr>
          <w:t xml:space="preserve"> (</w:t>
        </w:r>
        <w:proofErr w:type="spellStart"/>
        <w:r w:rsidRPr="00A06007" w:rsidR="00C147C7">
          <w:rPr>
            <w:rFonts w:cstheme="minorHAnsi"/>
          </w:rPr>
          <w:t>compliance_vial</w:t>
        </w:r>
        <w:proofErr w:type="spellEnd"/>
        <w:r w:rsidRPr="00A06007" w:rsidR="00C147C7">
          <w:rPr>
            <w:rFonts w:cstheme="minorHAnsi"/>
          </w:rPr>
          <w:t>)</w:t>
        </w:r>
      </w:ins>
    </w:p>
    <w:p w:rsidRPr="00B37F90" w:rsidR="00FA1476" w:rsidP="00FA1476" w:rsidRDefault="00FA1476" w14:paraId="3B50379B" w14:textId="77777777">
      <w:pPr>
        <w:spacing w:after="0"/>
        <w:rPr>
          <w:rFonts w:cstheme="minorHAnsi"/>
          <w:sz w:val="20"/>
          <w:szCs w:val="20"/>
          <w:u w:val="single"/>
        </w:rPr>
      </w:pPr>
    </w:p>
    <w:p w:rsidR="00564EA7" w:rsidP="3FB5923D" w:rsidRDefault="001F4FBF" w14:paraId="547511F5" w14:textId="1426244A">
      <w:pPr>
        <w:spacing w:after="0"/>
        <w:rPr>
          <w:ins w:author="Jessica Lamb" w:date="2025-10-01T09:36:00Z" w16du:dateUtc="2025-10-01T16:36:00Z" w:id="540"/>
          <w:rFonts w:cstheme="minorHAnsi"/>
          <w:sz w:val="20"/>
          <w:szCs w:val="20"/>
        </w:rPr>
      </w:pPr>
      <w:ins w:author="Jessica Lamb" w:date="2025-10-01T09:34:00Z" w16du:dateUtc="2025-10-01T16:34:00Z" w:id="541">
        <w:r>
          <w:rPr>
            <w:rFonts w:cstheme="minorHAnsi"/>
            <w:sz w:val="20"/>
            <w:szCs w:val="20"/>
          </w:rPr>
          <w:t>Y</w:t>
        </w:r>
        <w:r w:rsidRPr="00B37F90">
          <w:rPr>
            <w:rFonts w:cstheme="minorHAnsi"/>
            <w:sz w:val="20"/>
            <w:szCs w:val="20"/>
          </w:rPr>
          <w:t xml:space="preserve">es </w:t>
        </w:r>
      </w:ins>
      <w:r w:rsidRPr="00B37F90" w:rsidR="00FA1476">
        <w:rPr>
          <w:rFonts w:cstheme="minorHAnsi"/>
          <w:sz w:val="20"/>
          <w:szCs w:val="20"/>
        </w:rPr>
        <w:t>if</w:t>
      </w:r>
      <w:proofErr w:type="gramStart"/>
      <w:ins w:author="Jessica Lamb" w:date="2025-10-01T09:34:00Z" w16du:dateUtc="2025-10-01T16:34:00Z" w:id="542">
        <w:r>
          <w:rPr>
            <w:rFonts w:cstheme="minorHAnsi"/>
            <w:sz w:val="20"/>
            <w:szCs w:val="20"/>
          </w:rPr>
          <w:t>:</w:t>
        </w:r>
      </w:ins>
      <w:ins w:author="Jessica Lamb" w:date="2025-10-01T09:38:00Z" w16du:dateUtc="2025-10-01T16:38:00Z" w:id="543">
        <w:r w:rsidR="00A06007">
          <w:rPr>
            <w:rFonts w:cstheme="minorHAnsi"/>
            <w:sz w:val="20"/>
            <w:szCs w:val="20"/>
          </w:rPr>
          <w:t xml:space="preserve"> </w:t>
        </w:r>
      </w:ins>
      <w:r w:rsidRPr="00B37F90" w:rsidR="00FA1476">
        <w:rPr>
          <w:rFonts w:cstheme="minorHAnsi"/>
          <w:sz w:val="20"/>
          <w:szCs w:val="20"/>
        </w:rPr>
        <w:t xml:space="preserve"> </w:t>
      </w:r>
      <w:proofErr w:type="spellStart"/>
      <w:ins w:author="Jessica Lamb" w:date="2025-09-23T10:04:00Z" w:id="544">
        <w:r w:rsidRPr="004D1A46" w:rsidR="004D1A46">
          <w:rPr>
            <w:rFonts w:cstheme="minorHAnsi"/>
            <w:sz w:val="20"/>
            <w:szCs w:val="20"/>
          </w:rPr>
          <w:t>rand</w:t>
        </w:r>
        <w:proofErr w:type="gramEnd"/>
        <w:r w:rsidRPr="004D1A46" w:rsidR="004D1A46">
          <w:rPr>
            <w:rFonts w:cstheme="minorHAnsi"/>
            <w:sz w:val="20"/>
            <w:szCs w:val="20"/>
          </w:rPr>
          <w:t>_reperfusion_vial</w:t>
        </w:r>
      </w:ins>
      <w:proofErr w:type="spellEnd"/>
      <w:ins w:author="Jessica Lamb" w:date="2025-09-23T10:04:00Z" w16du:dateUtc="2025-09-23T17:04:00Z" w:id="545">
        <w:r w:rsidR="006C2BB8">
          <w:rPr>
            <w:rFonts w:cstheme="minorHAnsi"/>
            <w:sz w:val="20"/>
            <w:szCs w:val="20"/>
          </w:rPr>
          <w:t xml:space="preserve"> </w:t>
        </w:r>
      </w:ins>
      <w:r w:rsidRPr="00B37F90" w:rsidR="00FA1476">
        <w:rPr>
          <w:rFonts w:cstheme="minorHAnsi"/>
          <w:sz w:val="20"/>
          <w:szCs w:val="20"/>
        </w:rPr>
        <w:t xml:space="preserve">= </w:t>
      </w:r>
      <w:proofErr w:type="spellStart"/>
      <w:ins w:author="Jessica Lamb" w:date="2025-09-23T10:05:00Z" w:id="546">
        <w:r w:rsidRPr="00564EA7" w:rsidR="00564EA7">
          <w:rPr>
            <w:rFonts w:cstheme="minorHAnsi"/>
            <w:sz w:val="20"/>
            <w:szCs w:val="20"/>
          </w:rPr>
          <w:t>srg_reperfsn_vial</w:t>
        </w:r>
      </w:ins>
      <w:proofErr w:type="spellEnd"/>
    </w:p>
    <w:p w:rsidRPr="00B37F90" w:rsidR="000D6B52" w:rsidP="3FB5923D" w:rsidRDefault="000D6B52" w14:paraId="07CCEDB8" w14:textId="77777777">
      <w:pPr>
        <w:spacing w:after="0"/>
        <w:rPr>
          <w:ins w:author="Jessica Lamb" w:date="2025-09-23T10:05:00Z" w16du:dateUtc="2025-09-23T17:05:00Z" w:id="547"/>
          <w:rFonts w:cstheme="minorHAnsi"/>
          <w:sz w:val="20"/>
          <w:szCs w:val="20"/>
        </w:rPr>
      </w:pPr>
    </w:p>
    <w:p w:rsidR="001F4FBF" w:rsidDel="00A06007" w:rsidP="3FB5923D" w:rsidRDefault="001F4FBF" w14:paraId="1CF29B91" w14:textId="75FCF87A">
      <w:pPr>
        <w:spacing w:after="0"/>
        <w:rPr>
          <w:del w:author="Jessica Lamb" w:date="2025-10-01T09:38:00Z" w16du:dateUtc="2025-10-01T16:38:00Z" w:id="548"/>
          <w:rFonts w:cstheme="minorHAnsi"/>
          <w:sz w:val="20"/>
          <w:szCs w:val="20"/>
        </w:rPr>
      </w:pPr>
      <w:ins w:author="Jessica Lamb" w:date="2025-10-01T09:34:00Z" w16du:dateUtc="2025-10-01T16:34:00Z" w:id="549">
        <w:r>
          <w:rPr>
            <w:rFonts w:cstheme="minorHAnsi"/>
            <w:sz w:val="20"/>
            <w:szCs w:val="20"/>
          </w:rPr>
          <w:t>N</w:t>
        </w:r>
        <w:r w:rsidRPr="00B37F90">
          <w:rPr>
            <w:rFonts w:cstheme="minorHAnsi"/>
            <w:sz w:val="20"/>
            <w:szCs w:val="20"/>
          </w:rPr>
          <w:t xml:space="preserve">o </w:t>
        </w:r>
      </w:ins>
      <w:r w:rsidRPr="00B37F90" w:rsidR="00FA1476">
        <w:rPr>
          <w:rFonts w:cstheme="minorHAnsi"/>
          <w:sz w:val="20"/>
          <w:szCs w:val="20"/>
        </w:rPr>
        <w:t>if</w:t>
      </w:r>
      <w:r>
        <w:rPr>
          <w:rFonts w:cstheme="minorHAnsi"/>
          <w:sz w:val="20"/>
          <w:szCs w:val="20"/>
        </w:rPr>
        <w:t>:</w:t>
      </w:r>
      <w:ins w:author="Jessica Lamb" w:date="2025-10-01T09:38:00Z" w16du:dateUtc="2025-10-01T16:38:00Z" w:id="550">
        <w:r w:rsidR="00A06007">
          <w:rPr>
            <w:rFonts w:cstheme="minorHAnsi"/>
            <w:sz w:val="20"/>
            <w:szCs w:val="20"/>
          </w:rPr>
          <w:t xml:space="preserve"> </w:t>
        </w:r>
      </w:ins>
    </w:p>
    <w:p w:rsidRPr="00B37F90" w:rsidR="00FA1476" w:rsidP="3FB5923D" w:rsidRDefault="00FA1476" w14:paraId="278DA187" w14:textId="321CFBBF">
      <w:pPr>
        <w:spacing w:after="0"/>
        <w:rPr>
          <w:rFonts w:cstheme="minorHAnsi"/>
          <w:sz w:val="20"/>
          <w:szCs w:val="20"/>
        </w:rPr>
      </w:pPr>
      <w:r w:rsidRPr="00B37F90">
        <w:rPr>
          <w:rFonts w:cstheme="minorHAnsi"/>
          <w:sz w:val="20"/>
          <w:szCs w:val="20"/>
        </w:rPr>
        <w:t xml:space="preserve"> </w:t>
      </w:r>
      <w:proofErr w:type="spellStart"/>
      <w:ins w:author="Jessica Lamb" w:date="2025-09-23T10:06:00Z" w16du:dateUtc="2025-09-23T17:06:00Z" w:id="551">
        <w:r w:rsidRPr="004D1A46" w:rsidR="006804BB">
          <w:rPr>
            <w:rFonts w:cstheme="minorHAnsi"/>
            <w:sz w:val="20"/>
            <w:szCs w:val="20"/>
          </w:rPr>
          <w:t>rand_reperfusion_vial</w:t>
        </w:r>
        <w:proofErr w:type="spellEnd"/>
        <w:r w:rsidR="006804BB">
          <w:rPr>
            <w:rFonts w:cstheme="minorHAnsi"/>
            <w:sz w:val="20"/>
            <w:szCs w:val="20"/>
          </w:rPr>
          <w:t xml:space="preserve"> ≠</w:t>
        </w:r>
        <w:r w:rsidRPr="00B37F90" w:rsidR="006804BB">
          <w:rPr>
            <w:rFonts w:cstheme="minorHAnsi"/>
            <w:sz w:val="20"/>
            <w:szCs w:val="20"/>
          </w:rPr>
          <w:t xml:space="preserve"> </w:t>
        </w:r>
        <w:proofErr w:type="spellStart"/>
        <w:r w:rsidRPr="00564EA7" w:rsidR="006804BB">
          <w:rPr>
            <w:rFonts w:cstheme="minorHAnsi"/>
            <w:sz w:val="20"/>
            <w:szCs w:val="20"/>
          </w:rPr>
          <w:t>srg_reperfsn_vial</w:t>
        </w:r>
      </w:ins>
      <w:proofErr w:type="spellEnd"/>
    </w:p>
    <w:p w:rsidRPr="00B37F90" w:rsidR="00FA1476" w:rsidDel="00A06007" w:rsidP="3FB5923D" w:rsidRDefault="00FA1476" w14:paraId="7F7A81FE" w14:textId="77777777">
      <w:pPr>
        <w:spacing w:after="0"/>
        <w:rPr>
          <w:del w:author="Jessica Lamb" w:date="2025-10-01T09:37:00Z" w16du:dateUtc="2025-10-01T16:37:00Z" w:id="552"/>
          <w:rFonts w:cstheme="minorHAnsi"/>
          <w:sz w:val="20"/>
          <w:szCs w:val="20"/>
        </w:rPr>
      </w:pPr>
    </w:p>
    <w:p w:rsidRPr="00B37F90" w:rsidR="00FA1476" w:rsidDel="00A06007" w:rsidRDefault="00FA1476" w14:paraId="0A9645C8" w14:textId="718DE5B3">
      <w:pPr>
        <w:spacing w:after="0" w:line="240" w:lineRule="auto"/>
        <w:rPr>
          <w:del w:author="Jessica Lamb" w:date="2025-10-01T09:37:00Z" w16du:dateUtc="2025-10-01T16:37:00Z" w:id="553"/>
          <w:rFonts w:cstheme="minorHAnsi"/>
          <w:sz w:val="20"/>
          <w:szCs w:val="20"/>
        </w:rPr>
        <w:pPrChange w:author="Jessica Lamb" w:date="2025-09-23T10:07:00Z" w16du:dateUtc="2025-09-23T17:07:00Z" w:id="554">
          <w:pPr>
            <w:spacing w:after="0" w:line="240" w:lineRule="auto"/>
            <w:ind w:firstLine="720"/>
          </w:pPr>
        </w:pPrChange>
      </w:pPr>
    </w:p>
    <w:p w:rsidRPr="00B37F90" w:rsidR="001F381A" w:rsidP="00FA1476" w:rsidRDefault="001F381A" w14:paraId="0750FF93" w14:textId="77777777">
      <w:pPr>
        <w:spacing w:after="0" w:line="240" w:lineRule="auto"/>
        <w:ind w:firstLine="720"/>
        <w:rPr>
          <w:rFonts w:cstheme="minorHAnsi"/>
          <w:sz w:val="20"/>
          <w:szCs w:val="20"/>
        </w:rPr>
      </w:pPr>
    </w:p>
    <w:p w:rsidR="001F381A" w:rsidP="001F381A" w:rsidRDefault="001F381A" w14:paraId="41975900" w14:textId="77777777">
      <w:pPr>
        <w:spacing w:after="0"/>
        <w:rPr>
          <w:ins w:author="Jessica Lamb" w:date="2025-10-01T09:41:00Z" w16du:dateUtc="2025-10-01T16:41:00Z" w:id="555"/>
          <w:rStyle w:val="cf01"/>
          <w:rFonts w:asciiTheme="minorHAnsi" w:hAnsiTheme="minorHAnsi" w:cstheme="minorHAnsi"/>
          <w:sz w:val="20"/>
          <w:szCs w:val="20"/>
        </w:rPr>
      </w:pPr>
      <w:r w:rsidRPr="00E1382E">
        <w:rPr>
          <w:rFonts w:cstheme="minorHAnsi"/>
          <w:sz w:val="20"/>
          <w:szCs w:val="20"/>
          <w:rPrChange w:author="Jessica Lamb" w:date="2025-09-23T14:38:00Z" w16du:dateUtc="2025-09-23T21:38:00Z" w:id="556">
            <w:rPr>
              <w:rFonts w:cstheme="minorHAnsi"/>
              <w:sz w:val="20"/>
              <w:szCs w:val="20"/>
              <w:highlight w:val="yellow"/>
            </w:rPr>
          </w:rPrChange>
        </w:rPr>
        <w:t xml:space="preserve">Note: </w:t>
      </w:r>
      <w:r w:rsidRPr="00E1382E">
        <w:rPr>
          <w:rStyle w:val="cf01"/>
          <w:rFonts w:asciiTheme="minorHAnsi" w:hAnsiTheme="minorHAnsi" w:cstheme="minorHAnsi"/>
          <w:sz w:val="20"/>
          <w:szCs w:val="20"/>
          <w:rPrChange w:author="Jessica Lamb" w:date="2025-09-23T14:38:00Z" w16du:dateUtc="2025-09-23T21:38:00Z" w:id="557">
            <w:rPr>
              <w:rStyle w:val="cf01"/>
              <w:rFonts w:asciiTheme="minorHAnsi" w:hAnsiTheme="minorHAnsi" w:cstheme="minorHAnsi"/>
              <w:sz w:val="20"/>
              <w:szCs w:val="20"/>
              <w:highlight w:val="yellow"/>
            </w:rPr>
          </w:rPrChange>
        </w:rPr>
        <w:t>A blank value should not be considered non-compliant.</w:t>
      </w:r>
    </w:p>
    <w:p w:rsidR="00B0516D" w:rsidP="001F381A" w:rsidRDefault="00B0516D" w14:paraId="3D9CA9CD" w14:textId="77777777">
      <w:pPr>
        <w:spacing w:after="0"/>
        <w:rPr>
          <w:ins w:author="Jessica Lamb" w:date="2025-09-30T12:48:00Z" w16du:dateUtc="2025-09-30T19:48:00Z" w:id="558"/>
          <w:rStyle w:val="cf01"/>
          <w:rFonts w:asciiTheme="minorHAnsi" w:hAnsiTheme="minorHAnsi" w:cstheme="minorHAnsi"/>
          <w:sz w:val="20"/>
          <w:szCs w:val="20"/>
        </w:rPr>
      </w:pPr>
    </w:p>
    <w:p w:rsidR="003631EB" w:rsidP="001F381A" w:rsidRDefault="003631EB" w14:paraId="5F785710" w14:textId="77777777">
      <w:pPr>
        <w:spacing w:after="0"/>
        <w:rPr>
          <w:ins w:author="Jessica Lamb" w:date="2025-09-30T12:47:00Z" w16du:dateUtc="2025-09-30T19:47:00Z" w:id="559"/>
          <w:rStyle w:val="cf01"/>
          <w:rFonts w:asciiTheme="minorHAnsi" w:hAnsiTheme="minorHAnsi" w:cstheme="minorHAnsi"/>
          <w:sz w:val="20"/>
          <w:szCs w:val="20"/>
        </w:rPr>
      </w:pPr>
    </w:p>
    <w:p w:rsidRPr="00A06007" w:rsidR="003631EB" w:rsidRDefault="003631EB" w14:paraId="4680C4AB" w14:textId="1586DE6D">
      <w:pPr>
        <w:pStyle w:val="ListParagraph"/>
        <w:numPr>
          <w:ilvl w:val="0"/>
          <w:numId w:val="30"/>
        </w:numPr>
        <w:spacing w:after="0"/>
        <w:rPr>
          <w:ins w:author="Jessica Lamb" w:date="2025-09-30T12:48:00Z" w16du:dateUtc="2025-09-30T19:48:00Z" w:id="560"/>
          <w:rFonts w:cstheme="minorHAnsi"/>
        </w:rPr>
        <w:pPrChange w:author="Jessica Lamb" w:date="2025-10-01T09:40:00Z" w16du:dateUtc="2025-10-01T16:40:00Z" w:id="561">
          <w:pPr>
            <w:pStyle w:val="ListParagraph"/>
            <w:numPr>
              <w:numId w:val="24"/>
            </w:numPr>
            <w:spacing w:after="0"/>
            <w:ind w:hanging="360"/>
          </w:pPr>
        </w:pPrChange>
      </w:pPr>
      <w:ins w:author="Jessica Lamb" w:date="2025-09-30T12:47:00Z" w16du:dateUtc="2025-09-30T19:47:00Z" w:id="562">
        <w:r w:rsidRPr="00A06007">
          <w:rPr>
            <w:rFonts w:cstheme="minorHAnsi"/>
          </w:rPr>
          <w:t>Compliance TNK administration (</w:t>
        </w:r>
        <w:proofErr w:type="spellStart"/>
        <w:r w:rsidRPr="00A06007">
          <w:rPr>
            <w:rFonts w:cstheme="minorHAnsi"/>
          </w:rPr>
          <w:t>compliance_adm</w:t>
        </w:r>
      </w:ins>
      <w:proofErr w:type="spellEnd"/>
      <w:ins w:author="Jessica Lamb" w:date="2025-09-30T12:48:00Z" w16du:dateUtc="2025-09-30T19:48:00Z" w:id="563">
        <w:r w:rsidRPr="00A06007">
          <w:rPr>
            <w:rFonts w:cstheme="minorHAnsi"/>
          </w:rPr>
          <w:t>)</w:t>
        </w:r>
      </w:ins>
    </w:p>
    <w:p w:rsidRPr="003631EB" w:rsidR="003631EB" w:rsidRDefault="003631EB" w14:paraId="18DF2D6E" w14:textId="77777777">
      <w:pPr>
        <w:pStyle w:val="ListParagraph"/>
        <w:spacing w:after="0"/>
        <w:rPr>
          <w:rStyle w:val="cf01"/>
          <w:rFonts w:asciiTheme="minorHAnsi" w:hAnsiTheme="minorHAnsi" w:cstheme="minorHAnsi"/>
          <w:sz w:val="20"/>
          <w:szCs w:val="20"/>
        </w:rPr>
        <w:pPrChange w:author="Jessica Lamb" w:date="2025-09-30T12:48:00Z" w16du:dateUtc="2025-09-30T19:48:00Z" w:id="564">
          <w:pPr>
            <w:spacing w:after="0"/>
          </w:pPr>
        </w:pPrChange>
      </w:pPr>
    </w:p>
    <w:p w:rsidRPr="00DA486A" w:rsidR="003631EB" w:rsidP="003631EB" w:rsidRDefault="001F4FBF" w14:paraId="55CC9FC7" w14:textId="5C5DE0E3">
      <w:pPr>
        <w:spacing w:after="0" w:line="240" w:lineRule="auto"/>
        <w:rPr>
          <w:ins w:author="Jessica Lamb" w:date="2025-09-30T12:48:00Z" w16du:dateUtc="2025-09-30T19:48:00Z" w:id="565"/>
          <w:rFonts w:cstheme="minorHAnsi"/>
          <w:sz w:val="20"/>
          <w:szCs w:val="20"/>
        </w:rPr>
      </w:pPr>
      <w:ins w:author="Jessica Lamb" w:date="2025-10-01T09:34:00Z" w16du:dateUtc="2025-10-01T16:34:00Z" w:id="566">
        <w:r>
          <w:rPr>
            <w:rFonts w:cstheme="minorHAnsi"/>
            <w:sz w:val="20"/>
            <w:szCs w:val="20"/>
          </w:rPr>
          <w:t>Y</w:t>
        </w:r>
      </w:ins>
      <w:ins w:author="Jessica Lamb" w:date="2025-09-30T12:48:00Z" w16du:dateUtc="2025-09-30T19:48:00Z" w:id="567">
        <w:r w:rsidRPr="00B37F90" w:rsidR="003631EB">
          <w:rPr>
            <w:rFonts w:cstheme="minorHAnsi"/>
            <w:sz w:val="20"/>
            <w:szCs w:val="20"/>
          </w:rPr>
          <w:t>es if</w:t>
        </w:r>
      </w:ins>
      <w:ins w:author="Jessica Lamb" w:date="2025-10-01T09:34:00Z" w16du:dateUtc="2025-10-01T16:34:00Z" w:id="568">
        <w:r>
          <w:rPr>
            <w:rFonts w:cstheme="minorHAnsi"/>
            <w:sz w:val="20"/>
            <w:szCs w:val="20"/>
          </w:rPr>
          <w:t>:</w:t>
        </w:r>
      </w:ins>
      <w:ins w:author="Jessica Lamb" w:date="2025-10-01T09:38:00Z" w16du:dateUtc="2025-10-01T16:38:00Z" w:id="569">
        <w:r w:rsidR="00A06007">
          <w:rPr>
            <w:rFonts w:cstheme="minorHAnsi"/>
            <w:sz w:val="20"/>
            <w:szCs w:val="20"/>
          </w:rPr>
          <w:t xml:space="preserve"> </w:t>
        </w:r>
      </w:ins>
      <w:proofErr w:type="spellStart"/>
      <w:ins w:author="Jessica Lamb" w:date="2025-09-30T12:48:00Z" w16du:dateUtc="2025-09-30T19:48:00Z" w:id="570">
        <w:r w:rsidRPr="00DA486A" w:rsidR="003631EB">
          <w:rPr>
            <w:rFonts w:cstheme="minorHAnsi"/>
            <w:sz w:val="20"/>
            <w:szCs w:val="20"/>
          </w:rPr>
          <w:t>txas_reperfusion</w:t>
        </w:r>
        <w:proofErr w:type="spellEnd"/>
        <w:r w:rsidRPr="00DA486A" w:rsidDel="00102E5C" w:rsidR="003631EB">
          <w:rPr>
            <w:rFonts w:cstheme="minorHAnsi"/>
            <w:sz w:val="20"/>
            <w:szCs w:val="20"/>
          </w:rPr>
          <w:t xml:space="preserve"> </w:t>
        </w:r>
        <w:r w:rsidRPr="00B37F90" w:rsidR="003631EB">
          <w:rPr>
            <w:rFonts w:cstheme="minorHAnsi"/>
            <w:sz w:val="20"/>
            <w:szCs w:val="20"/>
          </w:rPr>
          <w:t xml:space="preserve">= </w:t>
        </w:r>
        <w:proofErr w:type="spellStart"/>
        <w:r w:rsidRPr="00DA486A" w:rsidR="003631EB">
          <w:rPr>
            <w:rFonts w:cstheme="minorHAnsi"/>
            <w:sz w:val="20"/>
            <w:szCs w:val="20"/>
          </w:rPr>
          <w:t>txas_reperfusion</w:t>
        </w:r>
        <w:r w:rsidR="003631EB">
          <w:rPr>
            <w:rFonts w:cstheme="minorHAnsi"/>
            <w:sz w:val="20"/>
            <w:szCs w:val="20"/>
          </w:rPr>
          <w:t>_</w:t>
        </w:r>
      </w:ins>
      <w:ins w:author="Jessica Lamb" w:date="2025-10-03T10:35:00Z" w16du:dateUtc="2025-10-03T17:35:00Z" w:id="571">
        <w:r w:rsidR="00111B81">
          <w:rPr>
            <w:rFonts w:cstheme="minorHAnsi"/>
            <w:sz w:val="20"/>
            <w:szCs w:val="20"/>
          </w:rPr>
          <w:t>actual</w:t>
        </w:r>
      </w:ins>
      <w:proofErr w:type="spellEnd"/>
    </w:p>
    <w:p w:rsidRPr="00B37F90" w:rsidR="003631EB" w:rsidRDefault="003631EB" w14:paraId="4D44BCD2" w14:textId="261A82D7">
      <w:pPr>
        <w:spacing w:after="0" w:line="240" w:lineRule="auto"/>
        <w:rPr>
          <w:ins w:author="Jessica Lamb" w:date="2025-09-30T12:48:00Z" w16du:dateUtc="2025-09-30T19:48:00Z" w:id="572"/>
          <w:rFonts w:cstheme="minorHAnsi"/>
          <w:sz w:val="20"/>
          <w:szCs w:val="20"/>
        </w:rPr>
        <w:pPrChange w:author="Jessica Lamb" w:date="2025-09-30T12:48:00Z" w16du:dateUtc="2025-09-30T19:48:00Z" w:id="573">
          <w:pPr>
            <w:spacing w:after="0"/>
          </w:pPr>
        </w:pPrChange>
      </w:pPr>
    </w:p>
    <w:p w:rsidRPr="00DA486A" w:rsidR="003631EB" w:rsidP="003631EB" w:rsidRDefault="001F4FBF" w14:paraId="551300B2" w14:textId="1199728E">
      <w:pPr>
        <w:spacing w:after="0" w:line="240" w:lineRule="auto"/>
        <w:rPr>
          <w:ins w:author="Jessica Lamb" w:date="2025-09-30T12:48:00Z" w16du:dateUtc="2025-09-30T19:48:00Z" w:id="574"/>
          <w:rFonts w:cstheme="minorHAnsi"/>
          <w:sz w:val="20"/>
          <w:szCs w:val="20"/>
        </w:rPr>
      </w:pPr>
      <w:ins w:author="Jessica Lamb" w:date="2025-10-01T09:34:00Z" w16du:dateUtc="2025-10-01T16:34:00Z" w:id="575">
        <w:r>
          <w:rPr>
            <w:rFonts w:cstheme="minorHAnsi"/>
            <w:sz w:val="20"/>
            <w:szCs w:val="20"/>
          </w:rPr>
          <w:t>No</w:t>
        </w:r>
      </w:ins>
      <w:ins w:author="Jessica Lamb" w:date="2025-09-30T12:48:00Z" w16du:dateUtc="2025-09-30T19:48:00Z" w:id="576">
        <w:r w:rsidRPr="00B37F90" w:rsidR="003631EB">
          <w:rPr>
            <w:rFonts w:cstheme="minorHAnsi"/>
            <w:sz w:val="20"/>
            <w:szCs w:val="20"/>
          </w:rPr>
          <w:t xml:space="preserve"> if</w:t>
        </w:r>
      </w:ins>
      <w:ins w:author="Jessica Lamb" w:date="2025-10-01T09:34:00Z" w16du:dateUtc="2025-10-01T16:34:00Z" w:id="577">
        <w:r>
          <w:rPr>
            <w:rFonts w:cstheme="minorHAnsi"/>
            <w:sz w:val="20"/>
            <w:szCs w:val="20"/>
          </w:rPr>
          <w:t>:</w:t>
        </w:r>
      </w:ins>
      <w:ins w:author="Jessica Lamb" w:date="2025-10-01T09:38:00Z" w16du:dateUtc="2025-10-01T16:38:00Z" w:id="578">
        <w:r w:rsidR="00A06007">
          <w:rPr>
            <w:rFonts w:cstheme="minorHAnsi"/>
            <w:sz w:val="20"/>
            <w:szCs w:val="20"/>
          </w:rPr>
          <w:t xml:space="preserve"> </w:t>
        </w:r>
      </w:ins>
      <w:proofErr w:type="spellStart"/>
      <w:ins w:author="Jessica Lamb" w:date="2025-09-30T12:48:00Z" w16du:dateUtc="2025-09-30T19:48:00Z" w:id="579">
        <w:r w:rsidRPr="00DA486A" w:rsidR="003631EB">
          <w:rPr>
            <w:rFonts w:cstheme="minorHAnsi"/>
            <w:sz w:val="20"/>
            <w:szCs w:val="20"/>
          </w:rPr>
          <w:t>txas_reperfusion</w:t>
        </w:r>
        <w:proofErr w:type="spellEnd"/>
        <w:r w:rsidRPr="00DA486A" w:rsidDel="00102E5C" w:rsidR="003631EB">
          <w:rPr>
            <w:rFonts w:cstheme="minorHAnsi"/>
            <w:sz w:val="20"/>
            <w:szCs w:val="20"/>
          </w:rPr>
          <w:t xml:space="preserve"> </w:t>
        </w:r>
        <w:r w:rsidR="003631EB">
          <w:rPr>
            <w:rFonts w:cstheme="minorHAnsi"/>
            <w:sz w:val="20"/>
            <w:szCs w:val="20"/>
          </w:rPr>
          <w:t>≠</w:t>
        </w:r>
        <w:r w:rsidRPr="00B37F90" w:rsidR="003631EB">
          <w:rPr>
            <w:rFonts w:cstheme="minorHAnsi"/>
            <w:sz w:val="20"/>
            <w:szCs w:val="20"/>
          </w:rPr>
          <w:t xml:space="preserve"> </w:t>
        </w:r>
        <w:proofErr w:type="spellStart"/>
        <w:r w:rsidRPr="00DA486A" w:rsidR="003631EB">
          <w:rPr>
            <w:rFonts w:cstheme="minorHAnsi"/>
            <w:sz w:val="20"/>
            <w:szCs w:val="20"/>
          </w:rPr>
          <w:t>txas_reperfusion</w:t>
        </w:r>
        <w:r w:rsidR="003631EB">
          <w:rPr>
            <w:rFonts w:cstheme="minorHAnsi"/>
            <w:sz w:val="20"/>
            <w:szCs w:val="20"/>
          </w:rPr>
          <w:t>_</w:t>
        </w:r>
      </w:ins>
      <w:ins w:author="Jessica Lamb" w:date="2025-10-03T10:35:00Z" w16du:dateUtc="2025-10-03T17:35:00Z" w:id="580">
        <w:r w:rsidR="00111B81">
          <w:rPr>
            <w:rFonts w:cstheme="minorHAnsi"/>
            <w:sz w:val="20"/>
            <w:szCs w:val="20"/>
          </w:rPr>
          <w:t>actual</w:t>
        </w:r>
      </w:ins>
      <w:proofErr w:type="spellEnd"/>
    </w:p>
    <w:p w:rsidRPr="00E1382E" w:rsidR="001F381A" w:rsidP="00FA1476" w:rsidRDefault="001F381A" w14:paraId="51E4622E" w14:textId="77777777">
      <w:pPr>
        <w:spacing w:after="0" w:line="240" w:lineRule="auto"/>
        <w:ind w:firstLine="720"/>
        <w:rPr>
          <w:rFonts w:cstheme="minorHAnsi"/>
          <w:sz w:val="20"/>
          <w:szCs w:val="20"/>
        </w:rPr>
      </w:pPr>
    </w:p>
    <w:p w:rsidR="007D7B31" w:rsidP="0013794D" w:rsidRDefault="00156D29" w14:paraId="6DEBD160" w14:textId="270BEA55">
      <w:pPr>
        <w:spacing w:after="0"/>
        <w:rPr>
          <w:ins w:author="Jessica Lamb" w:date="2025-10-07T16:53:00Z" w16du:dateUtc="2025-10-07T23:53:00Z" w:id="581"/>
          <w:rStyle w:val="cf01"/>
          <w:rFonts w:asciiTheme="minorHAnsi" w:hAnsiTheme="minorHAnsi" w:cstheme="minorHAnsi"/>
          <w:sz w:val="20"/>
          <w:szCs w:val="20"/>
        </w:rPr>
      </w:pPr>
      <w:ins w:author="Jessica Lamb" w:date="2025-10-07T16:53:00Z" w16du:dateUtc="2025-10-07T23:53:00Z" w:id="582">
        <w:r w:rsidRPr="00A4209F">
          <w:rPr>
            <w:rFonts w:cstheme="minorHAnsi"/>
            <w:sz w:val="20"/>
            <w:szCs w:val="20"/>
          </w:rPr>
          <w:t xml:space="preserve">Note: </w:t>
        </w:r>
        <w:r w:rsidRPr="00A4209F">
          <w:rPr>
            <w:rStyle w:val="cf01"/>
            <w:rFonts w:asciiTheme="minorHAnsi" w:hAnsiTheme="minorHAnsi" w:cstheme="minorHAnsi"/>
            <w:sz w:val="20"/>
            <w:szCs w:val="20"/>
          </w:rPr>
          <w:t>A blank value should not be considered non-compliant</w:t>
        </w:r>
      </w:ins>
    </w:p>
    <w:p w:rsidRPr="00E1382E" w:rsidR="00156D29" w:rsidP="0013794D" w:rsidRDefault="00156D29" w14:paraId="6F62B358" w14:textId="77777777">
      <w:pPr>
        <w:spacing w:after="0"/>
        <w:rPr>
          <w:rStyle w:val="cf01"/>
          <w:rFonts w:asciiTheme="minorHAnsi" w:hAnsiTheme="minorHAnsi" w:cstheme="minorHAnsi"/>
        </w:rPr>
      </w:pPr>
    </w:p>
    <w:p w:rsidRPr="00A06007" w:rsidR="00FA1476" w:rsidRDefault="001B36A2" w14:paraId="5D631989" w14:textId="1B576C2C">
      <w:pPr>
        <w:pStyle w:val="ListParagraph"/>
        <w:numPr>
          <w:ilvl w:val="0"/>
          <w:numId w:val="30"/>
        </w:numPr>
        <w:spacing w:after="0"/>
        <w:rPr>
          <w:rFonts w:cstheme="minorHAnsi"/>
          <w:rPrChange w:author="Jessica Lamb" w:date="2025-10-01T09:38:00Z" w16du:dateUtc="2025-10-01T16:38:00Z" w:id="583">
            <w:rPr>
              <w:rFonts w:cstheme="minorHAnsi"/>
              <w:highlight w:val="yellow"/>
              <w:lang w:val="fr-FR"/>
            </w:rPr>
          </w:rPrChange>
        </w:rPr>
        <w:pPrChange w:author="Jessica Lamb" w:date="2025-10-01T09:41:00Z" w16du:dateUtc="2025-10-01T16:41:00Z" w:id="584">
          <w:pPr>
            <w:pStyle w:val="ListParagraph"/>
            <w:spacing w:after="0"/>
            <w:ind w:left="0"/>
          </w:pPr>
        </w:pPrChange>
      </w:pPr>
      <w:r w:rsidRPr="00A06007">
        <w:rPr>
          <w:rFonts w:cstheme="minorHAnsi"/>
          <w:rPrChange w:author="Jessica Lamb" w:date="2025-10-01T09:38:00Z" w16du:dateUtc="2025-10-01T16:38:00Z" w:id="585">
            <w:rPr>
              <w:rFonts w:cstheme="minorHAnsi"/>
              <w:lang w:val="fr-FR"/>
            </w:rPr>
          </w:rPrChange>
        </w:rPr>
        <w:t xml:space="preserve">Compliance </w:t>
      </w:r>
      <w:r w:rsidRPr="00A06007" w:rsidR="001B5DBF">
        <w:rPr>
          <w:rFonts w:cstheme="minorHAnsi"/>
          <w:rPrChange w:author="Jessica Lamb" w:date="2025-10-01T09:38:00Z" w16du:dateUtc="2025-10-01T16:38:00Z" w:id="586">
            <w:rPr>
              <w:rFonts w:cstheme="minorHAnsi"/>
              <w:lang w:val="fr-FR"/>
            </w:rPr>
          </w:rPrChange>
        </w:rPr>
        <w:t>TNK dose</w:t>
      </w:r>
      <w:r w:rsidRPr="00A06007" w:rsidR="007D7B31">
        <w:rPr>
          <w:rFonts w:cstheme="minorHAnsi"/>
          <w:rPrChange w:author="Jessica Lamb" w:date="2025-10-01T09:38:00Z" w16du:dateUtc="2025-10-01T16:38:00Z" w:id="587">
            <w:rPr>
              <w:rFonts w:cstheme="minorHAnsi"/>
              <w:lang w:val="fr-FR"/>
            </w:rPr>
          </w:rPrChange>
        </w:rPr>
        <w:t xml:space="preserve"> (</w:t>
      </w:r>
      <w:proofErr w:type="spellStart"/>
      <w:r w:rsidRPr="00A06007" w:rsidR="007D7B31">
        <w:rPr>
          <w:rFonts w:cstheme="minorHAnsi"/>
          <w:rPrChange w:author="Jessica Lamb" w:date="2025-10-01T09:38:00Z" w16du:dateUtc="2025-10-01T16:38:00Z" w:id="588">
            <w:rPr>
              <w:rFonts w:cstheme="minorHAnsi"/>
              <w:lang w:val="fr-FR"/>
            </w:rPr>
          </w:rPrChange>
        </w:rPr>
        <w:t>compliance_</w:t>
      </w:r>
      <w:del w:author="Jessica Lamb" w:date="2025-09-30T12:50:00Z" w16du:dateUtc="2025-09-30T19:50:00Z" w:id="589">
        <w:r w:rsidRPr="00A06007" w:rsidDel="00BE7266" w:rsidR="007D7B31">
          <w:rPr>
            <w:rFonts w:cstheme="minorHAnsi"/>
            <w:rPrChange w:author="Jessica Lamb" w:date="2025-10-01T09:38:00Z" w16du:dateUtc="2025-10-01T16:38:00Z" w:id="590">
              <w:rPr>
                <w:rFonts w:cstheme="minorHAnsi"/>
                <w:lang w:val="fr-FR"/>
              </w:rPr>
            </w:rPrChange>
          </w:rPr>
          <w:delText>TNK</w:delText>
        </w:r>
      </w:del>
      <w:ins w:author="Jessica Lamb" w:date="2025-09-30T12:50:00Z" w16du:dateUtc="2025-09-30T19:50:00Z" w:id="591">
        <w:r w:rsidRPr="00A06007" w:rsidR="00BE7266">
          <w:rPr>
            <w:rFonts w:cstheme="minorHAnsi"/>
            <w:rPrChange w:author="Jessica Lamb" w:date="2025-10-01T09:38:00Z" w16du:dateUtc="2025-10-01T16:38:00Z" w:id="592">
              <w:rPr>
                <w:rFonts w:cstheme="minorHAnsi"/>
                <w:lang w:val="fr-FR"/>
              </w:rPr>
            </w:rPrChange>
          </w:rPr>
          <w:t>dose</w:t>
        </w:r>
      </w:ins>
      <w:proofErr w:type="spellEnd"/>
      <w:r w:rsidRPr="00A06007" w:rsidR="007D7B31">
        <w:rPr>
          <w:rFonts w:cstheme="minorHAnsi"/>
          <w:rPrChange w:author="Jessica Lamb" w:date="2025-10-01T09:38:00Z" w16du:dateUtc="2025-10-01T16:38:00Z" w:id="593">
            <w:rPr>
              <w:rFonts w:cstheme="minorHAnsi"/>
              <w:highlight w:val="yellow"/>
              <w:lang w:val="fr-FR"/>
            </w:rPr>
          </w:rPrChange>
        </w:rPr>
        <w:t>)</w:t>
      </w:r>
    </w:p>
    <w:p w:rsidRPr="00A06007" w:rsidR="001B5DBF" w:rsidP="001B5DBF" w:rsidRDefault="001B5DBF" w14:paraId="7B4E50A9" w14:textId="77777777">
      <w:pPr>
        <w:spacing w:after="0" w:line="240" w:lineRule="auto"/>
        <w:ind w:left="1080" w:hanging="720"/>
        <w:rPr>
          <w:rStyle w:val="normaltextrun"/>
          <w:rFonts w:cstheme="minorHAnsi"/>
          <w:color w:val="000000" w:themeColor="text1"/>
          <w:sz w:val="20"/>
          <w:szCs w:val="20"/>
          <w:shd w:val="clear" w:color="auto" w:fill="FFFFFF"/>
          <w:rPrChange w:author="Jessica Lamb" w:date="2025-10-01T09:38:00Z" w16du:dateUtc="2025-10-01T16:38:00Z" w:id="594">
            <w:rPr>
              <w:rStyle w:val="normaltextrun"/>
              <w:rFonts w:eastAsiaTheme="minorEastAsia" w:cstheme="minorHAnsi"/>
              <w:color w:val="000000" w:themeColor="text1"/>
              <w:sz w:val="20"/>
              <w:szCs w:val="20"/>
              <w:highlight w:val="yellow"/>
              <w:shd w:val="clear" w:color="auto" w:fill="FFFFFF"/>
              <w:lang w:val="fr-FR"/>
            </w:rPr>
          </w:rPrChange>
        </w:rPr>
      </w:pPr>
    </w:p>
    <w:p w:rsidRPr="00E1382E" w:rsidR="00FE241B" w:rsidDel="00A06007" w:rsidRDefault="00FE241B" w14:paraId="4A34A1BF" w14:textId="00243D10">
      <w:pPr>
        <w:spacing w:after="0" w:line="240" w:lineRule="auto"/>
        <w:rPr>
          <w:del w:author="Jessica Lamb" w:date="2025-10-01T09:38:00Z" w16du:dateUtc="2025-10-01T16:38:00Z" w:id="595"/>
          <w:rStyle w:val="normaltextrun"/>
          <w:rFonts w:cstheme="minorHAnsi"/>
          <w:color w:val="000000" w:themeColor="text1"/>
          <w:sz w:val="20"/>
          <w:szCs w:val="20"/>
          <w:shd w:val="clear" w:color="auto" w:fill="FFFFFF"/>
          <w:rPrChange w:author="Jessica Lamb" w:date="2025-09-23T14:38:00Z" w16du:dateUtc="2025-09-23T21:38:00Z" w:id="596">
            <w:rPr>
              <w:del w:author="Jessica Lamb" w:date="2025-10-01T09:38:00Z" w16du:dateUtc="2025-10-01T16:38:00Z" w:id="597"/>
              <w:rStyle w:val="normaltextrun"/>
              <w:rFonts w:eastAsiaTheme="minorEastAsia" w:cstheme="minorHAnsi"/>
              <w:color w:val="000000" w:themeColor="text1"/>
              <w:sz w:val="20"/>
              <w:szCs w:val="20"/>
              <w:highlight w:val="yellow"/>
              <w:shd w:val="clear" w:color="auto" w:fill="FFFFFF"/>
            </w:rPr>
          </w:rPrChange>
        </w:rPr>
        <w:pPrChange w:author="Jessica Lamb" w:date="2025-10-01T09:37:00Z" w16du:dateUtc="2025-10-01T16:37:00Z" w:id="598">
          <w:pPr>
            <w:spacing w:after="0" w:line="240" w:lineRule="auto"/>
            <w:ind w:left="1080" w:hanging="720"/>
          </w:pPr>
        </w:pPrChange>
      </w:pPr>
      <w:r w:rsidRPr="00E1382E">
        <w:rPr>
          <w:rStyle w:val="normaltextrun"/>
          <w:rFonts w:cstheme="minorHAnsi"/>
          <w:color w:val="000000" w:themeColor="text1"/>
          <w:sz w:val="20"/>
          <w:szCs w:val="20"/>
          <w:shd w:val="clear" w:color="auto" w:fill="FFFFFF"/>
          <w:rPrChange w:author="Jessica Lamb" w:date="2025-09-23T14:38:00Z" w16du:dateUtc="2025-09-23T21:38:00Z" w:id="599">
            <w:rPr>
              <w:rStyle w:val="normaltextrun"/>
              <w:rFonts w:cstheme="minorHAnsi"/>
              <w:color w:val="000000" w:themeColor="text1"/>
              <w:sz w:val="20"/>
              <w:szCs w:val="20"/>
              <w:highlight w:val="yellow"/>
              <w:shd w:val="clear" w:color="auto" w:fill="FFFFFF"/>
            </w:rPr>
          </w:rPrChange>
        </w:rPr>
        <w:t>Yes if:</w:t>
      </w:r>
      <w:ins w:author="Jessica Lamb" w:date="2025-10-01T09:38:00Z" w16du:dateUtc="2025-10-01T16:38:00Z" w:id="600">
        <w:r w:rsidR="00A06007">
          <w:rPr>
            <w:rFonts w:cstheme="minorHAnsi"/>
            <w:sz w:val="20"/>
            <w:szCs w:val="20"/>
          </w:rPr>
          <w:t xml:space="preserve"> </w:t>
        </w:r>
      </w:ins>
    </w:p>
    <w:p w:rsidRPr="00E1382E" w:rsidR="001B5DBF" w:rsidRDefault="002E3389" w14:paraId="5AB2DBF1" w14:textId="6A8DDC0A">
      <w:pPr>
        <w:spacing w:after="0" w:line="240" w:lineRule="auto"/>
        <w:rPr>
          <w:rFonts w:cstheme="minorHAnsi"/>
          <w:color w:val="000000" w:themeColor="text1"/>
          <w:sz w:val="20"/>
          <w:szCs w:val="20"/>
          <w:shd w:val="clear" w:color="auto" w:fill="FFFFFF"/>
          <w:rPrChange w:author="Jessica Lamb" w:date="2025-09-23T14:38:00Z" w16du:dateUtc="2025-09-23T21:38:00Z" w:id="601">
            <w:rPr>
              <w:rFonts w:cstheme="minorHAnsi"/>
              <w:color w:val="000000" w:themeColor="text1"/>
              <w:sz w:val="20"/>
              <w:szCs w:val="20"/>
              <w:highlight w:val="yellow"/>
              <w:shd w:val="clear" w:color="auto" w:fill="FFFFFF"/>
            </w:rPr>
          </w:rPrChange>
        </w:rPr>
        <w:pPrChange w:author="Jessica Lamb" w:date="2025-10-01T09:37:00Z" w16du:dateUtc="2025-10-01T16:37:00Z" w:id="602">
          <w:pPr>
            <w:spacing w:after="0" w:line="240" w:lineRule="auto"/>
            <w:ind w:left="1080" w:hanging="720"/>
          </w:pPr>
        </w:pPrChange>
      </w:pPr>
      <w:proofErr w:type="spellStart"/>
      <w:ins w:author="Jessica Lamb" w:date="2025-09-23T14:30:00Z" w16du:dateUtc="2025-09-23T21:30:00Z" w:id="603">
        <w:r w:rsidRPr="00E1382E">
          <w:rPr>
            <w:rFonts w:cstheme="minorHAnsi"/>
            <w:sz w:val="20"/>
            <w:szCs w:val="20"/>
          </w:rPr>
          <w:t>srg_reperfsn_dose</w:t>
        </w:r>
        <w:proofErr w:type="spellEnd"/>
        <w:r w:rsidRPr="00E1382E" w:rsidDel="00013856">
          <w:rPr>
            <w:rFonts w:cstheme="minorHAnsi"/>
            <w:sz w:val="20"/>
            <w:szCs w:val="20"/>
          </w:rPr>
          <w:t xml:space="preserve"> </w:t>
        </w:r>
      </w:ins>
      <w:ins w:author="Jessica Lamb" w:date="2025-09-23T14:31:00Z" w16du:dateUtc="2025-09-23T21:31:00Z" w:id="604">
        <w:r w:rsidRPr="00E1382E" w:rsidR="00FB2994">
          <w:rPr>
            <w:rFonts w:cstheme="minorHAnsi"/>
            <w:sz w:val="20"/>
            <w:szCs w:val="20"/>
          </w:rPr>
          <w:t xml:space="preserve">= </w:t>
        </w:r>
        <w:r w:rsidRPr="00E1382E" w:rsidR="00E13603">
          <w:rPr>
            <w:rFonts w:cstheme="minorHAnsi"/>
            <w:sz w:val="20"/>
            <w:szCs w:val="20"/>
          </w:rPr>
          <w:t>&gt;</w:t>
        </w:r>
      </w:ins>
      <w:ins w:author="Jessica Lamb" w:date="2025-09-23T14:30:00Z" w16du:dateUtc="2025-09-23T21:30:00Z" w:id="605">
        <w:r w:rsidRPr="00E1382E">
          <w:rPr>
            <w:rFonts w:cstheme="minorHAnsi"/>
            <w:sz w:val="20"/>
            <w:szCs w:val="20"/>
          </w:rPr>
          <w:t>0.75(</w:t>
        </w:r>
        <w:proofErr w:type="spellStart"/>
        <w:r w:rsidRPr="00E1382E">
          <w:rPr>
            <w:rFonts w:cstheme="minorHAnsi"/>
            <w:sz w:val="20"/>
            <w:szCs w:val="20"/>
          </w:rPr>
          <w:t>rand_reperfusion_</w:t>
        </w:r>
        <w:proofErr w:type="gramStart"/>
        <w:r w:rsidRPr="00E1382E">
          <w:rPr>
            <w:rFonts w:cstheme="minorHAnsi"/>
            <w:sz w:val="20"/>
            <w:szCs w:val="20"/>
          </w:rPr>
          <w:t>dose</w:t>
        </w:r>
        <w:proofErr w:type="spellEnd"/>
        <w:r w:rsidRPr="00E1382E" w:rsidDel="00013856">
          <w:rPr>
            <w:rFonts w:cstheme="minorHAnsi"/>
            <w:sz w:val="20"/>
            <w:szCs w:val="20"/>
          </w:rPr>
          <w:t xml:space="preserve"> </w:t>
        </w:r>
        <w:r w:rsidRPr="00E1382E">
          <w:rPr>
            <w:rFonts w:cstheme="minorHAnsi"/>
            <w:sz w:val="20"/>
            <w:szCs w:val="20"/>
          </w:rPr>
          <w:t>)</w:t>
        </w:r>
        <w:proofErr w:type="gramEnd"/>
        <w:r w:rsidRPr="00E1382E">
          <w:rPr>
            <w:rFonts w:cstheme="minorHAnsi"/>
            <w:sz w:val="20"/>
            <w:szCs w:val="20"/>
          </w:rPr>
          <w:t xml:space="preserve"> but &lt; 1.25(</w:t>
        </w:r>
        <w:proofErr w:type="spellStart"/>
        <w:r w:rsidRPr="00E1382E">
          <w:rPr>
            <w:rFonts w:cstheme="minorHAnsi"/>
            <w:sz w:val="20"/>
            <w:szCs w:val="20"/>
          </w:rPr>
          <w:t>rand_reperfusion_dose</w:t>
        </w:r>
        <w:proofErr w:type="spellEnd"/>
        <w:r w:rsidRPr="00E1382E">
          <w:rPr>
            <w:rFonts w:cstheme="minorHAnsi"/>
            <w:sz w:val="20"/>
            <w:szCs w:val="20"/>
          </w:rPr>
          <w:t>)</w:t>
        </w:r>
        <w:r w:rsidRPr="00E1382E" w:rsidDel="00013856">
          <w:rPr>
            <w:rFonts w:cstheme="minorHAnsi"/>
            <w:sz w:val="20"/>
            <w:szCs w:val="20"/>
          </w:rPr>
          <w:t xml:space="preserve"> </w:t>
        </w:r>
      </w:ins>
    </w:p>
    <w:p w:rsidRPr="00E1382E" w:rsidR="00FE241B" w:rsidP="001B5DBF" w:rsidRDefault="00FE241B" w14:paraId="4F76852F" w14:textId="77777777">
      <w:pPr>
        <w:spacing w:after="0" w:line="240" w:lineRule="auto"/>
        <w:ind w:left="1080" w:hanging="720"/>
        <w:rPr>
          <w:rFonts w:cstheme="minorHAnsi"/>
          <w:color w:val="000000" w:themeColor="text1"/>
          <w:sz w:val="20"/>
          <w:szCs w:val="20"/>
          <w:shd w:val="clear" w:color="auto" w:fill="FFFFFF"/>
          <w:rPrChange w:author="Jessica Lamb" w:date="2025-09-23T14:38:00Z" w16du:dateUtc="2025-09-23T21:38:00Z" w:id="606">
            <w:rPr>
              <w:rFonts w:cstheme="minorHAnsi"/>
              <w:color w:val="000000" w:themeColor="text1"/>
              <w:sz w:val="20"/>
              <w:szCs w:val="20"/>
              <w:highlight w:val="yellow"/>
              <w:shd w:val="clear" w:color="auto" w:fill="FFFFFF"/>
            </w:rPr>
          </w:rPrChange>
        </w:rPr>
      </w:pPr>
    </w:p>
    <w:p w:rsidRPr="00E1382E" w:rsidR="00FE241B" w:rsidDel="00A06007" w:rsidRDefault="00FE241B" w14:paraId="13C74282" w14:textId="5A29F0CF">
      <w:pPr>
        <w:spacing w:after="0" w:line="240" w:lineRule="auto"/>
        <w:rPr>
          <w:del w:author="Jessica Lamb" w:date="2025-10-01T09:38:00Z" w16du:dateUtc="2025-10-01T16:38:00Z" w:id="607"/>
          <w:rStyle w:val="normaltextrun"/>
          <w:rFonts w:cstheme="minorHAnsi"/>
          <w:color w:val="000000" w:themeColor="text1"/>
          <w:sz w:val="20"/>
          <w:szCs w:val="20"/>
          <w:shd w:val="clear" w:color="auto" w:fill="FFFFFF"/>
          <w:rPrChange w:author="Jessica Lamb" w:date="2025-09-23T14:38:00Z" w16du:dateUtc="2025-09-23T21:38:00Z" w:id="608">
            <w:rPr>
              <w:del w:author="Jessica Lamb" w:date="2025-10-01T09:38:00Z" w16du:dateUtc="2025-10-01T16:38:00Z" w:id="609"/>
              <w:rStyle w:val="normaltextrun"/>
              <w:rFonts w:cstheme="minorHAnsi"/>
              <w:color w:val="000000" w:themeColor="text1"/>
              <w:sz w:val="20"/>
              <w:szCs w:val="20"/>
              <w:highlight w:val="yellow"/>
              <w:shd w:val="clear" w:color="auto" w:fill="FFFFFF"/>
            </w:rPr>
          </w:rPrChange>
        </w:rPr>
        <w:pPrChange w:author="Jessica Lamb" w:date="2025-10-01T09:37:00Z" w16du:dateUtc="2025-10-01T16:37:00Z" w:id="610">
          <w:pPr>
            <w:spacing w:after="0" w:line="240" w:lineRule="auto"/>
            <w:ind w:left="1080" w:hanging="720"/>
          </w:pPr>
        </w:pPrChange>
      </w:pPr>
      <w:r w:rsidRPr="00E1382E">
        <w:rPr>
          <w:rFonts w:cstheme="minorHAnsi"/>
          <w:color w:val="000000" w:themeColor="text1"/>
          <w:sz w:val="20"/>
          <w:szCs w:val="20"/>
          <w:shd w:val="clear" w:color="auto" w:fill="FFFFFF"/>
          <w:rPrChange w:author="Jessica Lamb" w:date="2025-09-23T14:38:00Z" w16du:dateUtc="2025-09-23T21:38:00Z" w:id="611">
            <w:rPr>
              <w:rFonts w:cstheme="minorHAnsi"/>
              <w:color w:val="000000" w:themeColor="text1"/>
              <w:sz w:val="20"/>
              <w:szCs w:val="20"/>
              <w:highlight w:val="yellow"/>
              <w:shd w:val="clear" w:color="auto" w:fill="FFFFFF"/>
            </w:rPr>
          </w:rPrChange>
        </w:rPr>
        <w:t>No if</w:t>
      </w:r>
      <w:ins w:author="Jessica Lamb" w:date="2025-10-01T09:35:00Z" w16du:dateUtc="2025-10-01T16:35:00Z" w:id="612">
        <w:r w:rsidR="00F508FE">
          <w:rPr>
            <w:rFonts w:cstheme="minorHAnsi"/>
            <w:color w:val="000000" w:themeColor="text1"/>
            <w:sz w:val="20"/>
            <w:szCs w:val="20"/>
            <w:shd w:val="clear" w:color="auto" w:fill="FFFFFF"/>
          </w:rPr>
          <w:t>:</w:t>
        </w:r>
      </w:ins>
      <w:r w:rsidRPr="00E1382E">
        <w:rPr>
          <w:rFonts w:cstheme="minorHAnsi"/>
          <w:color w:val="000000" w:themeColor="text1"/>
          <w:sz w:val="20"/>
          <w:szCs w:val="20"/>
          <w:shd w:val="clear" w:color="auto" w:fill="FFFFFF"/>
          <w:rPrChange w:author="Jessica Lamb" w:date="2025-09-23T14:38:00Z" w16du:dateUtc="2025-09-23T21:38:00Z" w:id="613">
            <w:rPr>
              <w:rFonts w:cstheme="minorHAnsi"/>
              <w:color w:val="000000" w:themeColor="text1"/>
              <w:sz w:val="20"/>
              <w:szCs w:val="20"/>
              <w:highlight w:val="yellow"/>
              <w:shd w:val="clear" w:color="auto" w:fill="FFFFFF"/>
            </w:rPr>
          </w:rPrChange>
        </w:rPr>
        <w:t xml:space="preserve"> </w:t>
      </w:r>
    </w:p>
    <w:p w:rsidR="00A06007" w:rsidP="000D6B52" w:rsidRDefault="00FE241B" w14:paraId="615E6E1B" w14:textId="39084977">
      <w:pPr>
        <w:spacing w:after="0" w:line="240" w:lineRule="auto"/>
        <w:rPr>
          <w:ins w:author="Jessica Lamb" w:date="2025-10-01T09:37:00Z" w16du:dateUtc="2025-10-01T16:37:00Z" w:id="614"/>
          <w:rFonts w:cstheme="minorHAnsi"/>
          <w:sz w:val="20"/>
          <w:szCs w:val="20"/>
        </w:rPr>
      </w:pPr>
      <w:proofErr w:type="spellStart"/>
      <w:r w:rsidRPr="00E1382E">
        <w:rPr>
          <w:rStyle w:val="normaltextrun"/>
          <w:rFonts w:cstheme="minorHAnsi"/>
          <w:color w:val="000000" w:themeColor="text1"/>
          <w:sz w:val="20"/>
          <w:szCs w:val="20"/>
          <w:shd w:val="clear" w:color="auto" w:fill="FFFFFF"/>
          <w:rPrChange w:author="Jessica Lamb" w:date="2025-09-23T14:38:00Z" w16du:dateUtc="2025-09-23T21:38:00Z" w:id="615">
            <w:rPr>
              <w:rStyle w:val="normaltextrun"/>
              <w:rFonts w:cstheme="minorHAnsi"/>
              <w:color w:val="000000" w:themeColor="text1"/>
              <w:sz w:val="20"/>
              <w:szCs w:val="20"/>
              <w:highlight w:val="yellow"/>
              <w:shd w:val="clear" w:color="auto" w:fill="FFFFFF"/>
            </w:rPr>
          </w:rPrChange>
        </w:rPr>
        <w:t>srg_reperfsn_dose</w:t>
      </w:r>
      <w:proofErr w:type="spellEnd"/>
      <w:r w:rsidRPr="00E1382E">
        <w:rPr>
          <w:rStyle w:val="normaltextrun"/>
          <w:rFonts w:cstheme="minorHAnsi"/>
          <w:color w:val="000000" w:themeColor="text1"/>
          <w:sz w:val="20"/>
          <w:szCs w:val="20"/>
          <w:shd w:val="clear" w:color="auto" w:fill="FFFFFF"/>
          <w:rPrChange w:author="Jessica Lamb" w:date="2025-09-23T14:38:00Z" w16du:dateUtc="2025-09-23T21:38:00Z" w:id="616">
            <w:rPr>
              <w:rStyle w:val="normaltextrun"/>
              <w:rFonts w:cstheme="minorHAnsi"/>
              <w:color w:val="000000" w:themeColor="text1"/>
              <w:sz w:val="20"/>
              <w:szCs w:val="20"/>
              <w:highlight w:val="yellow"/>
              <w:shd w:val="clear" w:color="auto" w:fill="FFFFFF"/>
            </w:rPr>
          </w:rPrChange>
        </w:rPr>
        <w:t xml:space="preserve"> </w:t>
      </w:r>
      <w:r w:rsidRPr="00E1382E">
        <w:rPr>
          <w:rFonts w:cstheme="minorHAnsi"/>
          <w:sz w:val="20"/>
          <w:szCs w:val="20"/>
          <w:rPrChange w:author="Jessica Lamb" w:date="2025-09-23T14:38:00Z" w16du:dateUtc="2025-09-23T21:38:00Z" w:id="617">
            <w:rPr>
              <w:rFonts w:cstheme="minorHAnsi"/>
              <w:sz w:val="20"/>
              <w:szCs w:val="20"/>
              <w:highlight w:val="yellow"/>
            </w:rPr>
          </w:rPrChange>
        </w:rPr>
        <w:t>≠</w:t>
      </w:r>
      <w:r w:rsidRPr="00E1382E">
        <w:rPr>
          <w:rStyle w:val="normaltextrun"/>
          <w:rFonts w:cstheme="minorHAnsi"/>
          <w:color w:val="000000" w:themeColor="text1"/>
          <w:sz w:val="20"/>
          <w:szCs w:val="20"/>
          <w:shd w:val="clear" w:color="auto" w:fill="FFFFFF"/>
          <w:rPrChange w:author="Jessica Lamb" w:date="2025-09-23T14:38:00Z" w16du:dateUtc="2025-09-23T21:38:00Z" w:id="618">
            <w:rPr>
              <w:rStyle w:val="normaltextrun"/>
              <w:rFonts w:cstheme="minorHAnsi"/>
              <w:color w:val="000000" w:themeColor="text1"/>
              <w:sz w:val="20"/>
              <w:szCs w:val="20"/>
              <w:highlight w:val="yellow"/>
              <w:shd w:val="clear" w:color="auto" w:fill="FFFFFF"/>
            </w:rPr>
          </w:rPrChange>
        </w:rPr>
        <w:t xml:space="preserve"> </w:t>
      </w:r>
      <w:ins w:author="Jessica Lamb" w:date="2025-09-23T14:31:00Z" w16du:dateUtc="2025-09-23T21:31:00Z" w:id="619">
        <w:r w:rsidRPr="00E1382E" w:rsidR="00E13603">
          <w:rPr>
            <w:rStyle w:val="normaltextrun"/>
            <w:rFonts w:cstheme="minorHAnsi"/>
            <w:color w:val="000000" w:themeColor="text1"/>
            <w:sz w:val="20"/>
            <w:szCs w:val="20"/>
            <w:shd w:val="clear" w:color="auto" w:fill="FFFFFF"/>
          </w:rPr>
          <w:t>&lt;</w:t>
        </w:r>
      </w:ins>
      <w:ins w:author="Jessica Lamb" w:date="2025-09-23T14:30:00Z" w16du:dateUtc="2025-09-23T21:30:00Z" w:id="620">
        <w:r w:rsidRPr="00E1382E" w:rsidR="00FB2994">
          <w:rPr>
            <w:rFonts w:cstheme="minorHAnsi"/>
            <w:sz w:val="20"/>
            <w:szCs w:val="20"/>
          </w:rPr>
          <w:t>0.75(</w:t>
        </w:r>
        <w:proofErr w:type="spellStart"/>
        <w:r w:rsidRPr="00E1382E" w:rsidR="00FB2994">
          <w:rPr>
            <w:rFonts w:cstheme="minorHAnsi"/>
            <w:sz w:val="20"/>
            <w:szCs w:val="20"/>
          </w:rPr>
          <w:t>rand_reperfusion_</w:t>
        </w:r>
        <w:proofErr w:type="gramStart"/>
        <w:r w:rsidRPr="00E1382E" w:rsidR="00FB2994">
          <w:rPr>
            <w:rFonts w:cstheme="minorHAnsi"/>
            <w:sz w:val="20"/>
            <w:szCs w:val="20"/>
          </w:rPr>
          <w:t>dose</w:t>
        </w:r>
        <w:proofErr w:type="spellEnd"/>
        <w:r w:rsidRPr="00E1382E" w:rsidDel="00013856" w:rsidR="00FB2994">
          <w:rPr>
            <w:rFonts w:cstheme="minorHAnsi"/>
            <w:sz w:val="20"/>
            <w:szCs w:val="20"/>
          </w:rPr>
          <w:t xml:space="preserve"> </w:t>
        </w:r>
        <w:r w:rsidRPr="00E1382E" w:rsidR="00FB2994">
          <w:rPr>
            <w:rFonts w:cstheme="minorHAnsi"/>
            <w:sz w:val="20"/>
            <w:szCs w:val="20"/>
          </w:rPr>
          <w:t>)</w:t>
        </w:r>
        <w:proofErr w:type="gramEnd"/>
        <w:r w:rsidRPr="00E1382E" w:rsidR="00FB2994">
          <w:rPr>
            <w:rFonts w:cstheme="minorHAnsi"/>
            <w:sz w:val="20"/>
            <w:szCs w:val="20"/>
          </w:rPr>
          <w:t xml:space="preserve"> but &lt; 1.25(</w:t>
        </w:r>
        <w:proofErr w:type="spellStart"/>
        <w:r w:rsidRPr="00E1382E" w:rsidR="00FB2994">
          <w:rPr>
            <w:rFonts w:cstheme="minorHAnsi"/>
            <w:sz w:val="20"/>
            <w:szCs w:val="20"/>
          </w:rPr>
          <w:t>rand_reperfusion_dose</w:t>
        </w:r>
        <w:proofErr w:type="spellEnd"/>
        <w:r w:rsidRPr="00E1382E" w:rsidR="00FB2994">
          <w:rPr>
            <w:rFonts w:cstheme="minorHAnsi"/>
            <w:sz w:val="20"/>
            <w:szCs w:val="20"/>
          </w:rPr>
          <w:t>)</w:t>
        </w:r>
        <w:r w:rsidRPr="00E1382E" w:rsidDel="00013856" w:rsidR="00FB2994">
          <w:rPr>
            <w:rFonts w:cstheme="minorHAnsi"/>
            <w:sz w:val="20"/>
            <w:szCs w:val="20"/>
          </w:rPr>
          <w:t xml:space="preserve"> </w:t>
        </w:r>
      </w:ins>
    </w:p>
    <w:p w:rsidRPr="00E1382E" w:rsidR="000D6B52" w:rsidRDefault="000D6B52" w14:paraId="59ED76B9" w14:textId="77777777">
      <w:pPr>
        <w:spacing w:after="0" w:line="240" w:lineRule="auto"/>
        <w:rPr>
          <w:rFonts w:cstheme="minorHAnsi"/>
          <w:color w:val="000000" w:themeColor="text1"/>
          <w:sz w:val="20"/>
          <w:szCs w:val="20"/>
          <w:shd w:val="clear" w:color="auto" w:fill="FFFFFF"/>
          <w:rPrChange w:author="Jessica Lamb" w:date="2025-09-23T14:38:00Z" w16du:dateUtc="2025-09-23T21:38:00Z" w:id="621">
            <w:rPr>
              <w:rFonts w:cstheme="minorHAnsi"/>
              <w:color w:val="000000" w:themeColor="text1"/>
              <w:sz w:val="20"/>
              <w:szCs w:val="20"/>
              <w:highlight w:val="yellow"/>
              <w:shd w:val="clear" w:color="auto" w:fill="FFFFFF"/>
            </w:rPr>
          </w:rPrChange>
        </w:rPr>
        <w:pPrChange w:author="Jessica Lamb" w:date="2025-10-01T09:37:00Z" w16du:dateUtc="2025-10-01T16:37:00Z" w:id="622">
          <w:pPr>
            <w:spacing w:after="0" w:line="240" w:lineRule="auto"/>
            <w:ind w:left="1080" w:hanging="720"/>
          </w:pPr>
        </w:pPrChange>
      </w:pPr>
    </w:p>
    <w:p w:rsidRPr="00E1382E" w:rsidR="00627A61" w:rsidDel="00B0516D" w:rsidP="00FE241B" w:rsidRDefault="00627A61" w14:paraId="3B8DFDEB" w14:textId="77777777">
      <w:pPr>
        <w:spacing w:after="0" w:line="240" w:lineRule="auto"/>
        <w:ind w:left="1080" w:hanging="720"/>
        <w:rPr>
          <w:del w:author="Jessica Lamb" w:date="2025-10-01T09:41:00Z" w16du:dateUtc="2025-10-01T16:41:00Z" w:id="623"/>
          <w:rFonts w:cstheme="minorHAnsi"/>
          <w:color w:val="000000" w:themeColor="text1"/>
          <w:sz w:val="20"/>
          <w:szCs w:val="20"/>
          <w:shd w:val="clear" w:color="auto" w:fill="FFFFFF"/>
          <w:rPrChange w:author="Jessica Lamb" w:date="2025-09-23T14:38:00Z" w16du:dateUtc="2025-09-23T21:38:00Z" w:id="624">
            <w:rPr>
              <w:del w:author="Jessica Lamb" w:date="2025-10-01T09:41:00Z" w16du:dateUtc="2025-10-01T16:41:00Z" w:id="625"/>
              <w:rFonts w:cstheme="minorHAnsi"/>
              <w:color w:val="000000" w:themeColor="text1"/>
              <w:sz w:val="20"/>
              <w:szCs w:val="20"/>
              <w:highlight w:val="yellow"/>
              <w:shd w:val="clear" w:color="auto" w:fill="FFFFFF"/>
            </w:rPr>
          </w:rPrChange>
        </w:rPr>
      </w:pPr>
    </w:p>
    <w:p w:rsidRPr="00917F86" w:rsidR="00627A61" w:rsidP="00627A61" w:rsidRDefault="00627A61" w14:paraId="18AC3DEE" w14:textId="7E3B61A0">
      <w:pPr>
        <w:spacing w:after="0"/>
        <w:rPr>
          <w:ins w:author="Jessica Lamb" w:date="2025-10-01T09:41:00Z" w16du:dateUtc="2025-10-01T16:41:00Z" w:id="626"/>
          <w:rStyle w:val="cf01"/>
          <w:rFonts w:asciiTheme="minorHAnsi" w:hAnsiTheme="minorHAnsi" w:cstheme="minorHAnsi"/>
          <w:sz w:val="20"/>
          <w:szCs w:val="20"/>
        </w:rPr>
      </w:pPr>
      <w:r w:rsidRPr="00917F86">
        <w:rPr>
          <w:rFonts w:cstheme="minorHAnsi"/>
          <w:sz w:val="20"/>
          <w:szCs w:val="20"/>
          <w:rPrChange w:author="Jessica Lamb" w:date="2025-10-02T12:35:00Z" w16du:dateUtc="2025-10-02T19:35:00Z" w:id="627">
            <w:rPr>
              <w:rFonts w:cstheme="minorHAnsi"/>
              <w:sz w:val="20"/>
              <w:szCs w:val="20"/>
              <w:highlight w:val="yellow"/>
            </w:rPr>
          </w:rPrChange>
        </w:rPr>
        <w:t xml:space="preserve">Note: </w:t>
      </w:r>
      <w:r w:rsidRPr="00917F86">
        <w:rPr>
          <w:rStyle w:val="cf01"/>
          <w:rFonts w:asciiTheme="minorHAnsi" w:hAnsiTheme="minorHAnsi" w:cstheme="minorHAnsi"/>
          <w:sz w:val="20"/>
          <w:szCs w:val="20"/>
          <w:rPrChange w:author="Jessica Lamb" w:date="2025-10-02T12:35:00Z" w16du:dateUtc="2025-10-02T19:35:00Z" w:id="628">
            <w:rPr>
              <w:rStyle w:val="cf01"/>
              <w:rFonts w:asciiTheme="minorHAnsi" w:hAnsiTheme="minorHAnsi" w:cstheme="minorHAnsi"/>
              <w:sz w:val="20"/>
              <w:szCs w:val="20"/>
              <w:highlight w:val="yellow"/>
            </w:rPr>
          </w:rPrChange>
        </w:rPr>
        <w:t>A blank value should</w:t>
      </w:r>
      <w:r w:rsidRPr="00917F86" w:rsidR="001F381A">
        <w:rPr>
          <w:rStyle w:val="cf01"/>
          <w:rFonts w:asciiTheme="minorHAnsi" w:hAnsiTheme="minorHAnsi" w:cstheme="minorHAnsi"/>
          <w:sz w:val="20"/>
          <w:szCs w:val="20"/>
          <w:rPrChange w:author="Jessica Lamb" w:date="2025-10-02T12:35:00Z" w16du:dateUtc="2025-10-02T19:35:00Z" w:id="629">
            <w:rPr>
              <w:rStyle w:val="cf01"/>
              <w:rFonts w:asciiTheme="minorHAnsi" w:hAnsiTheme="minorHAnsi" w:cstheme="minorHAnsi"/>
              <w:sz w:val="20"/>
              <w:szCs w:val="20"/>
              <w:highlight w:val="yellow"/>
            </w:rPr>
          </w:rPrChange>
        </w:rPr>
        <w:t xml:space="preserve"> not</w:t>
      </w:r>
      <w:r w:rsidRPr="00917F86">
        <w:rPr>
          <w:rStyle w:val="cf01"/>
          <w:rFonts w:asciiTheme="minorHAnsi" w:hAnsiTheme="minorHAnsi" w:cstheme="minorHAnsi"/>
          <w:sz w:val="20"/>
          <w:szCs w:val="20"/>
          <w:rPrChange w:author="Jessica Lamb" w:date="2025-10-02T12:35:00Z" w16du:dateUtc="2025-10-02T19:35:00Z" w:id="630">
            <w:rPr>
              <w:rStyle w:val="cf01"/>
              <w:rFonts w:asciiTheme="minorHAnsi" w:hAnsiTheme="minorHAnsi" w:cstheme="minorHAnsi"/>
              <w:sz w:val="20"/>
              <w:szCs w:val="20"/>
              <w:highlight w:val="yellow"/>
            </w:rPr>
          </w:rPrChange>
        </w:rPr>
        <w:t xml:space="preserve"> be considered </w:t>
      </w:r>
      <w:r w:rsidRPr="00917F86" w:rsidR="00CC0F99">
        <w:rPr>
          <w:rStyle w:val="cf01"/>
          <w:rFonts w:asciiTheme="minorHAnsi" w:hAnsiTheme="minorHAnsi" w:cstheme="minorHAnsi"/>
          <w:sz w:val="20"/>
          <w:szCs w:val="20"/>
          <w:rPrChange w:author="Jessica Lamb" w:date="2025-10-02T12:35:00Z" w16du:dateUtc="2025-10-02T19:35:00Z" w:id="631">
            <w:rPr>
              <w:rStyle w:val="cf01"/>
              <w:rFonts w:asciiTheme="minorHAnsi" w:hAnsiTheme="minorHAnsi" w:cstheme="minorHAnsi"/>
              <w:sz w:val="20"/>
              <w:szCs w:val="20"/>
              <w:highlight w:val="yellow"/>
            </w:rPr>
          </w:rPrChange>
        </w:rPr>
        <w:t>no</w:t>
      </w:r>
      <w:r w:rsidRPr="00917F86" w:rsidR="001F381A">
        <w:rPr>
          <w:rStyle w:val="cf01"/>
          <w:rFonts w:asciiTheme="minorHAnsi" w:hAnsiTheme="minorHAnsi" w:cstheme="minorHAnsi"/>
          <w:sz w:val="20"/>
          <w:szCs w:val="20"/>
          <w:rPrChange w:author="Jessica Lamb" w:date="2025-10-02T12:35:00Z" w16du:dateUtc="2025-10-02T19:35:00Z" w:id="632">
            <w:rPr>
              <w:rStyle w:val="cf01"/>
              <w:rFonts w:asciiTheme="minorHAnsi" w:hAnsiTheme="minorHAnsi" w:cstheme="minorHAnsi"/>
              <w:sz w:val="20"/>
              <w:szCs w:val="20"/>
              <w:highlight w:val="yellow"/>
            </w:rPr>
          </w:rPrChange>
        </w:rPr>
        <w:t>n-</w:t>
      </w:r>
      <w:r w:rsidRPr="00917F86">
        <w:rPr>
          <w:rStyle w:val="cf01"/>
          <w:rFonts w:asciiTheme="minorHAnsi" w:hAnsiTheme="minorHAnsi" w:cstheme="minorHAnsi"/>
          <w:sz w:val="20"/>
          <w:szCs w:val="20"/>
          <w:rPrChange w:author="Jessica Lamb" w:date="2025-10-02T12:35:00Z" w16du:dateUtc="2025-10-02T19:35:00Z" w:id="633">
            <w:rPr>
              <w:rStyle w:val="cf01"/>
              <w:rFonts w:asciiTheme="minorHAnsi" w:hAnsiTheme="minorHAnsi" w:cstheme="minorHAnsi"/>
              <w:sz w:val="20"/>
              <w:szCs w:val="20"/>
              <w:highlight w:val="yellow"/>
            </w:rPr>
          </w:rPrChange>
        </w:rPr>
        <w:t>compliant</w:t>
      </w:r>
      <w:del w:author="Jessica Lamb" w:date="2025-10-07T16:53:00Z" w16du:dateUtc="2025-10-07T23:53:00Z" w:id="634">
        <w:r w:rsidRPr="00917F86" w:rsidDel="00D933CC">
          <w:rPr>
            <w:rStyle w:val="cf01"/>
            <w:rFonts w:asciiTheme="minorHAnsi" w:hAnsiTheme="minorHAnsi" w:cstheme="minorHAnsi"/>
            <w:sz w:val="20"/>
            <w:szCs w:val="20"/>
            <w:rPrChange w:author="Jessica Lamb" w:date="2025-10-02T12:35:00Z" w16du:dateUtc="2025-10-02T19:35:00Z" w:id="635">
              <w:rPr>
                <w:rStyle w:val="cf01"/>
                <w:rFonts w:asciiTheme="minorHAnsi" w:hAnsiTheme="minorHAnsi" w:cstheme="minorHAnsi"/>
                <w:sz w:val="20"/>
                <w:szCs w:val="20"/>
                <w:highlight w:val="yellow"/>
              </w:rPr>
            </w:rPrChange>
          </w:rPr>
          <w:delText>.</w:delText>
        </w:r>
      </w:del>
    </w:p>
    <w:p w:rsidRPr="00917F86" w:rsidR="00B0516D" w:rsidP="00627A61" w:rsidRDefault="00B0516D" w14:paraId="0C36A06B" w14:textId="77777777">
      <w:pPr>
        <w:spacing w:after="0"/>
        <w:rPr>
          <w:ins w:author="Jessica Lamb" w:date="2025-09-23T14:33:00Z" w16du:dateUtc="2025-09-23T21:33:00Z" w:id="636"/>
          <w:rStyle w:val="cf01"/>
          <w:rFonts w:asciiTheme="minorHAnsi" w:hAnsiTheme="minorHAnsi" w:cstheme="minorHAnsi"/>
          <w:sz w:val="20"/>
          <w:szCs w:val="20"/>
        </w:rPr>
      </w:pPr>
    </w:p>
    <w:p w:rsidRPr="00917F86" w:rsidR="00A426BC" w:rsidP="00627A61" w:rsidRDefault="00A426BC" w14:paraId="4C85D25B" w14:textId="77777777">
      <w:pPr>
        <w:spacing w:after="0"/>
        <w:rPr>
          <w:rStyle w:val="cf01"/>
          <w:rFonts w:asciiTheme="minorHAnsi" w:hAnsiTheme="minorHAnsi" w:cstheme="minorHAnsi"/>
          <w:sz w:val="20"/>
          <w:szCs w:val="20"/>
        </w:rPr>
      </w:pPr>
    </w:p>
    <w:p w:rsidRPr="00A06007" w:rsidR="001B5DBF" w:rsidRDefault="006F26A1" w14:paraId="2A952C8D" w14:textId="0036888D">
      <w:pPr>
        <w:pStyle w:val="ListParagraph"/>
        <w:numPr>
          <w:ilvl w:val="0"/>
          <w:numId w:val="30"/>
        </w:numPr>
        <w:rPr>
          <w:ins w:author="Jessica Lamb" w:date="2025-09-23T14:34:00Z" w16du:dateUtc="2025-09-23T21:34:00Z" w:id="637"/>
          <w:rFonts w:cstheme="minorHAnsi"/>
          <w:rPrChange w:author="Jessica Lamb" w:date="2025-10-01T09:41:00Z" w16du:dateUtc="2025-10-01T16:41:00Z" w:id="638">
            <w:rPr>
              <w:ins w:author="Jessica Lamb" w:date="2025-09-23T14:34:00Z" w16du:dateUtc="2025-09-23T21:34:00Z" w:id="639"/>
              <w:rFonts w:cstheme="minorHAnsi"/>
              <w:u w:val="single"/>
            </w:rPr>
          </w:rPrChange>
        </w:rPr>
        <w:pPrChange w:author="Jessica Lamb" w:date="2025-10-01T09:41:00Z" w16du:dateUtc="2025-10-01T16:41:00Z" w:id="640">
          <w:pPr>
            <w:pStyle w:val="ListParagraph"/>
            <w:numPr>
              <w:numId w:val="24"/>
            </w:numPr>
            <w:ind w:hanging="360"/>
          </w:pPr>
        </w:pPrChange>
      </w:pPr>
      <w:ins w:author="Jessica Lamb" w:date="2025-09-23T14:34:00Z" w16du:dateUtc="2025-09-23T21:34:00Z" w:id="641">
        <w:r w:rsidRPr="00917F86">
          <w:rPr>
            <w:rFonts w:cstheme="minorHAnsi"/>
            <w:rPrChange w:author="Jessica Lamb" w:date="2025-10-02T12:35:00Z" w16du:dateUtc="2025-10-02T19:35:00Z" w:id="642">
              <w:rPr>
                <w:rFonts w:cstheme="minorHAnsi"/>
                <w:u w:val="single"/>
              </w:rPr>
            </w:rPrChange>
          </w:rPr>
          <w:t>Compliance of clot length</w:t>
        </w:r>
      </w:ins>
      <w:ins w:author="Jessica Lamb" w:date="2025-09-30T13:03:00Z" w16du:dateUtc="2025-09-30T20:03:00Z" w:id="643">
        <w:r w:rsidRPr="00917F86" w:rsidR="00893E04">
          <w:rPr>
            <w:rFonts w:cstheme="minorHAnsi"/>
          </w:rPr>
          <w:t xml:space="preserve"> </w:t>
        </w:r>
      </w:ins>
      <w:ins w:author="Jessica Lamb" w:date="2025-10-01T09:39:00Z" w16du:dateUtc="2025-10-01T16:39:00Z" w:id="644">
        <w:r w:rsidRPr="00917F86" w:rsidR="00A06007">
          <w:rPr>
            <w:rStyle w:val="cf01"/>
            <w:rFonts w:asciiTheme="minorHAnsi" w:hAnsiTheme="minorHAnsi" w:cstheme="minorHAnsi"/>
            <w:sz w:val="20"/>
            <w:szCs w:val="20"/>
          </w:rPr>
          <w:t>(</w:t>
        </w:r>
        <w:proofErr w:type="spellStart"/>
        <w:r w:rsidRPr="00917F86" w:rsidR="00A06007">
          <w:rPr>
            <w:rStyle w:val="cf01"/>
            <w:rFonts w:asciiTheme="minorHAnsi" w:hAnsiTheme="minorHAnsi" w:cstheme="minorHAnsi"/>
            <w:sz w:val="20"/>
            <w:szCs w:val="20"/>
            <w:rPrChange w:author="Jessica Lamb" w:date="2025-10-02T12:35:00Z" w16du:dateUtc="2025-10-02T19:35:00Z" w:id="645">
              <w:rPr>
                <w:rStyle w:val="cf01"/>
                <w:rFonts w:asciiTheme="minorHAnsi" w:hAnsiTheme="minorHAnsi" w:cstheme="minorHAnsi"/>
                <w:sz w:val="20"/>
                <w:szCs w:val="20"/>
                <w:highlight w:val="green"/>
              </w:rPr>
            </w:rPrChange>
          </w:rPr>
          <w:t>compliance_clot</w:t>
        </w:r>
        <w:proofErr w:type="spellEnd"/>
        <w:r w:rsidRPr="00917F86" w:rsidR="00A06007">
          <w:rPr>
            <w:rStyle w:val="cf01"/>
            <w:rFonts w:asciiTheme="minorHAnsi" w:hAnsiTheme="minorHAnsi" w:cstheme="minorHAnsi"/>
            <w:sz w:val="20"/>
            <w:szCs w:val="20"/>
            <w:rPrChange w:author="Jessica Lamb" w:date="2025-10-02T12:35:00Z" w16du:dateUtc="2025-10-02T19:35:00Z" w:id="646">
              <w:rPr>
                <w:rStyle w:val="cf01"/>
                <w:rFonts w:asciiTheme="minorHAnsi" w:hAnsiTheme="minorHAnsi" w:cstheme="minorHAnsi"/>
                <w:sz w:val="20"/>
                <w:szCs w:val="20"/>
                <w:highlight w:val="green"/>
              </w:rPr>
            </w:rPrChange>
          </w:rPr>
          <w:t>;</w:t>
        </w:r>
        <w:r w:rsidRPr="00917F86" w:rsidR="00A06007">
          <w:rPr>
            <w:rStyle w:val="cf01"/>
            <w:rFonts w:asciiTheme="minorHAnsi" w:hAnsiTheme="minorHAnsi" w:cstheme="minorHAnsi"/>
            <w:sz w:val="20"/>
            <w:szCs w:val="20"/>
          </w:rPr>
          <w:t xml:space="preserve"> </w:t>
        </w:r>
      </w:ins>
      <w:ins w:author="Jessica Lamb" w:date="2025-09-30T13:03:00Z" w16du:dateUtc="2025-09-30T20:03:00Z" w:id="647">
        <w:r w:rsidRPr="00917F86" w:rsidR="00893E04">
          <w:rPr>
            <w:rFonts w:cstheme="minorHAnsi"/>
          </w:rPr>
          <w:t>round to the</w:t>
        </w:r>
        <w:r w:rsidRPr="00A06007" w:rsidR="00893E04">
          <w:rPr>
            <w:rFonts w:cstheme="minorHAnsi"/>
          </w:rPr>
          <w:t xml:space="preserve"> nearest </w:t>
        </w:r>
        <w:r w:rsidRPr="00A06007" w:rsidR="00626950">
          <w:rPr>
            <w:rFonts w:cstheme="minorHAnsi"/>
          </w:rPr>
          <w:t>whole number)</w:t>
        </w:r>
      </w:ins>
    </w:p>
    <w:p w:rsidR="00234B91" w:rsidP="005D7EFA" w:rsidRDefault="00234B91" w14:paraId="40F96AA3" w14:textId="084AC44A">
      <w:pPr>
        <w:spacing w:after="0" w:line="240" w:lineRule="auto"/>
        <w:rPr>
          <w:ins w:author="Jessica Lamb" w:date="2025-10-07T16:52:00Z" w16du:dateUtc="2025-10-07T23:52:00Z" w:id="648"/>
          <w:rFonts w:cstheme="minorHAnsi"/>
          <w:color w:val="000000" w:themeColor="text1"/>
          <w:sz w:val="20"/>
          <w:szCs w:val="20"/>
          <w:shd w:val="clear" w:color="auto" w:fill="FFFFFF"/>
        </w:rPr>
      </w:pPr>
      <w:ins w:author="Jessica Lamb" w:date="2025-09-23T14:34:00Z" w16du:dateUtc="2025-09-23T21:34:00Z" w:id="649">
        <w:r w:rsidRPr="005D7EFA">
          <w:rPr>
            <w:rFonts w:cstheme="minorHAnsi"/>
            <w:color w:val="000000" w:themeColor="text1"/>
            <w:sz w:val="20"/>
            <w:szCs w:val="20"/>
            <w:shd w:val="clear" w:color="auto" w:fill="FFFFFF"/>
            <w:rPrChange w:author="Jessica Lamb" w:date="2025-10-07T16:52:00Z" w16du:dateUtc="2025-10-07T23:52:00Z" w:id="650">
              <w:rPr>
                <w:rFonts w:cstheme="minorHAnsi"/>
              </w:rPr>
            </w:rPrChange>
          </w:rPr>
          <w:t>Yes if:</w:t>
        </w:r>
      </w:ins>
      <w:ins w:author="Jessica Lamb" w:date="2025-10-01T09:39:00Z" w16du:dateUtc="2025-10-01T16:39:00Z" w:id="651">
        <w:r w:rsidRPr="005D7EFA" w:rsidR="00A06007">
          <w:rPr>
            <w:rFonts w:cstheme="minorHAnsi"/>
            <w:color w:val="000000" w:themeColor="text1"/>
            <w:sz w:val="20"/>
            <w:szCs w:val="20"/>
            <w:shd w:val="clear" w:color="auto" w:fill="FFFFFF"/>
            <w:rPrChange w:author="Jessica Lamb" w:date="2025-10-07T16:52:00Z" w16du:dateUtc="2025-10-07T23:52:00Z" w:id="652">
              <w:rPr>
                <w:rFonts w:cstheme="minorHAnsi"/>
              </w:rPr>
            </w:rPrChange>
          </w:rPr>
          <w:t xml:space="preserve"> </w:t>
        </w:r>
        <w:proofErr w:type="spellStart"/>
        <w:r w:rsidRPr="005D7EFA" w:rsidR="00A06007">
          <w:rPr>
            <w:rFonts w:cstheme="minorHAnsi"/>
            <w:color w:val="000000" w:themeColor="text1"/>
            <w:sz w:val="20"/>
            <w:szCs w:val="20"/>
            <w:shd w:val="clear" w:color="auto" w:fill="FFFFFF"/>
            <w:rPrChange w:author="Jessica Lamb" w:date="2025-10-07T16:52:00Z" w16du:dateUtc="2025-10-07T23:52:00Z" w:id="653">
              <w:rPr>
                <w:rFonts w:cstheme="minorHAnsi"/>
              </w:rPr>
            </w:rPrChange>
          </w:rPr>
          <w:t>r</w:t>
        </w:r>
      </w:ins>
      <w:ins w:author="Jessica Lamb" w:date="2025-09-23T14:34:00Z" w16du:dateUtc="2025-09-23T21:34:00Z" w:id="654">
        <w:r w:rsidRPr="005D7EFA">
          <w:rPr>
            <w:rFonts w:cstheme="minorHAnsi"/>
            <w:color w:val="000000" w:themeColor="text1"/>
            <w:sz w:val="20"/>
            <w:szCs w:val="20"/>
            <w:shd w:val="clear" w:color="auto" w:fill="FFFFFF"/>
            <w:rPrChange w:author="Jessica Lamb" w:date="2025-10-07T16:52:00Z" w16du:dateUtc="2025-10-07T23:52:00Z" w:id="655">
              <w:rPr>
                <w:rFonts w:eastAsiaTheme="minorEastAsia" w:cstheme="minorHAnsi"/>
                <w:sz w:val="20"/>
                <w:szCs w:val="20"/>
                <w:u w:val="single"/>
              </w:rPr>
            </w:rPrChange>
          </w:rPr>
          <w:t>and</w:t>
        </w:r>
      </w:ins>
      <w:ins w:author="Jessica Lamb" w:date="2025-09-23T14:35:00Z" w16du:dateUtc="2025-09-23T21:35:00Z" w:id="656">
        <w:r w:rsidRPr="005D7EFA">
          <w:rPr>
            <w:rFonts w:cstheme="minorHAnsi"/>
            <w:color w:val="000000" w:themeColor="text1"/>
            <w:sz w:val="20"/>
            <w:szCs w:val="20"/>
            <w:shd w:val="clear" w:color="auto" w:fill="FFFFFF"/>
            <w:rPrChange w:author="Jessica Lamb" w:date="2025-10-07T16:52:00Z" w16du:dateUtc="2025-10-07T23:52:00Z" w:id="657">
              <w:rPr>
                <w:rFonts w:eastAsiaTheme="minorEastAsia" w:cstheme="minorHAnsi"/>
                <w:sz w:val="20"/>
                <w:szCs w:val="20"/>
                <w:u w:val="single"/>
              </w:rPr>
            </w:rPrChange>
          </w:rPr>
          <w:t>_clot_length</w:t>
        </w:r>
        <w:proofErr w:type="spellEnd"/>
        <w:r w:rsidRPr="005D7EFA">
          <w:rPr>
            <w:rFonts w:cstheme="minorHAnsi"/>
            <w:color w:val="000000" w:themeColor="text1"/>
            <w:sz w:val="20"/>
            <w:szCs w:val="20"/>
            <w:shd w:val="clear" w:color="auto" w:fill="FFFFFF"/>
            <w:rPrChange w:author="Jessica Lamb" w:date="2025-10-07T16:52:00Z" w16du:dateUtc="2025-10-07T23:52:00Z" w:id="658">
              <w:rPr>
                <w:rFonts w:eastAsiaTheme="minorEastAsia" w:cstheme="minorHAnsi"/>
                <w:sz w:val="20"/>
                <w:szCs w:val="20"/>
                <w:u w:val="single"/>
              </w:rPr>
            </w:rPrChange>
          </w:rPr>
          <w:t xml:space="preserve"> = </w:t>
        </w:r>
        <w:proofErr w:type="spellStart"/>
        <w:r w:rsidRPr="005D7EFA">
          <w:rPr>
            <w:rFonts w:cstheme="minorHAnsi"/>
            <w:color w:val="000000" w:themeColor="text1"/>
            <w:sz w:val="20"/>
            <w:szCs w:val="20"/>
            <w:shd w:val="clear" w:color="auto" w:fill="FFFFFF"/>
            <w:rPrChange w:author="Jessica Lamb" w:date="2025-10-07T16:52:00Z" w16du:dateUtc="2025-10-07T23:52:00Z" w:id="659">
              <w:rPr>
                <w:rFonts w:eastAsiaTheme="minorEastAsia" w:cstheme="minorHAnsi"/>
                <w:sz w:val="20"/>
                <w:szCs w:val="20"/>
                <w:u w:val="single"/>
              </w:rPr>
            </w:rPrChange>
          </w:rPr>
          <w:t>srg_clot_</w:t>
        </w:r>
        <w:commentRangeStart w:id="660"/>
        <w:r w:rsidRPr="005D7EFA">
          <w:rPr>
            <w:rFonts w:cstheme="minorHAnsi"/>
            <w:color w:val="000000" w:themeColor="text1"/>
            <w:sz w:val="20"/>
            <w:szCs w:val="20"/>
            <w:shd w:val="clear" w:color="auto" w:fill="FFFFFF"/>
            <w:rPrChange w:author="Jessica Lamb" w:date="2025-10-07T16:52:00Z" w16du:dateUtc="2025-10-07T23:52:00Z" w:id="661">
              <w:rPr>
                <w:rFonts w:eastAsiaTheme="minorEastAsia" w:cstheme="minorHAnsi"/>
                <w:sz w:val="20"/>
                <w:szCs w:val="20"/>
                <w:u w:val="single"/>
              </w:rPr>
            </w:rPrChange>
          </w:rPr>
          <w:t>length</w:t>
        </w:r>
      </w:ins>
      <w:proofErr w:type="spellEnd"/>
      <w:ins w:author="Jessica Lamb" w:date="2025-09-23T14:37:00Z" w16du:dateUtc="2025-09-23T21:37:00Z" w:id="662">
        <w:commentRangeEnd w:id="660"/>
        <w:r w:rsidRPr="005D7EFA" w:rsidR="00E1382E">
          <w:rPr>
            <w:rFonts w:cstheme="minorHAnsi"/>
            <w:color w:val="000000" w:themeColor="text1"/>
            <w:sz w:val="20"/>
            <w:szCs w:val="20"/>
            <w:shd w:val="clear" w:color="auto" w:fill="FFFFFF"/>
            <w:rPrChange w:author="Jessica Lamb" w:date="2025-10-07T16:52:00Z" w16du:dateUtc="2025-10-07T23:52:00Z" w:id="663">
              <w:rPr>
                <w:rStyle w:val="CommentReference"/>
              </w:rPr>
            </w:rPrChange>
          </w:rPr>
          <w:commentReference w:id="660"/>
        </w:r>
      </w:ins>
      <w:ins w:author="Jessica Lamb" w:date="2025-09-30T13:02:00Z" w16du:dateUtc="2025-09-30T20:02:00Z" w:id="664">
        <w:r w:rsidRPr="005D7EFA" w:rsidR="00893E04">
          <w:rPr>
            <w:rFonts w:cstheme="minorHAnsi"/>
            <w:color w:val="000000" w:themeColor="text1"/>
            <w:sz w:val="20"/>
            <w:szCs w:val="20"/>
            <w:shd w:val="clear" w:color="auto" w:fill="FFFFFF"/>
            <w:rPrChange w:author="Jessica Lamb" w:date="2025-10-07T16:52:00Z" w16du:dateUtc="2025-10-07T23:52:00Z" w:id="665">
              <w:rPr>
                <w:rFonts w:eastAsiaTheme="minorEastAsia" w:cstheme="minorHAnsi"/>
                <w:sz w:val="20"/>
                <w:szCs w:val="20"/>
                <w:u w:val="single"/>
              </w:rPr>
            </w:rPrChange>
          </w:rPr>
          <w:t xml:space="preserve"> </w:t>
        </w:r>
      </w:ins>
    </w:p>
    <w:p w:rsidRPr="005D7EFA" w:rsidR="005D7EFA" w:rsidP="005D7EFA" w:rsidRDefault="005D7EFA" w14:paraId="0A6D28E9" w14:textId="77777777">
      <w:pPr>
        <w:spacing w:after="0" w:line="240" w:lineRule="auto"/>
        <w:rPr>
          <w:ins w:author="Jessica Lamb" w:date="2025-09-23T14:35:00Z" w16du:dateUtc="2025-09-23T21:35:00Z" w:id="666"/>
          <w:rFonts w:cstheme="minorHAnsi"/>
          <w:color w:val="000000" w:themeColor="text1"/>
          <w:shd w:val="clear" w:color="auto" w:fill="FFFFFF"/>
          <w:rPrChange w:author="Jessica Lamb" w:date="2025-10-07T16:52:00Z" w16du:dateUtc="2025-10-07T23:52:00Z" w:id="667">
            <w:rPr>
              <w:ins w:author="Jessica Lamb" w:date="2025-09-23T14:35:00Z" w16du:dateUtc="2025-09-23T21:35:00Z" w:id="668"/>
              <w:rFonts w:cstheme="minorHAnsi"/>
              <w:u w:val="single"/>
            </w:rPr>
          </w:rPrChange>
        </w:rPr>
        <w:pPrChange w:author="Jessica Lamb" w:date="2025-10-07T16:52:00Z" w16du:dateUtc="2025-10-07T23:52:00Z" w:id="669">
          <w:pPr>
            <w:pStyle w:val="ListParagraph"/>
          </w:pPr>
        </w:pPrChange>
      </w:pPr>
    </w:p>
    <w:p w:rsidR="006D77FE" w:rsidP="005D7EFA" w:rsidRDefault="006D77FE" w14:paraId="7139E5D0" w14:textId="34831307">
      <w:pPr>
        <w:spacing w:after="0" w:line="240" w:lineRule="auto"/>
        <w:rPr>
          <w:ins w:author="Jessica Lamb" w:date="2025-10-07T16:52:00Z" w16du:dateUtc="2025-10-07T23:52:00Z" w:id="670"/>
          <w:rFonts w:cstheme="minorHAnsi"/>
          <w:color w:val="000000" w:themeColor="text1"/>
          <w:sz w:val="20"/>
          <w:szCs w:val="20"/>
          <w:shd w:val="clear" w:color="auto" w:fill="FFFFFF"/>
        </w:rPr>
      </w:pPr>
      <w:ins w:author="Jessica Lamb" w:date="2025-09-23T14:35:00Z" w16du:dateUtc="2025-09-23T21:35:00Z" w:id="671">
        <w:r w:rsidRPr="005D7EFA">
          <w:rPr>
            <w:rFonts w:cstheme="minorHAnsi"/>
            <w:color w:val="000000" w:themeColor="text1"/>
            <w:sz w:val="20"/>
            <w:szCs w:val="20"/>
            <w:shd w:val="clear" w:color="auto" w:fill="FFFFFF"/>
            <w:rPrChange w:author="Jessica Lamb" w:date="2025-10-07T16:52:00Z" w16du:dateUtc="2025-10-07T23:52:00Z" w:id="672">
              <w:rPr>
                <w:rFonts w:cstheme="minorHAnsi"/>
                <w:u w:val="single"/>
              </w:rPr>
            </w:rPrChange>
          </w:rPr>
          <w:t>No:</w:t>
        </w:r>
      </w:ins>
      <w:ins w:author="Jessica Lamb" w:date="2025-10-01T09:39:00Z" w16du:dateUtc="2025-10-01T16:39:00Z" w:id="673">
        <w:r w:rsidRPr="005D7EFA" w:rsidR="00A06007">
          <w:rPr>
            <w:rFonts w:cstheme="minorHAnsi"/>
            <w:color w:val="000000" w:themeColor="text1"/>
            <w:sz w:val="20"/>
            <w:szCs w:val="20"/>
            <w:shd w:val="clear" w:color="auto" w:fill="FFFFFF"/>
            <w:rPrChange w:author="Jessica Lamb" w:date="2025-10-07T16:52:00Z" w16du:dateUtc="2025-10-07T23:52:00Z" w:id="674">
              <w:rPr>
                <w:rFonts w:cstheme="minorHAnsi"/>
              </w:rPr>
            </w:rPrChange>
          </w:rPr>
          <w:t xml:space="preserve"> </w:t>
        </w:r>
        <w:proofErr w:type="spellStart"/>
        <w:r w:rsidRPr="005D7EFA" w:rsidR="00A06007">
          <w:rPr>
            <w:rFonts w:cstheme="minorHAnsi"/>
            <w:color w:val="000000" w:themeColor="text1"/>
            <w:sz w:val="20"/>
            <w:szCs w:val="20"/>
            <w:shd w:val="clear" w:color="auto" w:fill="FFFFFF"/>
            <w:rPrChange w:author="Jessica Lamb" w:date="2025-10-07T16:52:00Z" w16du:dateUtc="2025-10-07T23:52:00Z" w:id="675">
              <w:rPr>
                <w:rFonts w:cstheme="minorHAnsi"/>
              </w:rPr>
            </w:rPrChange>
          </w:rPr>
          <w:t>r</w:t>
        </w:r>
      </w:ins>
      <w:ins w:author="Jessica Lamb" w:date="2025-09-23T14:35:00Z" w16du:dateUtc="2025-09-23T21:35:00Z" w:id="676">
        <w:r w:rsidRPr="005D7EFA">
          <w:rPr>
            <w:rFonts w:cstheme="minorHAnsi"/>
            <w:color w:val="000000" w:themeColor="text1"/>
            <w:sz w:val="20"/>
            <w:szCs w:val="20"/>
            <w:shd w:val="clear" w:color="auto" w:fill="FFFFFF"/>
            <w:rPrChange w:author="Jessica Lamb" w:date="2025-10-07T16:52:00Z" w16du:dateUtc="2025-10-07T23:52:00Z" w:id="677">
              <w:rPr>
                <w:rFonts w:cstheme="minorHAnsi"/>
                <w:u w:val="single"/>
              </w:rPr>
            </w:rPrChange>
          </w:rPr>
          <w:t>and_clot_length</w:t>
        </w:r>
        <w:proofErr w:type="spellEnd"/>
        <w:r w:rsidRPr="005D7EFA">
          <w:rPr>
            <w:rFonts w:cstheme="minorHAnsi"/>
            <w:color w:val="000000" w:themeColor="text1"/>
            <w:sz w:val="20"/>
            <w:szCs w:val="20"/>
            <w:shd w:val="clear" w:color="auto" w:fill="FFFFFF"/>
            <w:rPrChange w:author="Jessica Lamb" w:date="2025-10-07T16:52:00Z" w16du:dateUtc="2025-10-07T23:52:00Z" w:id="678">
              <w:rPr>
                <w:rFonts w:cstheme="minorHAnsi"/>
                <w:u w:val="single"/>
              </w:rPr>
            </w:rPrChange>
          </w:rPr>
          <w:t xml:space="preserve"> </w:t>
        </w:r>
      </w:ins>
      <w:ins w:author="Jessica Lamb" w:date="2025-09-23T14:36:00Z" w16du:dateUtc="2025-09-23T21:36:00Z" w:id="679">
        <w:r w:rsidRPr="005D7EFA" w:rsidR="003A4563">
          <w:rPr>
            <w:rFonts w:cstheme="minorHAnsi"/>
            <w:color w:val="000000" w:themeColor="text1"/>
            <w:sz w:val="20"/>
            <w:szCs w:val="20"/>
            <w:shd w:val="clear" w:color="auto" w:fill="FFFFFF"/>
            <w:rPrChange w:author="Jessica Lamb" w:date="2025-10-07T16:52:00Z" w16du:dateUtc="2025-10-07T23:52:00Z" w:id="680">
              <w:rPr>
                <w:rFonts w:cstheme="minorHAnsi"/>
                <w:highlight w:val="yellow"/>
              </w:rPr>
            </w:rPrChange>
          </w:rPr>
          <w:t>≠</w:t>
        </w:r>
        <w:r w:rsidRPr="005D7EFA" w:rsidR="003A4563">
          <w:rPr>
            <w:rFonts w:cstheme="minorHAnsi"/>
            <w:color w:val="000000" w:themeColor="text1"/>
            <w:sz w:val="20"/>
            <w:szCs w:val="20"/>
            <w:shd w:val="clear" w:color="auto" w:fill="FFFFFF"/>
            <w:rPrChange w:author="Jessica Lamb" w:date="2025-10-07T16:52:00Z" w16du:dateUtc="2025-10-07T23:52:00Z" w:id="681">
              <w:rPr>
                <w:rFonts w:cstheme="minorHAnsi"/>
              </w:rPr>
            </w:rPrChange>
          </w:rPr>
          <w:t xml:space="preserve"> </w:t>
        </w:r>
        <w:proofErr w:type="spellStart"/>
        <w:r w:rsidRPr="005D7EFA" w:rsidR="003A4563">
          <w:rPr>
            <w:rFonts w:cstheme="minorHAnsi"/>
            <w:color w:val="000000" w:themeColor="text1"/>
            <w:sz w:val="20"/>
            <w:szCs w:val="20"/>
            <w:shd w:val="clear" w:color="auto" w:fill="FFFFFF"/>
            <w:rPrChange w:author="Jessica Lamb" w:date="2025-10-07T16:52:00Z" w16du:dateUtc="2025-10-07T23:52:00Z" w:id="682">
              <w:rPr>
                <w:rFonts w:cstheme="minorHAnsi"/>
              </w:rPr>
            </w:rPrChange>
          </w:rPr>
          <w:t>srg_clot_length</w:t>
        </w:r>
      </w:ins>
      <w:proofErr w:type="spellEnd"/>
    </w:p>
    <w:p w:rsidRPr="005D7EFA" w:rsidR="005D7EFA" w:rsidP="005D7EFA" w:rsidRDefault="005D7EFA" w14:paraId="1FCE33B6" w14:textId="77777777">
      <w:pPr>
        <w:spacing w:after="0" w:line="240" w:lineRule="auto"/>
        <w:rPr>
          <w:ins w:author="Jessica Lamb" w:date="2025-10-01T09:39:00Z" w16du:dateUtc="2025-10-01T16:39:00Z" w:id="683"/>
          <w:rFonts w:cstheme="minorHAnsi"/>
          <w:color w:val="000000" w:themeColor="text1"/>
          <w:sz w:val="20"/>
          <w:szCs w:val="20"/>
          <w:shd w:val="clear" w:color="auto" w:fill="FFFFFF"/>
          <w:rPrChange w:author="Jessica Lamb" w:date="2025-10-07T16:52:00Z" w16du:dateUtc="2025-10-07T23:52:00Z" w:id="684">
            <w:rPr>
              <w:ins w:author="Jessica Lamb" w:date="2025-10-01T09:39:00Z" w16du:dateUtc="2025-10-01T16:39:00Z" w:id="685"/>
              <w:rFonts w:cstheme="minorHAnsi"/>
            </w:rPr>
          </w:rPrChange>
        </w:rPr>
        <w:pPrChange w:author="Jessica Lamb" w:date="2025-10-07T16:52:00Z" w16du:dateUtc="2025-10-07T23:52:00Z" w:id="686">
          <w:pPr/>
        </w:pPrChange>
      </w:pPr>
    </w:p>
    <w:p w:rsidR="00A06007" w:rsidP="00A06007" w:rsidRDefault="00A06007" w14:paraId="262BB236" w14:textId="77777777">
      <w:pPr>
        <w:spacing w:after="0"/>
        <w:rPr>
          <w:ins w:author="Jessica Lamb" w:date="2025-10-07T16:50:00Z" w16du:dateUtc="2025-10-07T23:50:00Z" w:id="687"/>
          <w:rStyle w:val="cf01"/>
          <w:rFonts w:asciiTheme="minorHAnsi" w:hAnsiTheme="minorHAnsi" w:cstheme="minorHAnsi"/>
          <w:sz w:val="20"/>
          <w:szCs w:val="20"/>
        </w:rPr>
      </w:pPr>
      <w:ins w:author="Jessica Lamb" w:date="2025-10-01T09:40:00Z" w16du:dateUtc="2025-10-01T16:40:00Z" w:id="688">
        <w:r w:rsidRPr="009610C1">
          <w:rPr>
            <w:rFonts w:cstheme="minorHAnsi"/>
            <w:sz w:val="20"/>
            <w:szCs w:val="20"/>
          </w:rPr>
          <w:t xml:space="preserve">Note: </w:t>
        </w:r>
        <w:r w:rsidRPr="009610C1">
          <w:rPr>
            <w:rStyle w:val="cf01"/>
            <w:rFonts w:asciiTheme="minorHAnsi" w:hAnsiTheme="minorHAnsi" w:cstheme="minorHAnsi"/>
            <w:sz w:val="20"/>
            <w:szCs w:val="20"/>
          </w:rPr>
          <w:t>A blank value should not be considered non-compliant.</w:t>
        </w:r>
      </w:ins>
    </w:p>
    <w:p w:rsidR="002D76DB" w:rsidP="00A06007" w:rsidRDefault="002D76DB" w14:paraId="7B5EBF6F" w14:textId="77777777">
      <w:pPr>
        <w:spacing w:after="0"/>
        <w:rPr>
          <w:ins w:author="Jessica Lamb" w:date="2025-10-07T16:47:00Z" w16du:dateUtc="2025-10-07T23:47:00Z" w:id="689"/>
          <w:rStyle w:val="cf01"/>
          <w:rFonts w:asciiTheme="minorHAnsi" w:hAnsiTheme="minorHAnsi" w:cstheme="minorHAnsi"/>
          <w:sz w:val="20"/>
          <w:szCs w:val="20"/>
        </w:rPr>
      </w:pPr>
    </w:p>
    <w:p w:rsidR="00795E39" w:rsidP="00795E39" w:rsidRDefault="00795E39" w14:paraId="2785B78A" w14:textId="7AD4573F">
      <w:pPr>
        <w:pStyle w:val="ListParagraph"/>
        <w:numPr>
          <w:ilvl w:val="0"/>
          <w:numId w:val="30"/>
        </w:numPr>
        <w:spacing w:after="0"/>
        <w:rPr>
          <w:ins w:author="Jessica Lamb" w:date="2025-10-07T16:50:00Z" w16du:dateUtc="2025-10-07T23:50:00Z" w:id="690"/>
          <w:rStyle w:val="cf01"/>
          <w:rFonts w:asciiTheme="minorHAnsi" w:hAnsiTheme="minorHAnsi" w:cstheme="minorHAnsi"/>
          <w:sz w:val="20"/>
          <w:szCs w:val="20"/>
        </w:rPr>
      </w:pPr>
      <w:ins w:author="Jessica Lamb" w:date="2025-10-07T16:47:00Z" w16du:dateUtc="2025-10-07T23:47:00Z" w:id="691">
        <w:r>
          <w:rPr>
            <w:rStyle w:val="cf01"/>
            <w:rFonts w:asciiTheme="minorHAnsi" w:hAnsiTheme="minorHAnsi" w:cstheme="minorHAnsi"/>
            <w:sz w:val="20"/>
            <w:szCs w:val="20"/>
          </w:rPr>
          <w:t xml:space="preserve">Compliance of using a different </w:t>
        </w:r>
      </w:ins>
      <w:ins w:author="Jessica Lamb" w:date="2025-10-07T16:48:00Z" w16du:dateUtc="2025-10-07T23:48:00Z" w:id="692">
        <w:r w:rsidR="00432435">
          <w:rPr>
            <w:rStyle w:val="cf01"/>
            <w:rFonts w:asciiTheme="minorHAnsi" w:hAnsiTheme="minorHAnsi" w:cstheme="minorHAnsi"/>
            <w:sz w:val="20"/>
            <w:szCs w:val="20"/>
          </w:rPr>
          <w:t xml:space="preserve">animal </w:t>
        </w:r>
        <w:r w:rsidR="003B4711">
          <w:rPr>
            <w:rStyle w:val="cf01"/>
            <w:rFonts w:asciiTheme="minorHAnsi" w:hAnsiTheme="minorHAnsi" w:cstheme="minorHAnsi"/>
            <w:sz w:val="20"/>
            <w:szCs w:val="20"/>
          </w:rPr>
          <w:t>for the donor</w:t>
        </w:r>
      </w:ins>
      <w:ins w:author="Jessica Lamb" w:date="2025-10-07T16:51:00Z" w16du:dateUtc="2025-10-07T23:51:00Z" w:id="693">
        <w:r w:rsidR="00E8743D">
          <w:rPr>
            <w:rStyle w:val="cf01"/>
            <w:rFonts w:asciiTheme="minorHAnsi" w:hAnsiTheme="minorHAnsi" w:cstheme="minorHAnsi"/>
            <w:sz w:val="20"/>
            <w:szCs w:val="20"/>
          </w:rPr>
          <w:t xml:space="preserve"> (</w:t>
        </w:r>
        <w:proofErr w:type="spellStart"/>
        <w:r w:rsidR="00E8743D">
          <w:rPr>
            <w:rStyle w:val="cf01"/>
            <w:rFonts w:asciiTheme="minorHAnsi" w:hAnsiTheme="minorHAnsi" w:cstheme="minorHAnsi"/>
            <w:sz w:val="20"/>
            <w:szCs w:val="20"/>
          </w:rPr>
          <w:t>compliance_</w:t>
        </w:r>
        <w:r w:rsidR="005D7EFA">
          <w:rPr>
            <w:rStyle w:val="cf01"/>
            <w:rFonts w:asciiTheme="minorHAnsi" w:hAnsiTheme="minorHAnsi" w:cstheme="minorHAnsi"/>
            <w:sz w:val="20"/>
            <w:szCs w:val="20"/>
          </w:rPr>
          <w:t>ID</w:t>
        </w:r>
        <w:proofErr w:type="spellEnd"/>
        <w:r w:rsidR="005D7EFA">
          <w:rPr>
            <w:rStyle w:val="cf01"/>
            <w:rFonts w:asciiTheme="minorHAnsi" w:hAnsiTheme="minorHAnsi" w:cstheme="minorHAnsi"/>
            <w:sz w:val="20"/>
            <w:szCs w:val="20"/>
          </w:rPr>
          <w:t>)</w:t>
        </w:r>
      </w:ins>
    </w:p>
    <w:p w:rsidR="002D76DB" w:rsidP="002D76DB" w:rsidRDefault="002D76DB" w14:paraId="2E916183" w14:textId="77777777">
      <w:pPr>
        <w:pStyle w:val="ListParagraph"/>
        <w:spacing w:after="0"/>
        <w:rPr>
          <w:ins w:author="Jessica Lamb" w:date="2025-10-07T16:48:00Z" w16du:dateUtc="2025-10-07T23:48:00Z" w:id="694"/>
          <w:rStyle w:val="cf01"/>
          <w:rFonts w:asciiTheme="minorHAnsi" w:hAnsiTheme="minorHAnsi" w:eastAsiaTheme="minorHAnsi" w:cstheme="minorHAnsi"/>
          <w:sz w:val="20"/>
          <w:szCs w:val="20"/>
        </w:rPr>
        <w:pPrChange w:author="Jessica Lamb" w:date="2025-10-07T16:50:00Z" w16du:dateUtc="2025-10-07T23:50:00Z" w:id="695">
          <w:pPr>
            <w:pStyle w:val="ListParagraph"/>
            <w:numPr>
              <w:numId w:val="30"/>
            </w:numPr>
            <w:spacing w:after="0"/>
            <w:ind w:hanging="360"/>
          </w:pPr>
        </w:pPrChange>
      </w:pPr>
    </w:p>
    <w:p w:rsidR="002D76DB" w:rsidP="002D76DB" w:rsidRDefault="002D76DB" w14:paraId="51876711" w14:textId="5C2A2FA3">
      <w:pPr>
        <w:pStyle w:val="ListParagraph"/>
        <w:spacing w:after="0" w:line="240" w:lineRule="auto"/>
        <w:rPr>
          <w:ins w:author="Jessica Lamb" w:date="2025-10-07T16:49:00Z" w16du:dateUtc="2025-10-07T23:49:00Z" w:id="696"/>
        </w:rPr>
      </w:pPr>
      <w:ins w:author="Jessica Lamb" w:date="2025-10-07T16:49:00Z" w16du:dateUtc="2025-10-07T23:49:00Z" w:id="697">
        <w:r>
          <w:t xml:space="preserve">Yes if: </w:t>
        </w:r>
        <w:proofErr w:type="spellStart"/>
        <w:r w:rsidRPr="002D76DB">
          <w:t>srg_donor_eartag</w:t>
        </w:r>
        <w:proofErr w:type="spellEnd"/>
        <w:r w:rsidRPr="002D76DB">
          <w:t xml:space="preserve"> ≠ enro_</w:t>
        </w:r>
        <w:proofErr w:type="spellStart"/>
        <w:r w:rsidRPr="002D76DB">
          <w:t>animal_id</w:t>
        </w:r>
        <w:proofErr w:type="spellEnd"/>
        <w:r w:rsidRPr="002D76DB">
          <w:t>)</w:t>
        </w:r>
      </w:ins>
    </w:p>
    <w:p w:rsidR="002D76DB" w:rsidP="002D76DB" w:rsidRDefault="002D76DB" w14:paraId="401BAED2" w14:textId="77777777">
      <w:pPr>
        <w:pStyle w:val="ListParagraph"/>
        <w:spacing w:after="0" w:line="240" w:lineRule="auto"/>
        <w:rPr>
          <w:ins w:author="Jessica Lamb" w:date="2025-10-07T16:49:00Z" w16du:dateUtc="2025-10-07T23:49:00Z" w:id="698"/>
        </w:rPr>
      </w:pPr>
    </w:p>
    <w:p w:rsidRPr="00DA486A" w:rsidR="002D76DB" w:rsidP="002D76DB" w:rsidRDefault="002D76DB" w14:paraId="5109D203" w14:textId="78E223D7">
      <w:pPr>
        <w:spacing w:after="0" w:line="240" w:lineRule="auto"/>
        <w:ind w:firstLine="720"/>
        <w:rPr>
          <w:ins w:author="Jessica Lamb" w:date="2025-10-07T16:49:00Z" w16du:dateUtc="2025-10-07T23:49:00Z" w:id="699"/>
          <w:sz w:val="20"/>
          <w:szCs w:val="20"/>
        </w:rPr>
        <w:pPrChange w:author="Jessica Lamb" w:date="2025-10-07T16:50:00Z" w16du:dateUtc="2025-10-07T23:50:00Z" w:id="700">
          <w:pPr>
            <w:spacing w:after="0" w:line="240" w:lineRule="auto"/>
          </w:pPr>
        </w:pPrChange>
      </w:pPr>
      <w:ins w:author="Jessica Lamb" w:date="2025-10-07T16:49:00Z" w16du:dateUtc="2025-10-07T23:49:00Z" w:id="701">
        <w:r>
          <w:t xml:space="preserve">No if: </w:t>
        </w:r>
        <w:proofErr w:type="spellStart"/>
        <w:r w:rsidRPr="00A4209F">
          <w:rPr>
            <w:sz w:val="20"/>
            <w:szCs w:val="20"/>
          </w:rPr>
          <w:t>srg_donor_eartag</w:t>
        </w:r>
        <w:proofErr w:type="spellEnd"/>
        <w:r w:rsidRPr="00A4209F">
          <w:rPr>
            <w:sz w:val="20"/>
            <w:szCs w:val="20"/>
          </w:rPr>
          <w:t xml:space="preserve"> </w:t>
        </w:r>
        <w:r>
          <w:rPr>
            <w:sz w:val="20"/>
            <w:szCs w:val="20"/>
          </w:rPr>
          <w:t>=</w:t>
        </w:r>
        <w:proofErr w:type="spellStart"/>
        <w:r w:rsidRPr="00A4209F">
          <w:rPr>
            <w:sz w:val="20"/>
            <w:szCs w:val="20"/>
          </w:rPr>
          <w:t>enro_animal_id</w:t>
        </w:r>
        <w:proofErr w:type="spellEnd"/>
        <w:r w:rsidRPr="00A4209F">
          <w:rPr>
            <w:sz w:val="20"/>
            <w:szCs w:val="20"/>
          </w:rPr>
          <w:t>)</w:t>
        </w:r>
      </w:ins>
    </w:p>
    <w:p w:rsidRPr="002D76DB" w:rsidR="002D76DB" w:rsidP="002D76DB" w:rsidRDefault="002D76DB" w14:paraId="18728A39" w14:textId="00CAA88B">
      <w:pPr>
        <w:pStyle w:val="ListParagraph"/>
        <w:spacing w:after="0" w:line="240" w:lineRule="auto"/>
        <w:rPr>
          <w:ins w:author="Jessica Lamb" w:date="2025-10-07T16:49:00Z" w16du:dateUtc="2025-10-07T23:49:00Z" w:id="702"/>
        </w:rPr>
        <w:pPrChange w:author="Jessica Lamb" w:date="2025-10-07T16:49:00Z" w16du:dateUtc="2025-10-07T23:49:00Z" w:id="703">
          <w:pPr>
            <w:pStyle w:val="ListParagraph"/>
            <w:numPr>
              <w:numId w:val="30"/>
            </w:numPr>
            <w:spacing w:after="0" w:line="240" w:lineRule="auto"/>
            <w:ind w:hanging="360"/>
          </w:pPr>
        </w:pPrChange>
      </w:pPr>
    </w:p>
    <w:p w:rsidR="002D76DB" w:rsidP="002D76DB" w:rsidRDefault="002D76DB" w14:paraId="68FDDA71" w14:textId="77777777">
      <w:pPr>
        <w:spacing w:after="0"/>
        <w:rPr>
          <w:ins w:author="Jessica Lamb" w:date="2025-10-07T16:53:00Z" w16du:dateUtc="2025-10-07T23:53:00Z" w:id="704"/>
          <w:rStyle w:val="cf01"/>
          <w:rFonts w:asciiTheme="minorHAnsi" w:hAnsiTheme="minorHAnsi" w:cstheme="minorHAnsi"/>
          <w:sz w:val="20"/>
          <w:szCs w:val="20"/>
        </w:rPr>
      </w:pPr>
      <w:ins w:author="Jessica Lamb" w:date="2025-10-07T16:50:00Z" w16du:dateUtc="2025-10-07T23:50:00Z" w:id="705">
        <w:r w:rsidRPr="009610C1">
          <w:rPr>
            <w:rFonts w:cstheme="minorHAnsi"/>
            <w:sz w:val="20"/>
            <w:szCs w:val="20"/>
          </w:rPr>
          <w:t xml:space="preserve">Note: </w:t>
        </w:r>
        <w:r w:rsidRPr="009610C1">
          <w:rPr>
            <w:rStyle w:val="cf01"/>
            <w:rFonts w:asciiTheme="minorHAnsi" w:hAnsiTheme="minorHAnsi" w:cstheme="minorHAnsi"/>
            <w:sz w:val="20"/>
            <w:szCs w:val="20"/>
          </w:rPr>
          <w:t>A blank value should not be considered non-compliant.</w:t>
        </w:r>
      </w:ins>
    </w:p>
    <w:p w:rsidR="00156D29" w:rsidP="002D76DB" w:rsidRDefault="00156D29" w14:paraId="665AC7BA" w14:textId="77777777">
      <w:pPr>
        <w:spacing w:after="0"/>
        <w:rPr>
          <w:ins w:author="Jessica Lamb" w:date="2025-10-07T16:53:00Z" w16du:dateUtc="2025-10-07T23:53:00Z" w:id="706"/>
          <w:rStyle w:val="cf01"/>
          <w:rFonts w:asciiTheme="minorHAnsi" w:hAnsiTheme="minorHAnsi" w:cstheme="minorHAnsi"/>
          <w:sz w:val="20"/>
          <w:szCs w:val="20"/>
        </w:rPr>
      </w:pPr>
    </w:p>
    <w:p w:rsidR="00156D29" w:rsidP="00156D29" w:rsidRDefault="00156D29" w14:paraId="0F34BDE0" w14:textId="497DEA1F">
      <w:pPr>
        <w:pStyle w:val="ListParagraph"/>
        <w:numPr>
          <w:ilvl w:val="0"/>
          <w:numId w:val="30"/>
        </w:numPr>
        <w:spacing w:after="0"/>
        <w:rPr>
          <w:ins w:author="Jessica Lamb" w:date="2025-10-07T16:54:00Z" w16du:dateUtc="2025-10-07T23:54:00Z" w:id="707"/>
          <w:rStyle w:val="cf01"/>
          <w:rFonts w:asciiTheme="minorHAnsi" w:hAnsiTheme="minorHAnsi" w:cstheme="minorHAnsi"/>
          <w:sz w:val="20"/>
          <w:szCs w:val="20"/>
        </w:rPr>
      </w:pPr>
      <w:ins w:author="Jessica Lamb" w:date="2025-10-07T16:54:00Z" w16du:dateUtc="2025-10-07T23:54:00Z" w:id="708">
        <w:r>
          <w:rPr>
            <w:rStyle w:val="cf01"/>
            <w:rFonts w:asciiTheme="minorHAnsi" w:hAnsiTheme="minorHAnsi" w:cstheme="minorHAnsi"/>
            <w:sz w:val="20"/>
            <w:szCs w:val="20"/>
          </w:rPr>
          <w:t>Compliance that the sex of the donor be different tha</w:t>
        </w:r>
        <w:r w:rsidR="004A1A1A">
          <w:rPr>
            <w:rStyle w:val="cf01"/>
            <w:rFonts w:asciiTheme="minorHAnsi" w:hAnsiTheme="minorHAnsi" w:cstheme="minorHAnsi"/>
            <w:sz w:val="20"/>
            <w:szCs w:val="20"/>
          </w:rPr>
          <w:t>n the recipient (</w:t>
        </w:r>
        <w:proofErr w:type="spellStart"/>
        <w:r w:rsidR="004A1A1A">
          <w:rPr>
            <w:rStyle w:val="cf01"/>
            <w:rFonts w:asciiTheme="minorHAnsi" w:hAnsiTheme="minorHAnsi" w:cstheme="minorHAnsi"/>
            <w:sz w:val="20"/>
            <w:szCs w:val="20"/>
          </w:rPr>
          <w:t>compliance_sex</w:t>
        </w:r>
        <w:proofErr w:type="spellEnd"/>
        <w:r w:rsidR="004A1A1A">
          <w:rPr>
            <w:rStyle w:val="cf01"/>
            <w:rFonts w:asciiTheme="minorHAnsi" w:hAnsiTheme="minorHAnsi" w:cstheme="minorHAnsi"/>
            <w:sz w:val="20"/>
            <w:szCs w:val="20"/>
          </w:rPr>
          <w:t>)</w:t>
        </w:r>
      </w:ins>
    </w:p>
    <w:p w:rsidR="004A1A1A" w:rsidP="004A1A1A" w:rsidRDefault="004A1A1A" w14:paraId="6333BFF2" w14:textId="77777777">
      <w:pPr>
        <w:pStyle w:val="ListParagraph"/>
        <w:spacing w:after="0"/>
        <w:rPr>
          <w:ins w:author="Jessica Lamb" w:date="2025-10-07T16:54:00Z" w16du:dateUtc="2025-10-07T23:54:00Z" w:id="709"/>
          <w:rStyle w:val="cf01"/>
          <w:rFonts w:asciiTheme="minorHAnsi" w:hAnsiTheme="minorHAnsi" w:cstheme="minorHAnsi"/>
          <w:sz w:val="20"/>
          <w:szCs w:val="20"/>
        </w:rPr>
      </w:pPr>
    </w:p>
    <w:p w:rsidR="004D4465" w:rsidP="004A1A1A" w:rsidRDefault="000D7C2C" w14:paraId="3728D43E" w14:textId="77777777">
      <w:pPr>
        <w:pStyle w:val="ListParagraph"/>
        <w:spacing w:after="0"/>
        <w:rPr>
          <w:ins w:author="Jessica Lamb" w:date="2025-10-07T16:55:00Z" w16du:dateUtc="2025-10-07T23:55:00Z" w:id="710"/>
        </w:rPr>
      </w:pPr>
      <w:ins w:author="Jessica Lamb" w:date="2025-10-07T16:55:00Z" w16du:dateUtc="2025-10-07T23:55:00Z" w:id="711">
        <w:r>
          <w:rPr>
            <w:rStyle w:val="cf01"/>
            <w:rFonts w:asciiTheme="minorHAnsi" w:hAnsiTheme="minorHAnsi" w:cstheme="minorHAnsi"/>
            <w:sz w:val="20"/>
            <w:szCs w:val="20"/>
          </w:rPr>
          <w:t xml:space="preserve">Yes if: </w:t>
        </w:r>
        <w:proofErr w:type="spellStart"/>
        <w:r w:rsidRPr="00A4209F">
          <w:t>srg_embolic_draw_sex</w:t>
        </w:r>
        <w:proofErr w:type="spellEnd"/>
        <w:r w:rsidRPr="00A4209F">
          <w:t xml:space="preserve"> </w:t>
        </w:r>
        <w:r w:rsidRPr="63AF8425">
          <w:t>≠</w:t>
        </w:r>
        <w:r w:rsidRPr="63AF8425">
          <w:t xml:space="preserve"> </w:t>
        </w:r>
        <w:proofErr w:type="spellStart"/>
        <w:r w:rsidRPr="63AF8425">
          <w:t>enro_sex</w:t>
        </w:r>
        <w:proofErr w:type="spellEnd"/>
      </w:ins>
    </w:p>
    <w:p w:rsidR="004D4465" w:rsidP="004A1A1A" w:rsidRDefault="004D4465" w14:paraId="41F769B7" w14:textId="77777777">
      <w:pPr>
        <w:pStyle w:val="ListParagraph"/>
        <w:spacing w:after="0"/>
        <w:rPr>
          <w:ins w:author="Jessica Lamb" w:date="2025-10-07T16:55:00Z" w16du:dateUtc="2025-10-07T23:55:00Z" w:id="712"/>
        </w:rPr>
      </w:pPr>
    </w:p>
    <w:p w:rsidR="004A1A1A" w:rsidP="004A1A1A" w:rsidRDefault="004D4465" w14:paraId="48AB7AF6" w14:textId="0AC5BA05">
      <w:pPr>
        <w:pStyle w:val="ListParagraph"/>
        <w:spacing w:after="0"/>
        <w:rPr>
          <w:ins w:author="Jessica Lamb" w:date="2025-10-07T16:58:00Z" w16du:dateUtc="2025-10-07T23:58:00Z" w:id="713"/>
        </w:rPr>
      </w:pPr>
      <w:ins w:author="Jessica Lamb" w:date="2025-10-07T16:55:00Z" w16du:dateUtc="2025-10-07T23:55:00Z" w:id="714">
        <w:r>
          <w:t xml:space="preserve">No if: </w:t>
        </w:r>
        <w:r w:rsidRPr="63AF8425" w:rsidR="000D7C2C">
          <w:t xml:space="preserve"> </w:t>
        </w:r>
        <w:proofErr w:type="spellStart"/>
        <w:r w:rsidRPr="63AF8425" w:rsidR="000D7C2C">
          <w:t>srg_embolic_draw_sex</w:t>
        </w:r>
      </w:ins>
      <w:proofErr w:type="spellEnd"/>
      <w:ins w:author="Jessica Lamb" w:date="2025-10-07T16:56:00Z" w16du:dateUtc="2025-10-07T23:56:00Z" w:id="715">
        <w:r>
          <w:t xml:space="preserve"> </w:t>
        </w:r>
      </w:ins>
      <w:ins w:author="Jessica Lamb" w:date="2025-10-07T16:55:00Z" w16du:dateUtc="2025-10-07T23:55:00Z" w:id="716">
        <w:r>
          <w:t xml:space="preserve">= </w:t>
        </w:r>
        <w:proofErr w:type="spellStart"/>
        <w:r w:rsidRPr="63AF8425" w:rsidR="000D7C2C">
          <w:t>enro_sex</w:t>
        </w:r>
        <w:proofErr w:type="spellEnd"/>
        <w:r w:rsidRPr="63AF8425" w:rsidR="000D7C2C">
          <w:t xml:space="preserve"> </w:t>
        </w:r>
      </w:ins>
    </w:p>
    <w:p w:rsidRPr="00156D29" w:rsidR="00A856D5" w:rsidP="004A1A1A" w:rsidRDefault="00A856D5" w14:paraId="5CC5640F" w14:textId="77777777">
      <w:pPr>
        <w:pStyle w:val="ListParagraph"/>
        <w:spacing w:after="0"/>
        <w:rPr>
          <w:ins w:author="Jessica Lamb" w:date="2025-10-07T16:50:00Z" w16du:dateUtc="2025-10-07T23:50:00Z" w:id="717"/>
          <w:rStyle w:val="cf01"/>
          <w:rFonts w:asciiTheme="minorHAnsi" w:hAnsiTheme="minorHAnsi" w:cstheme="minorHAnsi"/>
          <w:sz w:val="20"/>
          <w:szCs w:val="20"/>
        </w:rPr>
        <w:pPrChange w:author="Jessica Lamb" w:date="2025-10-07T16:54:00Z" w16du:dateUtc="2025-10-07T23:54:00Z" w:id="718">
          <w:pPr>
            <w:spacing w:after="0"/>
          </w:pPr>
        </w:pPrChange>
      </w:pPr>
    </w:p>
    <w:p w:rsidR="00A856D5" w:rsidP="00A856D5" w:rsidRDefault="00A856D5" w14:paraId="3DD81B84" w14:textId="77777777">
      <w:pPr>
        <w:spacing w:after="0"/>
        <w:rPr>
          <w:ins w:author="Jessica Lamb" w:date="2025-10-07T17:05:00Z" w16du:dateUtc="2025-10-08T00:05:00Z" w:id="719"/>
          <w:rStyle w:val="cf01"/>
          <w:rFonts w:asciiTheme="minorHAnsi" w:hAnsiTheme="minorHAnsi" w:cstheme="minorHAnsi"/>
          <w:sz w:val="20"/>
          <w:szCs w:val="20"/>
        </w:rPr>
      </w:pPr>
      <w:ins w:author="Jessica Lamb" w:date="2025-10-07T16:58:00Z" w16du:dateUtc="2025-10-07T23:58:00Z" w:id="720">
        <w:r w:rsidRPr="009610C1">
          <w:rPr>
            <w:rFonts w:cstheme="minorHAnsi"/>
            <w:sz w:val="20"/>
            <w:szCs w:val="20"/>
          </w:rPr>
          <w:t xml:space="preserve">Note: </w:t>
        </w:r>
        <w:r w:rsidRPr="009610C1">
          <w:rPr>
            <w:rStyle w:val="cf01"/>
            <w:rFonts w:asciiTheme="minorHAnsi" w:hAnsiTheme="minorHAnsi" w:cstheme="minorHAnsi"/>
            <w:sz w:val="20"/>
            <w:szCs w:val="20"/>
          </w:rPr>
          <w:t>A blank value should not be considered non-compliant.</w:t>
        </w:r>
      </w:ins>
    </w:p>
    <w:p w:rsidR="00225C8F" w:rsidP="00A856D5" w:rsidRDefault="00225C8F" w14:paraId="315FF094" w14:textId="77777777">
      <w:pPr>
        <w:spacing w:after="0"/>
        <w:rPr>
          <w:ins w:author="Jessica Lamb" w:date="2025-10-07T17:05:00Z" w16du:dateUtc="2025-10-08T00:05:00Z" w:id="721"/>
          <w:rStyle w:val="cf01"/>
          <w:rFonts w:asciiTheme="minorHAnsi" w:hAnsiTheme="minorHAnsi" w:cstheme="minorHAnsi"/>
          <w:sz w:val="20"/>
          <w:szCs w:val="20"/>
        </w:rPr>
      </w:pPr>
    </w:p>
    <w:p w:rsidRPr="00225C8F" w:rsidR="00225C8F" w:rsidP="00225C8F" w:rsidRDefault="00225C8F" w14:paraId="626204C8" w14:textId="2596E5FA">
      <w:pPr>
        <w:pStyle w:val="ListParagraph"/>
        <w:numPr>
          <w:ilvl w:val="0"/>
          <w:numId w:val="30"/>
        </w:numPr>
        <w:spacing w:after="0" w:line="240" w:lineRule="auto"/>
        <w:rPr>
          <w:ins w:author="Jessica Lamb" w:date="2025-10-07T17:05:00Z" w16du:dateUtc="2025-10-08T00:05:00Z" w:id="722"/>
          <w:rFonts w:cstheme="minorHAnsi"/>
          <w:color w:val="000000" w:themeColor="text1"/>
        </w:rPr>
      </w:pPr>
      <w:ins w:author="Jessica Lamb" w:date="2025-10-07T17:05:00Z" w16du:dateUtc="2025-10-08T00:05:00Z" w:id="723">
        <w:r>
          <w:rPr>
            <w:rFonts w:cstheme="minorHAnsi"/>
            <w:color w:val="000000" w:themeColor="text1"/>
          </w:rPr>
          <w:t xml:space="preserve">Compliance that the clot </w:t>
        </w:r>
        <w:proofErr w:type="gramStart"/>
        <w:r>
          <w:rPr>
            <w:rFonts w:cstheme="minorHAnsi"/>
            <w:color w:val="000000" w:themeColor="text1"/>
          </w:rPr>
          <w:t>not be</w:t>
        </w:r>
        <w:proofErr w:type="gramEnd"/>
        <w:r>
          <w:rPr>
            <w:rFonts w:cstheme="minorHAnsi"/>
            <w:color w:val="000000" w:themeColor="text1"/>
          </w:rPr>
          <w:t xml:space="preserve"> drawn on the </w:t>
        </w:r>
        <w:r w:rsidRPr="00225C8F">
          <w:rPr>
            <w:rFonts w:cstheme="minorHAnsi"/>
            <w:color w:val="000000" w:themeColor="text1"/>
          </w:rPr>
          <w:t xml:space="preserve">actual surgery date </w:t>
        </w:r>
      </w:ins>
      <w:ins w:author="Jessica Lamb" w:date="2025-10-07T17:06:00Z" w16du:dateUtc="2025-10-08T00:06:00Z" w:id="724">
        <w:r>
          <w:rPr>
            <w:rFonts w:cstheme="minorHAnsi"/>
            <w:color w:val="000000" w:themeColor="text1"/>
          </w:rPr>
          <w:t>(</w:t>
        </w:r>
        <w:proofErr w:type="spellStart"/>
        <w:r>
          <w:rPr>
            <w:rFonts w:cstheme="minorHAnsi"/>
            <w:color w:val="000000" w:themeColor="text1"/>
          </w:rPr>
          <w:t>compliance_drawdate</w:t>
        </w:r>
        <w:proofErr w:type="spellEnd"/>
        <w:r>
          <w:rPr>
            <w:rFonts w:cstheme="minorHAnsi"/>
            <w:color w:val="000000" w:themeColor="text1"/>
          </w:rPr>
          <w:t>)</w:t>
        </w:r>
      </w:ins>
    </w:p>
    <w:p w:rsidR="00225C8F" w:rsidP="00225C8F" w:rsidRDefault="00225C8F" w14:paraId="0BCBC22A" w14:textId="68105B5A">
      <w:pPr>
        <w:pStyle w:val="ListParagraph"/>
        <w:spacing w:after="0"/>
        <w:rPr>
          <w:ins w:author="Jessica Lamb" w:date="2025-10-07T17:05:00Z" w16du:dateUtc="2025-10-08T00:05:00Z" w:id="725"/>
          <w:rStyle w:val="cf01"/>
          <w:rFonts w:asciiTheme="minorHAnsi" w:hAnsiTheme="minorHAnsi" w:cstheme="minorHAnsi"/>
          <w:sz w:val="20"/>
          <w:szCs w:val="20"/>
        </w:rPr>
      </w:pPr>
    </w:p>
    <w:p w:rsidR="00225C8F" w:rsidP="00225C8F" w:rsidRDefault="00225C8F" w14:paraId="617AC421" w14:textId="48CE7EBF">
      <w:pPr>
        <w:pStyle w:val="ListParagraph"/>
        <w:spacing w:after="0"/>
        <w:rPr>
          <w:ins w:author="Jessica Lamb" w:date="2025-10-07T17:06:00Z" w16du:dateUtc="2025-10-08T00:06:00Z" w:id="726"/>
          <w:rFonts w:cstheme="minorHAnsi"/>
        </w:rPr>
      </w:pPr>
      <w:ins w:author="Jessica Lamb" w:date="2025-10-07T17:05:00Z" w16du:dateUtc="2025-10-08T00:05:00Z" w:id="727">
        <w:r>
          <w:rPr>
            <w:rStyle w:val="cf01"/>
            <w:rFonts w:asciiTheme="minorHAnsi" w:hAnsiTheme="minorHAnsi" w:cstheme="minorHAnsi"/>
            <w:sz w:val="20"/>
            <w:szCs w:val="20"/>
          </w:rPr>
          <w:t>Yes</w:t>
        </w:r>
      </w:ins>
      <w:ins w:author="Jessica Lamb" w:date="2025-10-07T17:06:00Z" w16du:dateUtc="2025-10-08T00:06:00Z" w:id="728">
        <w:r>
          <w:rPr>
            <w:rStyle w:val="cf01"/>
            <w:rFonts w:asciiTheme="minorHAnsi" w:hAnsiTheme="minorHAnsi" w:cstheme="minorHAnsi"/>
            <w:sz w:val="20"/>
            <w:szCs w:val="20"/>
          </w:rPr>
          <w:t xml:space="preserve"> if: </w:t>
        </w:r>
        <w:proofErr w:type="spellStart"/>
        <w:r w:rsidRPr="00225C8F">
          <w:rPr>
            <w:rFonts w:cstheme="minorHAnsi"/>
            <w:color w:val="000000" w:themeColor="text1"/>
          </w:rPr>
          <w:t>srg_actual_surg_</w:t>
        </w:r>
        <w:proofErr w:type="gramStart"/>
        <w:r w:rsidRPr="00225C8F">
          <w:rPr>
            <w:rFonts w:cstheme="minorHAnsi"/>
            <w:color w:val="000000" w:themeColor="text1"/>
          </w:rPr>
          <w:t>dt</w:t>
        </w:r>
        <w:proofErr w:type="spellEnd"/>
        <w:r w:rsidRPr="00225C8F">
          <w:rPr>
            <w:rFonts w:cstheme="minorHAnsi"/>
            <w:color w:val="000000" w:themeColor="text1"/>
          </w:rPr>
          <w:t xml:space="preserve"> </w:t>
        </w:r>
        <w:r w:rsidRPr="00A4209F">
          <w:t xml:space="preserve"> </w:t>
        </w:r>
        <w:r w:rsidRPr="63AF8425">
          <w:t>≠</w:t>
        </w:r>
        <w:proofErr w:type="gramEnd"/>
        <w:r w:rsidRPr="63AF8425">
          <w:t xml:space="preserve"> </w:t>
        </w:r>
        <w:proofErr w:type="spellStart"/>
        <w:r w:rsidRPr="00225C8F">
          <w:rPr>
            <w:rFonts w:cstheme="minorHAnsi"/>
          </w:rPr>
          <w:t>srg_embolic_draw_dt</w:t>
        </w:r>
        <w:proofErr w:type="spellEnd"/>
      </w:ins>
    </w:p>
    <w:p w:rsidR="00225C8F" w:rsidP="00225C8F" w:rsidRDefault="00225C8F" w14:paraId="11AC3086" w14:textId="77777777">
      <w:pPr>
        <w:pStyle w:val="ListParagraph"/>
        <w:spacing w:after="0"/>
        <w:rPr>
          <w:ins w:author="Jessica Lamb" w:date="2025-10-07T17:06:00Z" w16du:dateUtc="2025-10-08T00:06:00Z" w:id="729"/>
          <w:rStyle w:val="cf01"/>
          <w:rFonts w:asciiTheme="minorHAnsi" w:hAnsiTheme="minorHAnsi" w:cstheme="minorHAnsi"/>
          <w:sz w:val="20"/>
          <w:szCs w:val="20"/>
        </w:rPr>
      </w:pPr>
    </w:p>
    <w:p w:rsidRPr="00225C8F" w:rsidR="00225C8F" w:rsidP="00225C8F" w:rsidRDefault="00225C8F" w14:paraId="44EA8251" w14:textId="14DB107D">
      <w:pPr>
        <w:pStyle w:val="ListParagraph"/>
        <w:spacing w:after="0"/>
        <w:rPr>
          <w:ins w:author="Jessica Lamb" w:date="2025-10-07T16:58:00Z" w16du:dateUtc="2025-10-07T23:58:00Z" w:id="730"/>
          <w:rStyle w:val="cf01"/>
          <w:rFonts w:asciiTheme="minorHAnsi" w:hAnsiTheme="minorHAnsi" w:cstheme="minorHAnsi"/>
          <w:sz w:val="20"/>
          <w:szCs w:val="20"/>
        </w:rPr>
        <w:pPrChange w:author="Jessica Lamb" w:date="2025-10-07T17:05:00Z" w16du:dateUtc="2025-10-08T00:05:00Z" w:id="731">
          <w:pPr>
            <w:spacing w:after="0"/>
          </w:pPr>
        </w:pPrChange>
      </w:pPr>
      <w:ins w:author="Jessica Lamb" w:date="2025-10-07T17:06:00Z" w16du:dateUtc="2025-10-08T00:06:00Z" w:id="732">
        <w:r>
          <w:rPr>
            <w:rStyle w:val="cf01"/>
            <w:rFonts w:asciiTheme="minorHAnsi" w:hAnsiTheme="minorHAnsi" w:cstheme="minorHAnsi"/>
            <w:sz w:val="20"/>
            <w:szCs w:val="20"/>
          </w:rPr>
          <w:t xml:space="preserve">No if: </w:t>
        </w:r>
        <w:proofErr w:type="spellStart"/>
        <w:r w:rsidRPr="00225C8F">
          <w:rPr>
            <w:rFonts w:cstheme="minorHAnsi"/>
            <w:color w:val="000000" w:themeColor="text1"/>
          </w:rPr>
          <w:t>srg_actual_surg_</w:t>
        </w:r>
        <w:proofErr w:type="gramStart"/>
        <w:r w:rsidRPr="00225C8F">
          <w:rPr>
            <w:rFonts w:cstheme="minorHAnsi"/>
            <w:color w:val="000000" w:themeColor="text1"/>
          </w:rPr>
          <w:t>dt</w:t>
        </w:r>
        <w:proofErr w:type="spellEnd"/>
        <w:r w:rsidRPr="00225C8F">
          <w:rPr>
            <w:rFonts w:cstheme="minorHAnsi"/>
            <w:color w:val="000000" w:themeColor="text1"/>
          </w:rPr>
          <w:t xml:space="preserve"> </w:t>
        </w:r>
        <w:r w:rsidRPr="00A4209F">
          <w:t xml:space="preserve"> </w:t>
        </w:r>
        <w:r>
          <w:t>=</w:t>
        </w:r>
        <w:proofErr w:type="gramEnd"/>
        <w:r w:rsidRPr="63AF8425">
          <w:t xml:space="preserve"> </w:t>
        </w:r>
        <w:proofErr w:type="spellStart"/>
        <w:r w:rsidRPr="00225C8F">
          <w:rPr>
            <w:rFonts w:cstheme="minorHAnsi"/>
          </w:rPr>
          <w:t>srg_embolic_draw_dt</w:t>
        </w:r>
      </w:ins>
      <w:proofErr w:type="spellEnd"/>
    </w:p>
    <w:p w:rsidRPr="00795E39" w:rsidR="00432435" w:rsidP="00432435" w:rsidRDefault="00432435" w14:paraId="3E83126B" w14:textId="77777777">
      <w:pPr>
        <w:pStyle w:val="ListParagraph"/>
        <w:spacing w:after="0"/>
        <w:rPr>
          <w:ins w:author="Jessica Lamb" w:date="2025-10-01T09:40:00Z" w16du:dateUtc="2025-10-01T16:40:00Z" w:id="733"/>
          <w:rStyle w:val="cf01"/>
          <w:rFonts w:asciiTheme="minorHAnsi" w:hAnsiTheme="minorHAnsi" w:cstheme="minorHAnsi"/>
          <w:sz w:val="20"/>
          <w:szCs w:val="20"/>
        </w:rPr>
        <w:pPrChange w:author="Jessica Lamb" w:date="2025-10-07T16:48:00Z" w16du:dateUtc="2025-10-07T23:48:00Z" w:id="734">
          <w:pPr>
            <w:spacing w:after="0"/>
          </w:pPr>
        </w:pPrChange>
      </w:pPr>
    </w:p>
    <w:p w:rsidR="005B2122" w:rsidP="005B2122" w:rsidRDefault="005B2122" w14:paraId="3B279C15" w14:textId="77777777">
      <w:pPr>
        <w:spacing w:after="0"/>
        <w:rPr>
          <w:ins w:author="Jessica Lamb" w:date="2025-10-07T17:11:00Z" w16du:dateUtc="2025-10-08T00:11:00Z" w:id="735"/>
          <w:rStyle w:val="cf01"/>
          <w:rFonts w:asciiTheme="minorHAnsi" w:hAnsiTheme="minorHAnsi" w:cstheme="minorHAnsi"/>
          <w:sz w:val="20"/>
          <w:szCs w:val="20"/>
        </w:rPr>
      </w:pPr>
      <w:ins w:author="Jessica Lamb" w:date="2025-10-07T17:11:00Z" w16du:dateUtc="2025-10-08T00:11:00Z" w:id="736">
        <w:r w:rsidRPr="009610C1">
          <w:rPr>
            <w:rFonts w:cstheme="minorHAnsi"/>
            <w:sz w:val="20"/>
            <w:szCs w:val="20"/>
          </w:rPr>
          <w:t xml:space="preserve">Note: </w:t>
        </w:r>
        <w:r w:rsidRPr="009610C1">
          <w:rPr>
            <w:rStyle w:val="cf01"/>
            <w:rFonts w:asciiTheme="minorHAnsi" w:hAnsiTheme="minorHAnsi" w:cstheme="minorHAnsi"/>
            <w:sz w:val="20"/>
            <w:szCs w:val="20"/>
          </w:rPr>
          <w:t>A blank value should not be considered non-compliant.</w:t>
        </w:r>
      </w:ins>
    </w:p>
    <w:p w:rsidRPr="00A06007" w:rsidR="00A06007" w:rsidP="00A06007" w:rsidRDefault="00A06007" w14:paraId="44B017E3" w14:textId="77777777">
      <w:pPr>
        <w:rPr>
          <w:rFonts w:cstheme="minorHAnsi"/>
          <w:rPrChange w:author="Jessica Lamb" w:date="2025-10-01T09:39:00Z" w16du:dateUtc="2025-10-01T16:39:00Z" w:id="737">
            <w:rPr>
              <w:rFonts w:eastAsiaTheme="minorEastAsia" w:cstheme="minorHAnsi"/>
              <w:sz w:val="20"/>
              <w:szCs w:val="20"/>
            </w:rPr>
          </w:rPrChange>
        </w:rPr>
      </w:pPr>
    </w:p>
    <w:p w:rsidRPr="00E1382E" w:rsidR="00847FF1" w:rsidP="00847FF1" w:rsidRDefault="00FA1476" w14:paraId="1B2A0E4E" w14:textId="27B374D1">
      <w:pPr>
        <w:rPr>
          <w:rFonts w:cstheme="minorHAnsi"/>
          <w:sz w:val="20"/>
          <w:szCs w:val="20"/>
          <w:u w:val="single"/>
        </w:rPr>
      </w:pPr>
      <w:r w:rsidRPr="00E1382E">
        <w:rPr>
          <w:rFonts w:cstheme="minorHAnsi"/>
          <w:sz w:val="20"/>
          <w:szCs w:val="20"/>
          <w:u w:val="single"/>
        </w:rPr>
        <w:t>G</w:t>
      </w:r>
      <w:r w:rsidRPr="00E1382E" w:rsidR="00847FF1">
        <w:rPr>
          <w:rFonts w:cstheme="minorHAnsi"/>
          <w:sz w:val="20"/>
          <w:szCs w:val="20"/>
          <w:u w:val="single"/>
        </w:rPr>
        <w:t xml:space="preserve">oals: </w:t>
      </w:r>
    </w:p>
    <w:p w:rsidRPr="00E1382E" w:rsidR="00847FF1" w:rsidP="00847FF1" w:rsidRDefault="00847FF1" w14:paraId="37737EE8" w14:textId="74A45FF8">
      <w:pPr>
        <w:pStyle w:val="ListParagraph"/>
        <w:numPr>
          <w:ilvl w:val="0"/>
          <w:numId w:val="9"/>
        </w:numPr>
        <w:rPr>
          <w:rFonts w:cstheme="minorHAnsi"/>
        </w:rPr>
      </w:pPr>
      <w:r w:rsidRPr="00E1382E">
        <w:rPr>
          <w:rFonts w:cstheme="minorHAnsi"/>
        </w:rPr>
        <w:t>Feasibility</w:t>
      </w:r>
    </w:p>
    <w:p w:rsidRPr="00E1382E" w:rsidR="00FA1476" w:rsidP="00FA1476" w:rsidRDefault="00FA1476" w14:paraId="350ABE51" w14:textId="77777777">
      <w:pPr>
        <w:spacing w:after="0"/>
        <w:rPr>
          <w:rFonts w:cstheme="minorHAnsi"/>
          <w:sz w:val="20"/>
          <w:szCs w:val="20"/>
          <w:u w:val="single"/>
          <w:rPrChange w:author="Jessica Lamb" w:date="2025-09-23T14:38:00Z" w16du:dateUtc="2025-09-23T21:38:00Z" w:id="738">
            <w:rPr>
              <w:rFonts w:cstheme="minorHAnsi"/>
              <w:sz w:val="20"/>
              <w:szCs w:val="20"/>
              <w:highlight w:val="yellow"/>
              <w:u w:val="single"/>
            </w:rPr>
          </w:rPrChange>
        </w:rPr>
      </w:pPr>
      <w:r w:rsidRPr="00E1382E">
        <w:rPr>
          <w:rFonts w:cstheme="minorHAnsi"/>
          <w:sz w:val="20"/>
          <w:szCs w:val="20"/>
          <w:u w:val="single"/>
          <w:rPrChange w:author="Jessica Lamb" w:date="2025-09-23T14:38:00Z" w16du:dateUtc="2025-09-23T21:38:00Z" w:id="739">
            <w:rPr>
              <w:rFonts w:cstheme="minorHAnsi"/>
              <w:sz w:val="20"/>
              <w:szCs w:val="20"/>
              <w:highlight w:val="yellow"/>
              <w:u w:val="single"/>
            </w:rPr>
          </w:rPrChange>
        </w:rPr>
        <w:t>Descriptive tables by:</w:t>
      </w:r>
    </w:p>
    <w:p w:rsidR="7C4748B9" w:rsidP="63AF8425" w:rsidRDefault="7C4748B9" w14:paraId="568F2118" w14:textId="0CDA4DE0">
      <w:pPr>
        <w:rPr>
          <w:ins w:author="Jessica Lamb" w:date="2025-09-23T10:09:00Z" w16du:dateUtc="2025-09-23T17:09:00Z" w:id="740"/>
          <w:color w:val="000000" w:themeColor="text1"/>
          <w:sz w:val="20"/>
          <w:szCs w:val="20"/>
        </w:rPr>
      </w:pPr>
      <w:r w:rsidRPr="63AF8425">
        <w:rPr>
          <w:sz w:val="20"/>
          <w:szCs w:val="20"/>
          <w:rPrChange w:author="Jessica Lamb" w:date="2025-09-23T14:38:00Z" w:id="741">
            <w:rPr>
              <w:sz w:val="20"/>
              <w:szCs w:val="20"/>
              <w:highlight w:val="yellow"/>
            </w:rPr>
          </w:rPrChange>
        </w:rPr>
        <w:t xml:space="preserve">Total, Site, Sex, </w:t>
      </w:r>
      <w:commentRangeStart w:id="742"/>
      <w:commentRangeStart w:id="743"/>
      <w:commentRangeStart w:id="744"/>
      <w:ins w:author="Jessica Lamb" w:date="2025-09-23T10:09:00Z" w:id="745">
        <w:r w:rsidRPr="63AF8425" w:rsidR="1EA15304">
          <w:rPr>
            <w:color w:val="000000" w:themeColor="text1"/>
            <w:sz w:val="20"/>
            <w:szCs w:val="20"/>
          </w:rPr>
          <w:t xml:space="preserve">Reperfusion method, Clot length </w:t>
        </w:r>
      </w:ins>
      <w:commentRangeEnd w:id="742"/>
      <w:r>
        <w:rPr>
          <w:rStyle w:val="CommentReference"/>
        </w:rPr>
        <w:commentReference w:id="742"/>
      </w:r>
      <w:commentRangeEnd w:id="743"/>
      <w:r w:rsidR="00827BE0">
        <w:rPr>
          <w:rStyle w:val="CommentReference"/>
        </w:rPr>
        <w:commentReference w:id="743"/>
      </w:r>
      <w:commentRangeEnd w:id="744"/>
      <w:r>
        <w:rPr>
          <w:rStyle w:val="CommentReference"/>
        </w:rPr>
        <w:commentReference w:id="744"/>
      </w:r>
    </w:p>
    <w:p w:rsidRPr="00B37F90" w:rsidR="00FA1476" w:rsidP="00FA1476" w:rsidRDefault="00FA1476" w14:paraId="7833EAFC" w14:textId="065EC548">
      <w:pPr>
        <w:spacing w:after="0"/>
        <w:rPr>
          <w:rFonts w:cstheme="minorHAnsi"/>
          <w:sz w:val="20"/>
          <w:szCs w:val="20"/>
          <w:highlight w:val="yellow"/>
        </w:rPr>
      </w:pPr>
      <w:del w:author="Jessica Lamb" w:date="2025-09-23T10:09:00Z" w16du:dateUtc="2025-09-23T17:09:00Z" w:id="747">
        <w:r w:rsidRPr="00B37F90" w:rsidDel="00CE621F">
          <w:rPr>
            <w:rFonts w:cstheme="minorHAnsi"/>
            <w:sz w:val="20"/>
            <w:szCs w:val="20"/>
            <w:highlight w:val="yellow"/>
          </w:rPr>
          <w:delText>Animal Model, Treatment</w:delText>
        </w:r>
      </w:del>
    </w:p>
    <w:p w:rsidRPr="00B37F90" w:rsidR="0098795E" w:rsidP="00FA1476" w:rsidRDefault="0098795E" w14:paraId="0C976875" w14:textId="527A317A">
      <w:pPr>
        <w:spacing w:after="0"/>
        <w:rPr>
          <w:rFonts w:cstheme="minorHAnsi"/>
          <w:sz w:val="20"/>
          <w:szCs w:val="20"/>
          <w:highlight w:val="yellow"/>
        </w:rPr>
      </w:pPr>
    </w:p>
    <w:p w:rsidRPr="00E1382E" w:rsidR="0098795E" w:rsidP="00FA1476" w:rsidRDefault="0098795E" w14:paraId="6C895BFA" w14:textId="7CEAA9A9">
      <w:pPr>
        <w:spacing w:after="0"/>
        <w:rPr>
          <w:rFonts w:cstheme="minorHAnsi"/>
          <w:sz w:val="20"/>
          <w:szCs w:val="20"/>
          <w:u w:val="single"/>
          <w:rPrChange w:author="Jessica Lamb" w:date="2025-09-23T14:38:00Z" w16du:dateUtc="2025-09-23T21:38:00Z" w:id="748">
            <w:rPr>
              <w:rFonts w:cstheme="minorHAnsi"/>
              <w:sz w:val="20"/>
              <w:szCs w:val="20"/>
              <w:highlight w:val="yellow"/>
              <w:u w:val="single"/>
            </w:rPr>
          </w:rPrChange>
        </w:rPr>
      </w:pPr>
      <w:r w:rsidRPr="00E1382E">
        <w:rPr>
          <w:rFonts w:cstheme="minorHAnsi"/>
          <w:sz w:val="20"/>
          <w:szCs w:val="20"/>
          <w:u w:val="single"/>
          <w:rPrChange w:author="Jessica Lamb" w:date="2025-09-23T14:38:00Z" w16du:dateUtc="2025-09-23T21:38:00Z" w:id="749">
            <w:rPr>
              <w:rFonts w:cstheme="minorHAnsi"/>
              <w:sz w:val="20"/>
              <w:szCs w:val="20"/>
              <w:highlight w:val="yellow"/>
              <w:u w:val="single"/>
            </w:rPr>
          </w:rPrChange>
        </w:rPr>
        <w:t>Endpoints</w:t>
      </w:r>
      <w:r w:rsidRPr="00E1382E">
        <w:rPr>
          <w:rFonts w:cstheme="minorHAnsi"/>
          <w:sz w:val="20"/>
          <w:szCs w:val="20"/>
          <w:rPrChange w:author="Jessica Lamb" w:date="2025-09-23T14:38:00Z" w16du:dateUtc="2025-09-23T21:38:00Z" w:id="750">
            <w:rPr>
              <w:rFonts w:cstheme="minorHAnsi"/>
              <w:sz w:val="20"/>
              <w:szCs w:val="20"/>
              <w:highlight w:val="yellow"/>
            </w:rPr>
          </w:rPrChange>
        </w:rPr>
        <w:t>:</w:t>
      </w:r>
    </w:p>
    <w:p w:rsidRPr="00E1382E" w:rsidR="0098795E" w:rsidP="00FA1476" w:rsidRDefault="0098795E" w14:paraId="7B7E07B7" w14:textId="09C1BC99">
      <w:pPr>
        <w:spacing w:after="0"/>
        <w:rPr>
          <w:rFonts w:cstheme="minorHAnsi"/>
          <w:sz w:val="20"/>
          <w:szCs w:val="20"/>
          <w:rPrChange w:author="Jessica Lamb" w:date="2025-09-23T14:38:00Z" w16du:dateUtc="2025-09-23T21:38:00Z" w:id="751">
            <w:rPr>
              <w:rFonts w:cstheme="minorHAnsi"/>
              <w:sz w:val="20"/>
              <w:szCs w:val="20"/>
              <w:highlight w:val="yellow"/>
            </w:rPr>
          </w:rPrChange>
        </w:rPr>
      </w:pPr>
      <w:proofErr w:type="spellStart"/>
      <w:r w:rsidRPr="00E1382E">
        <w:rPr>
          <w:rFonts w:cstheme="minorHAnsi"/>
          <w:sz w:val="20"/>
          <w:szCs w:val="20"/>
          <w:rPrChange w:author="Jessica Lamb" w:date="2025-09-23T14:38:00Z" w16du:dateUtc="2025-09-23T21:38:00Z" w:id="752">
            <w:rPr>
              <w:rFonts w:cstheme="minorHAnsi"/>
              <w:sz w:val="20"/>
              <w:szCs w:val="20"/>
              <w:highlight w:val="yellow"/>
            </w:rPr>
          </w:rPrChange>
        </w:rPr>
        <w:t>compliance_adm</w:t>
      </w:r>
      <w:proofErr w:type="spellEnd"/>
    </w:p>
    <w:p w:rsidRPr="00E1382E" w:rsidR="0098795E" w:rsidP="00FA1476" w:rsidRDefault="0098795E" w14:paraId="77D1865D" w14:textId="6133FC19">
      <w:pPr>
        <w:spacing w:after="0"/>
        <w:rPr>
          <w:rFonts w:cstheme="minorHAnsi"/>
          <w:sz w:val="20"/>
          <w:szCs w:val="20"/>
          <w:rPrChange w:author="Jessica Lamb" w:date="2025-09-23T14:38:00Z" w16du:dateUtc="2025-09-23T21:38:00Z" w:id="753">
            <w:rPr>
              <w:rFonts w:cstheme="minorHAnsi"/>
              <w:sz w:val="20"/>
              <w:szCs w:val="20"/>
              <w:highlight w:val="yellow"/>
            </w:rPr>
          </w:rPrChange>
        </w:rPr>
      </w:pPr>
      <w:proofErr w:type="spellStart"/>
      <w:r w:rsidRPr="00E1382E">
        <w:rPr>
          <w:rFonts w:cstheme="minorHAnsi"/>
          <w:sz w:val="20"/>
          <w:szCs w:val="20"/>
          <w:rPrChange w:author="Jessica Lamb" w:date="2025-09-23T14:38:00Z" w16du:dateUtc="2025-09-23T21:38:00Z" w:id="754">
            <w:rPr>
              <w:rFonts w:cstheme="minorHAnsi"/>
              <w:sz w:val="20"/>
              <w:szCs w:val="20"/>
              <w:highlight w:val="yellow"/>
            </w:rPr>
          </w:rPrChange>
        </w:rPr>
        <w:t>compliance_vial</w:t>
      </w:r>
      <w:proofErr w:type="spellEnd"/>
    </w:p>
    <w:p w:rsidRPr="00E1382E" w:rsidR="0098795E" w:rsidDel="00A06007" w:rsidP="00FA1476" w:rsidRDefault="0098795E" w14:paraId="225B3D5A" w14:textId="1B343F7D">
      <w:pPr>
        <w:spacing w:after="0"/>
        <w:rPr>
          <w:del w:author="Jessica Lamb" w:date="2025-10-01T09:40:00Z" w16du:dateUtc="2025-10-01T16:40:00Z" w:id="755"/>
          <w:rFonts w:cstheme="minorHAnsi"/>
          <w:sz w:val="20"/>
          <w:szCs w:val="20"/>
          <w:rPrChange w:author="Jessica Lamb" w:date="2025-09-23T14:38:00Z" w16du:dateUtc="2025-09-23T21:38:00Z" w:id="756">
            <w:rPr>
              <w:del w:author="Jessica Lamb" w:date="2025-10-01T09:40:00Z" w16du:dateUtc="2025-10-01T16:40:00Z" w:id="757"/>
              <w:rFonts w:cstheme="minorHAnsi"/>
              <w:sz w:val="20"/>
              <w:szCs w:val="20"/>
              <w:highlight w:val="yellow"/>
            </w:rPr>
          </w:rPrChange>
        </w:rPr>
      </w:pPr>
      <w:del w:author="Jessica Lamb" w:date="2025-10-01T09:40:00Z" w16du:dateUtc="2025-10-01T16:40:00Z" w:id="758">
        <w:r w:rsidRPr="00E1382E" w:rsidDel="00A06007">
          <w:rPr>
            <w:rFonts w:cstheme="minorHAnsi"/>
            <w:sz w:val="20"/>
            <w:szCs w:val="20"/>
            <w:rPrChange w:author="Jessica Lamb" w:date="2025-09-23T14:38:00Z" w16du:dateUtc="2025-09-23T21:38:00Z" w:id="759">
              <w:rPr>
                <w:rFonts w:cstheme="minorHAnsi"/>
                <w:sz w:val="20"/>
                <w:szCs w:val="20"/>
                <w:highlight w:val="yellow"/>
              </w:rPr>
            </w:rPrChange>
          </w:rPr>
          <w:delText>compliance_adm_time</w:delText>
        </w:r>
      </w:del>
    </w:p>
    <w:p w:rsidR="0098795E" w:rsidP="3FB5923D" w:rsidRDefault="007D7B31" w14:paraId="0561081A" w14:textId="225E1187">
      <w:pPr>
        <w:spacing w:after="0"/>
        <w:rPr>
          <w:ins w:author="Jessica Lamb" w:date="2025-09-23T14:38:00Z" w16du:dateUtc="2025-09-23T21:38:00Z" w:id="760"/>
          <w:rFonts w:cstheme="minorHAnsi"/>
          <w:sz w:val="20"/>
          <w:szCs w:val="20"/>
        </w:rPr>
      </w:pPr>
      <w:proofErr w:type="spellStart"/>
      <w:r w:rsidRPr="00E1382E">
        <w:rPr>
          <w:rFonts w:cstheme="minorHAnsi"/>
          <w:sz w:val="20"/>
          <w:szCs w:val="20"/>
          <w:rPrChange w:author="Jessica Lamb" w:date="2025-09-23T14:38:00Z" w16du:dateUtc="2025-09-23T21:38:00Z" w:id="761">
            <w:rPr>
              <w:rFonts w:cstheme="minorHAnsi"/>
              <w:sz w:val="20"/>
              <w:szCs w:val="20"/>
              <w:highlight w:val="yellow"/>
            </w:rPr>
          </w:rPrChange>
        </w:rPr>
        <w:t>compliance_</w:t>
      </w:r>
      <w:del w:author="Jessica Lamb" w:date="2025-09-30T12:50:00Z" w16du:dateUtc="2025-09-30T19:50:00Z" w:id="762">
        <w:r w:rsidRPr="00E1382E" w:rsidDel="00BE7266">
          <w:rPr>
            <w:rFonts w:cstheme="minorHAnsi"/>
            <w:sz w:val="20"/>
            <w:szCs w:val="20"/>
            <w:rPrChange w:author="Jessica Lamb" w:date="2025-09-23T14:38:00Z" w16du:dateUtc="2025-09-23T21:38:00Z" w:id="763">
              <w:rPr>
                <w:rFonts w:cstheme="minorHAnsi"/>
                <w:sz w:val="20"/>
                <w:szCs w:val="20"/>
                <w:highlight w:val="yellow"/>
              </w:rPr>
            </w:rPrChange>
          </w:rPr>
          <w:delText>TNK</w:delText>
        </w:r>
      </w:del>
      <w:ins w:author="Jessica Lamb" w:date="2025-09-30T12:50:00Z" w16du:dateUtc="2025-09-30T19:50:00Z" w:id="764">
        <w:r w:rsidR="00BE7266">
          <w:rPr>
            <w:rFonts w:cstheme="minorHAnsi"/>
            <w:sz w:val="20"/>
            <w:szCs w:val="20"/>
          </w:rPr>
          <w:t>dose</w:t>
        </w:r>
      </w:ins>
      <w:proofErr w:type="spellEnd"/>
    </w:p>
    <w:p w:rsidR="00A21907" w:rsidP="3FB5923D" w:rsidRDefault="00A21907" w14:paraId="495B1E1C" w14:textId="14C6FB3E">
      <w:pPr>
        <w:spacing w:after="0"/>
        <w:rPr>
          <w:ins w:author="Jessica Lamb" w:date="2025-10-07T16:53:00Z" w16du:dateUtc="2025-10-07T23:53:00Z" w:id="765"/>
          <w:rFonts w:cstheme="minorHAnsi"/>
          <w:sz w:val="20"/>
          <w:szCs w:val="20"/>
        </w:rPr>
      </w:pPr>
      <w:proofErr w:type="spellStart"/>
      <w:ins w:author="Jessica Lamb" w:date="2025-09-23T14:38:00Z" w16du:dateUtc="2025-09-23T21:38:00Z" w:id="766">
        <w:r w:rsidRPr="00917F86">
          <w:rPr>
            <w:rFonts w:cstheme="minorHAnsi"/>
            <w:sz w:val="20"/>
            <w:szCs w:val="20"/>
          </w:rPr>
          <w:t>compliance_clot</w:t>
        </w:r>
      </w:ins>
      <w:proofErr w:type="spellEnd"/>
    </w:p>
    <w:p w:rsidRPr="003E52FD" w:rsidR="00156D29" w:rsidP="3FB5923D" w:rsidRDefault="00156D29" w14:paraId="110FB128" w14:textId="7DF1D140">
      <w:pPr>
        <w:spacing w:after="0"/>
        <w:rPr>
          <w:ins w:author="Jessica Lamb" w:date="2025-10-07T16:54:00Z" w16du:dateUtc="2025-10-07T23:54:00Z" w:id="767"/>
          <w:rPrChange w:author="Jessica Lamb" w:date="2025-10-07T17:07:00Z" w16du:dateUtc="2025-10-08T00:07:00Z" w:id="768">
            <w:rPr>
              <w:ins w:author="Jessica Lamb" w:date="2025-10-07T16:54:00Z" w16du:dateUtc="2025-10-07T23:54:00Z" w:id="769"/>
              <w:rStyle w:val="cf01"/>
              <w:rFonts w:asciiTheme="minorHAnsi" w:hAnsiTheme="minorHAnsi" w:cstheme="minorHAnsi"/>
              <w:sz w:val="20"/>
              <w:szCs w:val="20"/>
            </w:rPr>
          </w:rPrChange>
        </w:rPr>
      </w:pPr>
      <w:proofErr w:type="spellStart"/>
      <w:ins w:author="Jessica Lamb" w:date="2025-10-07T16:53:00Z" w16du:dateUtc="2025-10-07T23:53:00Z" w:id="770">
        <w:r w:rsidRPr="003E52FD">
          <w:rPr>
            <w:rPrChange w:author="Jessica Lamb" w:date="2025-10-07T17:07:00Z" w16du:dateUtc="2025-10-08T00:07:00Z" w:id="771">
              <w:rPr>
                <w:rStyle w:val="cf01"/>
                <w:rFonts w:asciiTheme="minorHAnsi" w:hAnsiTheme="minorHAnsi" w:cstheme="minorHAnsi"/>
                <w:sz w:val="20"/>
                <w:szCs w:val="20"/>
              </w:rPr>
            </w:rPrChange>
          </w:rPr>
          <w:t>compliance_ID</w:t>
        </w:r>
      </w:ins>
      <w:proofErr w:type="spellEnd"/>
    </w:p>
    <w:p w:rsidRPr="003E52FD" w:rsidR="004A1A1A" w:rsidP="3FB5923D" w:rsidRDefault="004A1A1A" w14:paraId="02F23DFC" w14:textId="025CC230">
      <w:pPr>
        <w:spacing w:after="0"/>
        <w:rPr>
          <w:ins w:author="Jessica Lamb" w:date="2025-10-07T16:53:00Z" w16du:dateUtc="2025-10-07T23:53:00Z" w:id="772"/>
          <w:rPrChange w:author="Jessica Lamb" w:date="2025-10-07T17:07:00Z" w16du:dateUtc="2025-10-08T00:07:00Z" w:id="773">
            <w:rPr>
              <w:ins w:author="Jessica Lamb" w:date="2025-10-07T16:53:00Z" w16du:dateUtc="2025-10-07T23:53:00Z" w:id="774"/>
              <w:rStyle w:val="cf01"/>
              <w:rFonts w:asciiTheme="minorHAnsi" w:hAnsiTheme="minorHAnsi" w:cstheme="minorHAnsi"/>
              <w:sz w:val="20"/>
              <w:szCs w:val="20"/>
            </w:rPr>
          </w:rPrChange>
        </w:rPr>
      </w:pPr>
      <w:proofErr w:type="spellStart"/>
      <w:ins w:author="Jessica Lamb" w:date="2025-10-07T16:54:00Z" w16du:dateUtc="2025-10-07T23:54:00Z" w:id="775">
        <w:r w:rsidRPr="003E52FD">
          <w:rPr>
            <w:rPrChange w:author="Jessica Lamb" w:date="2025-10-07T17:07:00Z" w16du:dateUtc="2025-10-08T00:07:00Z" w:id="776">
              <w:rPr>
                <w:rStyle w:val="cf01"/>
                <w:rFonts w:asciiTheme="minorHAnsi" w:hAnsiTheme="minorHAnsi" w:cstheme="minorHAnsi"/>
                <w:sz w:val="20"/>
                <w:szCs w:val="20"/>
              </w:rPr>
            </w:rPrChange>
          </w:rPr>
          <w:t>compliance_sex</w:t>
        </w:r>
      </w:ins>
      <w:proofErr w:type="spellEnd"/>
    </w:p>
    <w:p w:rsidRPr="00E1382E" w:rsidR="00156D29" w:rsidP="3FB5923D" w:rsidRDefault="003E52FD" w14:paraId="418848B4" w14:textId="164D28F5">
      <w:pPr>
        <w:spacing w:after="0"/>
        <w:rPr>
          <w:rFonts w:cstheme="minorHAnsi"/>
          <w:sz w:val="20"/>
          <w:szCs w:val="20"/>
        </w:rPr>
      </w:pPr>
      <w:proofErr w:type="spellStart"/>
      <w:ins w:author="Jessica Lamb" w:date="2025-10-07T17:07:00Z" w16du:dateUtc="2025-10-08T00:07:00Z" w:id="777">
        <w:r w:rsidRPr="003E52FD">
          <w:rPr>
            <w:rFonts w:cstheme="minorHAnsi"/>
            <w:sz w:val="20"/>
            <w:szCs w:val="20"/>
            <w:rPrChange w:author="Jessica Lamb" w:date="2025-10-07T17:07:00Z" w16du:dateUtc="2025-10-08T00:07:00Z" w:id="778">
              <w:rPr>
                <w:rFonts w:cstheme="minorHAnsi"/>
                <w:color w:val="000000" w:themeColor="text1"/>
              </w:rPr>
            </w:rPrChange>
          </w:rPr>
          <w:t>c</w:t>
        </w:r>
        <w:r w:rsidRPr="003E52FD">
          <w:rPr>
            <w:rFonts w:cstheme="minorHAnsi"/>
            <w:sz w:val="20"/>
            <w:szCs w:val="20"/>
            <w:rPrChange w:author="Jessica Lamb" w:date="2025-10-07T17:07:00Z" w16du:dateUtc="2025-10-08T00:07:00Z" w:id="779">
              <w:rPr>
                <w:rFonts w:cstheme="minorHAnsi"/>
                <w:color w:val="000000" w:themeColor="text1"/>
              </w:rPr>
            </w:rPrChange>
          </w:rPr>
          <w:t>ompliance_drawdate</w:t>
        </w:r>
      </w:ins>
      <w:proofErr w:type="spellEnd"/>
    </w:p>
    <w:p w:rsidRPr="00E1382E" w:rsidR="006B0FC7" w:rsidP="00BA3BEE" w:rsidRDefault="006B0FC7" w14:paraId="4976C42C" w14:textId="5B763480">
      <w:pPr>
        <w:wordWrap w:val="0"/>
        <w:spacing w:after="0" w:line="240" w:lineRule="auto"/>
        <w:ind w:left="720"/>
        <w:rPr>
          <w:rFonts w:cstheme="minorHAnsi"/>
          <w:color w:val="000000" w:themeColor="text1"/>
          <w:sz w:val="20"/>
          <w:szCs w:val="20"/>
        </w:rPr>
      </w:pPr>
    </w:p>
    <w:p w:rsidR="001F381A" w:rsidP="001F381A" w:rsidRDefault="001F381A" w14:paraId="4969612D" w14:textId="77777777">
      <w:pPr>
        <w:spacing w:after="0"/>
        <w:rPr>
          <w:ins w:author="Jessica Lamb" w:date="2025-10-01T09:49:00Z" w16du:dateUtc="2025-10-01T16:49:00Z" w:id="780"/>
          <w:rStyle w:val="cf01"/>
          <w:rFonts w:asciiTheme="minorHAnsi" w:hAnsiTheme="minorHAnsi" w:cstheme="minorHAnsi"/>
          <w:sz w:val="20"/>
          <w:szCs w:val="20"/>
        </w:rPr>
      </w:pPr>
      <w:r w:rsidRPr="00E1382E">
        <w:rPr>
          <w:rFonts w:cstheme="minorHAnsi"/>
          <w:sz w:val="20"/>
          <w:szCs w:val="20"/>
          <w:rPrChange w:author="Jessica Lamb" w:date="2025-09-23T14:38:00Z" w16du:dateUtc="2025-09-23T21:38:00Z" w:id="781">
            <w:rPr>
              <w:rFonts w:cstheme="minorHAnsi"/>
              <w:sz w:val="20"/>
              <w:szCs w:val="20"/>
              <w:highlight w:val="yellow"/>
            </w:rPr>
          </w:rPrChange>
        </w:rPr>
        <w:t xml:space="preserve">Note: </w:t>
      </w:r>
      <w:r w:rsidRPr="00E1382E">
        <w:rPr>
          <w:rStyle w:val="cf01"/>
          <w:rFonts w:asciiTheme="minorHAnsi" w:hAnsiTheme="minorHAnsi" w:cstheme="minorHAnsi"/>
          <w:sz w:val="20"/>
          <w:szCs w:val="20"/>
          <w:rPrChange w:author="Jessica Lamb" w:date="2025-09-23T14:38:00Z" w16du:dateUtc="2025-09-23T21:38:00Z" w:id="782">
            <w:rPr>
              <w:rStyle w:val="cf01"/>
              <w:rFonts w:asciiTheme="minorHAnsi" w:hAnsiTheme="minorHAnsi" w:cstheme="minorHAnsi"/>
              <w:sz w:val="20"/>
              <w:szCs w:val="20"/>
              <w:highlight w:val="yellow"/>
            </w:rPr>
          </w:rPrChange>
        </w:rPr>
        <w:t>A blank value should not be considered non-compliant.</w:t>
      </w:r>
    </w:p>
    <w:p w:rsidR="00475C52" w:rsidP="001F381A" w:rsidRDefault="00475C52" w14:paraId="581D5B32" w14:textId="77777777">
      <w:pPr>
        <w:spacing w:after="0"/>
        <w:rPr>
          <w:ins w:author="Jessica Lamb" w:date="2025-10-01T09:49:00Z" w16du:dateUtc="2025-10-01T16:49:00Z" w:id="783"/>
          <w:rStyle w:val="cf01"/>
          <w:rFonts w:asciiTheme="minorHAnsi" w:hAnsiTheme="minorHAnsi" w:cstheme="minorHAnsi"/>
          <w:sz w:val="20"/>
          <w:szCs w:val="20"/>
        </w:rPr>
      </w:pPr>
    </w:p>
    <w:p w:rsidRPr="00E1382E" w:rsidR="00475C52" w:rsidP="001F381A" w:rsidRDefault="00475C52" w14:paraId="111DF419" w14:textId="77777777">
      <w:pPr>
        <w:spacing w:after="0"/>
        <w:rPr>
          <w:rStyle w:val="cf01"/>
          <w:rFonts w:asciiTheme="minorHAnsi" w:hAnsiTheme="minorHAnsi" w:cstheme="minorHAnsi"/>
          <w:sz w:val="20"/>
          <w:szCs w:val="20"/>
        </w:rPr>
      </w:pPr>
    </w:p>
    <w:p w:rsidRPr="00E1382E" w:rsidR="00995A16" w:rsidP="3FB5923D" w:rsidRDefault="00E86BFD" w14:paraId="1ED5D47B" w14:textId="7912F76D">
      <w:pPr>
        <w:rPr>
          <w:rFonts w:cstheme="minorHAnsi"/>
          <w:sz w:val="20"/>
          <w:szCs w:val="20"/>
        </w:rPr>
      </w:pPr>
      <w:r w:rsidRPr="00E1382E">
        <w:rPr>
          <w:rFonts w:cstheme="minorHAnsi"/>
          <w:b/>
          <w:bCs/>
          <w:sz w:val="28"/>
          <w:szCs w:val="28"/>
        </w:rPr>
        <w:t xml:space="preserve">Outcomes - Run on Modified ITT and </w:t>
      </w:r>
      <w:del w:author="Jessica Lamb" w:date="2025-09-30T13:03:00Z" w16du:dateUtc="2025-09-30T20:03:00Z" w:id="784">
        <w:r w:rsidRPr="00E1382E" w:rsidDel="00626950" w:rsidR="002B34D2">
          <w:rPr>
            <w:rFonts w:cstheme="minorHAnsi"/>
            <w:b/>
            <w:bCs/>
            <w:sz w:val="28"/>
            <w:szCs w:val="28"/>
          </w:rPr>
          <w:delText>Fully treated</w:delText>
        </w:r>
      </w:del>
      <w:ins w:author="Jessica Lamb" w:date="2025-09-30T13:03:00Z" w16du:dateUtc="2025-09-30T20:03:00Z" w:id="785">
        <w:r w:rsidR="00626950">
          <w:rPr>
            <w:rFonts w:cstheme="minorHAnsi"/>
            <w:b/>
            <w:bCs/>
            <w:sz w:val="28"/>
            <w:szCs w:val="28"/>
          </w:rPr>
          <w:t>Per Protocol</w:t>
        </w:r>
      </w:ins>
      <w:r w:rsidRPr="00E1382E">
        <w:rPr>
          <w:rFonts w:cstheme="minorHAnsi"/>
          <w:b/>
          <w:bCs/>
          <w:sz w:val="28"/>
          <w:szCs w:val="28"/>
        </w:rPr>
        <w:t xml:space="preserve"> </w:t>
      </w:r>
      <w:commentRangeStart w:id="786"/>
      <w:r w:rsidRPr="00E1382E">
        <w:rPr>
          <w:rFonts w:cstheme="minorHAnsi"/>
          <w:b/>
          <w:bCs/>
          <w:sz w:val="28"/>
          <w:szCs w:val="28"/>
        </w:rPr>
        <w:t>Populations</w:t>
      </w:r>
      <w:commentRangeEnd w:id="786"/>
      <w:r w:rsidR="008E178A">
        <w:rPr>
          <w:rStyle w:val="CommentReference"/>
        </w:rPr>
        <w:commentReference w:id="786"/>
      </w:r>
      <w:del w:author="Jessica Lamb" w:date="2025-10-01T09:48:00Z" w16du:dateUtc="2025-10-01T16:48:00Z" w:id="787">
        <w:r w:rsidRPr="00E1382E" w:rsidDel="00810EAB" w:rsidR="004949C5">
          <w:rPr>
            <w:rFonts w:cstheme="minorHAnsi"/>
            <w:b/>
            <w:bCs/>
            <w:sz w:val="28"/>
            <w:szCs w:val="28"/>
          </w:rPr>
          <w:delText xml:space="preserve"> </w:delText>
        </w:r>
        <w:r w:rsidRPr="00E1382E" w:rsidDel="00810EAB" w:rsidR="004949C5">
          <w:rPr>
            <w:rFonts w:cstheme="minorHAnsi"/>
            <w:sz w:val="20"/>
            <w:szCs w:val="20"/>
          </w:rPr>
          <w:delText>(</w:delText>
        </w:r>
      </w:del>
      <w:del w:author="Jessica Lamb" w:date="2025-09-23T10:12:00Z" w16du:dateUtc="2025-09-23T17:12:00Z" w:id="788">
        <w:r w:rsidRPr="00E1382E" w:rsidDel="0047265B" w:rsidR="004949C5">
          <w:rPr>
            <w:rFonts w:cstheme="minorHAnsi"/>
            <w:sz w:val="20"/>
            <w:szCs w:val="20"/>
          </w:rPr>
          <w:delText xml:space="preserve">txas_tx_group for mITT analysis and txas_tx_group for </w:delText>
        </w:r>
        <w:r w:rsidRPr="00E1382E" w:rsidDel="0047265B" w:rsidR="002B34D2">
          <w:rPr>
            <w:rFonts w:cstheme="minorHAnsi"/>
            <w:sz w:val="20"/>
            <w:szCs w:val="20"/>
          </w:rPr>
          <w:delText>Fully treated</w:delText>
        </w:r>
        <w:r w:rsidRPr="00E1382E" w:rsidDel="0047265B" w:rsidR="004949C5">
          <w:rPr>
            <w:rFonts w:cstheme="minorHAnsi"/>
            <w:sz w:val="20"/>
            <w:szCs w:val="20"/>
          </w:rPr>
          <w:delText xml:space="preserve"> analysis)</w:delText>
        </w:r>
      </w:del>
    </w:p>
    <w:p w:rsidRPr="00E1382E" w:rsidR="006C62B1" w:rsidP="00062A75" w:rsidRDefault="006C62B1" w14:paraId="12010691" w14:textId="40885414">
      <w:pPr>
        <w:spacing w:after="0"/>
        <w:rPr>
          <w:rFonts w:cstheme="minorHAnsi"/>
          <w:b/>
          <w:bCs/>
          <w:sz w:val="24"/>
          <w:szCs w:val="24"/>
        </w:rPr>
      </w:pPr>
      <w:r w:rsidRPr="00E1382E">
        <w:rPr>
          <w:rFonts w:cstheme="minorHAnsi"/>
          <w:b/>
          <w:bCs/>
          <w:sz w:val="24"/>
          <w:szCs w:val="24"/>
        </w:rPr>
        <w:t>Mortality</w:t>
      </w:r>
    </w:p>
    <w:p w:rsidRPr="00B37F90" w:rsidR="008D25E9" w:rsidP="00062A75" w:rsidRDefault="008D25E9" w14:paraId="2973FFDB" w14:textId="77777777">
      <w:pPr>
        <w:spacing w:after="0"/>
        <w:rPr>
          <w:rFonts w:cstheme="minorHAnsi"/>
          <w:sz w:val="20"/>
          <w:szCs w:val="20"/>
        </w:rPr>
      </w:pPr>
      <w:r w:rsidRPr="00E1382E">
        <w:rPr>
          <w:rFonts w:cstheme="minorHAnsi"/>
          <w:sz w:val="20"/>
          <w:szCs w:val="20"/>
          <w:u w:val="single"/>
        </w:rPr>
        <w:t>Endpoints:</w:t>
      </w:r>
      <w:r w:rsidRPr="00B37F90">
        <w:rPr>
          <w:rFonts w:cstheme="minorHAnsi"/>
          <w:sz w:val="20"/>
          <w:szCs w:val="20"/>
        </w:rPr>
        <w:t xml:space="preserve"> </w:t>
      </w:r>
    </w:p>
    <w:p w:rsidRPr="00833E50" w:rsidR="008D25E9" w:rsidRDefault="008D25E9" w14:paraId="1EF184BC" w14:textId="57608A46">
      <w:pPr>
        <w:spacing w:after="0"/>
        <w:rPr>
          <w:rFonts w:cstheme="minorHAnsi"/>
        </w:rPr>
        <w:pPrChange w:author="Jessica Lamb" w:date="2025-10-02T12:10:00Z" w16du:dateUtc="2025-10-02T19:10:00Z" w:id="789">
          <w:pPr>
            <w:pStyle w:val="ListParagraph"/>
            <w:numPr>
              <w:numId w:val="29"/>
            </w:numPr>
            <w:spacing w:after="0"/>
            <w:ind w:hanging="360"/>
          </w:pPr>
        </w:pPrChange>
      </w:pPr>
      <w:r w:rsidRPr="00833E50">
        <w:rPr>
          <w:rFonts w:cstheme="minorHAnsi"/>
        </w:rPr>
        <w:t xml:space="preserve">Overall survival within </w:t>
      </w:r>
      <w:bookmarkStart w:name="_Int_jJMn75j6" w:id="790"/>
      <w:r w:rsidRPr="00833E50">
        <w:rPr>
          <w:rFonts w:cstheme="minorHAnsi"/>
        </w:rPr>
        <w:t>30 days</w:t>
      </w:r>
      <w:bookmarkEnd w:id="790"/>
      <w:r w:rsidRPr="00833E50">
        <w:rPr>
          <w:rFonts w:cstheme="minorHAnsi"/>
        </w:rPr>
        <w:t xml:space="preserve"> = </w:t>
      </w:r>
      <w:proofErr w:type="spellStart"/>
      <w:r w:rsidRPr="00833E50" w:rsidR="00A52C1A">
        <w:rPr>
          <w:rFonts w:cstheme="minorHAnsi"/>
        </w:rPr>
        <w:t>eos_day_diff_srg_death</w:t>
      </w:r>
      <w:proofErr w:type="spellEnd"/>
      <w:r w:rsidRPr="00833E50" w:rsidR="00A52C1A">
        <w:rPr>
          <w:rFonts w:cstheme="minorHAnsi"/>
        </w:rPr>
        <w:t xml:space="preserve">  </w:t>
      </w:r>
    </w:p>
    <w:p w:rsidR="008D25E9" w:rsidDel="00833E50" w:rsidP="00062A75" w:rsidRDefault="008D25E9" w14:paraId="5567B458" w14:textId="450EBC9E">
      <w:pPr>
        <w:spacing w:after="0"/>
        <w:rPr>
          <w:del w:author="Jessica Lamb" w:date="2025-10-02T12:09:00Z" w16du:dateUtc="2025-10-02T19:09:00Z" w:id="791"/>
          <w:rFonts w:cstheme="minorHAnsi"/>
          <w:sz w:val="20"/>
          <w:szCs w:val="20"/>
          <w:u w:val="single"/>
        </w:rPr>
      </w:pPr>
      <w:del w:author="Jessica Lamb" w:date="2025-10-02T12:09:00Z" w16du:dateUtc="2025-10-02T19:09:00Z" w:id="792">
        <w:r w:rsidRPr="00B37F90" w:rsidDel="0051560B">
          <w:rPr>
            <w:rFonts w:cstheme="minorHAnsi"/>
            <w:sz w:val="20"/>
            <w:szCs w:val="20"/>
            <w:u w:val="single"/>
          </w:rPr>
          <w:delText>Variables:</w:delText>
        </w:r>
      </w:del>
    </w:p>
    <w:p w:rsidRPr="00B37F90" w:rsidR="008D25E9" w:rsidDel="0051560B" w:rsidP="3FB5923D" w:rsidRDefault="008D25E9" w14:paraId="3B9DABFE" w14:textId="3FCB67F4">
      <w:pPr>
        <w:spacing w:after="0"/>
        <w:rPr>
          <w:del w:author="Jessica Lamb" w:date="2025-10-02T12:09:00Z" w16du:dateUtc="2025-10-02T19:09:00Z" w:id="793"/>
          <w:rFonts w:cstheme="minorHAnsi"/>
          <w:sz w:val="20"/>
          <w:szCs w:val="20"/>
        </w:rPr>
      </w:pPr>
      <w:del w:author="Jessica Lamb" w:date="2025-10-02T12:09:00Z" w16du:dateUtc="2025-10-02T19:09:00Z" w:id="794">
        <w:r w:rsidRPr="00B37F90" w:rsidDel="0051560B">
          <w:rPr>
            <w:rFonts w:cstheme="minorHAnsi"/>
            <w:sz w:val="20"/>
            <w:szCs w:val="20"/>
          </w:rPr>
          <w:delText>site = redcap_data_access_group</w:delText>
        </w:r>
      </w:del>
    </w:p>
    <w:p w:rsidRPr="00B37F90" w:rsidR="008D25E9" w:rsidDel="0051560B" w:rsidP="3FB5923D" w:rsidRDefault="008D25E9" w14:paraId="2ADC001F" w14:textId="6DDB125A">
      <w:pPr>
        <w:spacing w:after="0"/>
        <w:rPr>
          <w:del w:author="Jessica Lamb" w:date="2025-10-02T12:09:00Z" w16du:dateUtc="2025-10-02T19:09:00Z" w:id="795"/>
          <w:rFonts w:cstheme="minorHAnsi"/>
          <w:sz w:val="20"/>
          <w:szCs w:val="20"/>
        </w:rPr>
      </w:pPr>
      <w:del w:author="Jessica Lamb" w:date="2025-10-02T12:09:00Z" w16du:dateUtc="2025-10-02T19:09:00Z" w:id="796">
        <w:r w:rsidRPr="00B37F90" w:rsidDel="0051560B">
          <w:rPr>
            <w:rFonts w:cstheme="minorHAnsi"/>
            <w:sz w:val="20"/>
            <w:szCs w:val="20"/>
          </w:rPr>
          <w:delText>enro_sex</w:delText>
        </w:r>
      </w:del>
    </w:p>
    <w:p w:rsidRPr="00B37F90" w:rsidR="008D25E9" w:rsidDel="0047265B" w:rsidP="008D25E9" w:rsidRDefault="008D25E9" w14:paraId="54FD7EBA" w14:textId="04DF856C">
      <w:pPr>
        <w:spacing w:after="0"/>
        <w:rPr>
          <w:del w:author="Jessica Lamb" w:date="2025-09-23T10:12:00Z" w16du:dateUtc="2025-09-23T17:12:00Z" w:id="797"/>
          <w:rFonts w:cstheme="minorHAnsi"/>
          <w:sz w:val="20"/>
          <w:szCs w:val="20"/>
        </w:rPr>
      </w:pPr>
      <w:del w:author="Jessica Lamb" w:date="2025-09-23T10:12:00Z" w16du:dateUtc="2025-09-23T17:12:00Z" w:id="798">
        <w:r w:rsidRPr="00B37F90" w:rsidDel="0047265B">
          <w:rPr>
            <w:rFonts w:cstheme="minorHAnsi"/>
            <w:sz w:val="20"/>
            <w:szCs w:val="20"/>
          </w:rPr>
          <w:delText>enro_model</w:delText>
        </w:r>
      </w:del>
    </w:p>
    <w:p w:rsidRPr="00B37F90" w:rsidR="008D25E9" w:rsidDel="0047265B" w:rsidP="5D8237CA" w:rsidRDefault="008D25E9" w14:paraId="66B978D5" w14:textId="54599267">
      <w:pPr>
        <w:spacing w:after="0"/>
        <w:rPr>
          <w:del w:author="Jessica Lamb" w:date="2025-09-23T10:12:00Z" w16du:dateUtc="2025-09-23T17:12:00Z" w:id="799"/>
          <w:rFonts w:cstheme="minorHAnsi"/>
          <w:sz w:val="20"/>
          <w:szCs w:val="20"/>
        </w:rPr>
      </w:pPr>
      <w:del w:author="Jessica Lamb" w:date="2025-09-23T10:12:00Z" w16du:dateUtc="2025-09-23T17:12:00Z" w:id="800">
        <w:r w:rsidRPr="00B37F90" w:rsidDel="0047265B">
          <w:rPr>
            <w:rFonts w:cstheme="minorHAnsi"/>
            <w:sz w:val="20"/>
            <w:szCs w:val="20"/>
          </w:rPr>
          <w:delText>txas_tx_group</w:delText>
        </w:r>
      </w:del>
    </w:p>
    <w:p w:rsidRPr="00B37F90" w:rsidR="05B655A5" w:rsidDel="0047265B" w:rsidP="5D8237CA" w:rsidRDefault="05B655A5" w14:paraId="740D2206" w14:textId="6FCB32B2">
      <w:pPr>
        <w:spacing w:after="0"/>
        <w:rPr>
          <w:del w:author="Jessica Lamb" w:date="2025-09-23T10:12:00Z" w16du:dateUtc="2025-09-23T17:12:00Z" w:id="801"/>
          <w:rFonts w:cstheme="minorHAnsi"/>
          <w:sz w:val="20"/>
          <w:szCs w:val="20"/>
        </w:rPr>
      </w:pPr>
      <w:del w:author="Jessica Lamb" w:date="2025-09-23T10:12:00Z" w16du:dateUtc="2025-09-23T17:12:00Z" w:id="802">
        <w:r w:rsidRPr="00B37F90" w:rsidDel="0047265B">
          <w:rPr>
            <w:rFonts w:cstheme="minorHAnsi"/>
            <w:sz w:val="20"/>
            <w:szCs w:val="20"/>
          </w:rPr>
          <w:delText>Txas_tx_group_actual</w:delText>
        </w:r>
      </w:del>
    </w:p>
    <w:p w:rsidRPr="00B37F90" w:rsidR="5D8237CA" w:rsidDel="0047265B" w:rsidP="5D8237CA" w:rsidRDefault="5D8237CA" w14:paraId="25F878C6" w14:textId="18D64555">
      <w:pPr>
        <w:spacing w:after="0"/>
        <w:rPr>
          <w:del w:author="Jessica Lamb" w:date="2025-09-23T10:12:00Z" w16du:dateUtc="2025-09-23T17:12:00Z" w:id="803"/>
          <w:rFonts w:cstheme="minorHAnsi"/>
          <w:sz w:val="20"/>
          <w:szCs w:val="20"/>
        </w:rPr>
      </w:pPr>
    </w:p>
    <w:p w:rsidRPr="00B37F90" w:rsidR="008D25E9" w:rsidDel="0047265B" w:rsidP="5D8237CA" w:rsidRDefault="008D25E9" w14:paraId="104278DE" w14:textId="72C2B760">
      <w:pPr>
        <w:spacing w:after="0"/>
        <w:rPr>
          <w:del w:author="Jessica Lamb" w:date="2025-09-23T10:12:00Z" w16du:dateUtc="2025-09-23T17:12:00Z" w:id="804"/>
          <w:rFonts w:cstheme="minorHAnsi"/>
          <w:sz w:val="20"/>
          <w:szCs w:val="20"/>
        </w:rPr>
      </w:pPr>
      <w:del w:author="Jessica Lamb" w:date="2025-09-23T10:12:00Z" w16du:dateUtc="2025-09-23T17:12:00Z" w:id="805">
        <w:r w:rsidRPr="00B37F90" w:rsidDel="0047265B">
          <w:rPr>
            <w:rFonts w:cstheme="minorHAnsi"/>
            <w:sz w:val="20"/>
            <w:szCs w:val="20"/>
          </w:rPr>
          <w:delText xml:space="preserve">txas_tx_group for mITT analysis and </w:delText>
        </w:r>
        <w:r w:rsidRPr="00B37F90" w:rsidDel="0047265B" w:rsidR="296C0A35">
          <w:rPr>
            <w:rFonts w:cstheme="minorHAnsi"/>
            <w:sz w:val="20"/>
            <w:szCs w:val="20"/>
          </w:rPr>
          <w:delText xml:space="preserve"> Txas_tx_group_actual</w:delText>
        </w:r>
      </w:del>
    </w:p>
    <w:p w:rsidRPr="00B37F90" w:rsidR="008D25E9" w:rsidDel="0047265B" w:rsidP="5D8237CA" w:rsidRDefault="008D25E9" w14:paraId="745D7617" w14:textId="3A113C4A">
      <w:pPr>
        <w:spacing w:after="0"/>
        <w:rPr>
          <w:del w:author="Jessica Lamb" w:date="2025-09-23T10:12:00Z" w16du:dateUtc="2025-09-23T17:12:00Z" w:id="806"/>
          <w:rFonts w:cstheme="minorHAnsi"/>
          <w:sz w:val="20"/>
          <w:szCs w:val="20"/>
        </w:rPr>
      </w:pPr>
      <w:del w:author="Jessica Lamb" w:date="2025-09-23T10:12:00Z" w16du:dateUtc="2025-09-23T17:12:00Z" w:id="807">
        <w:r w:rsidRPr="00B37F90" w:rsidDel="0047265B">
          <w:rPr>
            <w:rFonts w:cstheme="minorHAnsi"/>
            <w:sz w:val="20"/>
            <w:szCs w:val="20"/>
          </w:rPr>
          <w:delText xml:space="preserve"> for </w:delText>
        </w:r>
        <w:r w:rsidRPr="00B37F90" w:rsidDel="0047265B" w:rsidR="002B34D2">
          <w:rPr>
            <w:rFonts w:cstheme="minorHAnsi"/>
            <w:sz w:val="20"/>
            <w:szCs w:val="20"/>
          </w:rPr>
          <w:delText>Fully treated</w:delText>
        </w:r>
        <w:r w:rsidRPr="00B37F90" w:rsidDel="0047265B">
          <w:rPr>
            <w:rFonts w:cstheme="minorHAnsi"/>
            <w:sz w:val="20"/>
            <w:szCs w:val="20"/>
          </w:rPr>
          <w:delText xml:space="preserve"> analysis</w:delText>
        </w:r>
      </w:del>
    </w:p>
    <w:p w:rsidRPr="00B37F90" w:rsidR="008D25E9" w:rsidP="00062A75" w:rsidRDefault="008D25E9" w14:paraId="3D6BCDF8" w14:textId="3AE3259E">
      <w:pPr>
        <w:spacing w:after="0"/>
        <w:rPr>
          <w:rFonts w:cstheme="minorHAnsi"/>
          <w:b/>
          <w:bCs/>
          <w:sz w:val="24"/>
          <w:szCs w:val="24"/>
        </w:rPr>
      </w:pPr>
    </w:p>
    <w:p w:rsidRPr="00B37F90" w:rsidR="008D25E9" w:rsidP="00062A75" w:rsidRDefault="008D25E9" w14:paraId="3726F6AA" w14:textId="4142B5BA">
      <w:pPr>
        <w:spacing w:after="0"/>
        <w:rPr>
          <w:rFonts w:cstheme="minorHAnsi"/>
          <w:sz w:val="20"/>
          <w:szCs w:val="20"/>
          <w:u w:val="single"/>
        </w:rPr>
      </w:pPr>
      <w:r w:rsidRPr="00B37F90">
        <w:rPr>
          <w:rFonts w:cstheme="minorHAnsi"/>
          <w:sz w:val="20"/>
          <w:szCs w:val="20"/>
          <w:u w:val="single"/>
        </w:rPr>
        <w:t>Goal:</w:t>
      </w:r>
    </w:p>
    <w:p w:rsidRPr="00833E50" w:rsidR="006C62B1" w:rsidRDefault="006C62B1" w14:paraId="27A50052" w14:textId="2D82490C">
      <w:pPr>
        <w:spacing w:after="0"/>
        <w:rPr>
          <w:rFonts w:cstheme="minorHAnsi"/>
        </w:rPr>
        <w:pPrChange w:author="Jessica Lamb" w:date="2025-10-02T12:10:00Z" w16du:dateUtc="2025-10-02T19:10:00Z" w:id="808">
          <w:pPr>
            <w:pStyle w:val="ListParagraph"/>
            <w:numPr>
              <w:numId w:val="5"/>
            </w:numPr>
            <w:spacing w:after="0"/>
            <w:ind w:hanging="360"/>
          </w:pPr>
        </w:pPrChange>
      </w:pPr>
      <w:r w:rsidRPr="00833E50">
        <w:rPr>
          <w:rFonts w:cstheme="minorHAnsi"/>
        </w:rPr>
        <w:t xml:space="preserve">Differences in </w:t>
      </w:r>
      <w:del w:author="Jessica Lamb" w:date="2025-09-23T10:14:00Z" w16du:dateUtc="2025-09-23T17:14:00Z" w:id="809">
        <w:r w:rsidRPr="00833E50" w:rsidDel="00826DC4">
          <w:rPr>
            <w:rFonts w:cstheme="minorHAnsi"/>
          </w:rPr>
          <w:delText xml:space="preserve">Treatments </w:delText>
        </w:r>
      </w:del>
      <w:ins w:author="Jessica Lamb" w:date="2025-09-23T10:14:00Z" w16du:dateUtc="2025-09-23T17:14:00Z" w:id="810">
        <w:r w:rsidRPr="00833E50" w:rsidR="00826DC4">
          <w:rPr>
            <w:rFonts w:cstheme="minorHAnsi"/>
          </w:rPr>
          <w:t xml:space="preserve">TNK vs Saline and 3 and 4cm clot lengths </w:t>
        </w:r>
      </w:ins>
      <w:r w:rsidRPr="00833E50">
        <w:rPr>
          <w:rFonts w:cstheme="minorHAnsi"/>
        </w:rPr>
        <w:t xml:space="preserve">within </w:t>
      </w:r>
      <w:bookmarkStart w:name="_Int_Kk1VpmP6" w:id="811"/>
      <w:r w:rsidRPr="00833E50">
        <w:rPr>
          <w:rFonts w:cstheme="minorHAnsi"/>
        </w:rPr>
        <w:t>30 days</w:t>
      </w:r>
      <w:bookmarkEnd w:id="811"/>
    </w:p>
    <w:p w:rsidRPr="00B37F90" w:rsidR="006C62B1" w:rsidP="006C62B1" w:rsidRDefault="006C62B1" w14:paraId="0009FF5E" w14:textId="77777777">
      <w:pPr>
        <w:pStyle w:val="ListParagraph"/>
        <w:spacing w:after="0"/>
        <w:rPr>
          <w:rFonts w:cstheme="minorHAnsi"/>
        </w:rPr>
      </w:pPr>
    </w:p>
    <w:p w:rsidR="006C62B1" w:rsidP="006C62B1" w:rsidRDefault="006C62B1" w14:paraId="1A9667C2" w14:textId="7593431B">
      <w:pPr>
        <w:spacing w:after="0"/>
        <w:rPr>
          <w:ins w:author="Jessica Lamb" w:date="2025-09-23T14:39:00Z" w16du:dateUtc="2025-09-23T21:39:00Z" w:id="812"/>
          <w:rFonts w:cstheme="minorHAnsi"/>
          <w:sz w:val="20"/>
          <w:szCs w:val="20"/>
          <w:u w:val="single"/>
        </w:rPr>
      </w:pPr>
      <w:r w:rsidRPr="00B37F90">
        <w:rPr>
          <w:rFonts w:cstheme="minorHAnsi"/>
          <w:sz w:val="20"/>
          <w:szCs w:val="20"/>
          <w:u w:val="single"/>
        </w:rPr>
        <w:t xml:space="preserve">Descriptive </w:t>
      </w:r>
      <w:r w:rsidRPr="00B37F90" w:rsidR="008D25E9">
        <w:rPr>
          <w:rFonts w:cstheme="minorHAnsi"/>
          <w:sz w:val="20"/>
          <w:szCs w:val="20"/>
          <w:u w:val="single"/>
        </w:rPr>
        <w:t>plots</w:t>
      </w:r>
      <w:r w:rsidRPr="00B37F90">
        <w:rPr>
          <w:rFonts w:cstheme="minorHAnsi"/>
          <w:sz w:val="20"/>
          <w:szCs w:val="20"/>
          <w:u w:val="single"/>
        </w:rPr>
        <w:t xml:space="preserve"> by:</w:t>
      </w:r>
    </w:p>
    <w:p w:rsidRPr="00B37F90" w:rsidR="007114EB" w:rsidP="006C62B1" w:rsidRDefault="007114EB" w14:paraId="7B38FFEB" w14:textId="77777777">
      <w:pPr>
        <w:spacing w:after="0"/>
        <w:rPr>
          <w:rFonts w:cstheme="minorHAnsi"/>
          <w:sz w:val="20"/>
          <w:szCs w:val="20"/>
          <w:u w:val="single"/>
        </w:rPr>
      </w:pPr>
    </w:p>
    <w:p w:rsidR="006C62B1" w:rsidDel="007114EB" w:rsidP="63AF8425" w:rsidRDefault="006C62B1" w14:paraId="17173035" w14:textId="1D72B29F">
      <w:pPr>
        <w:spacing w:after="0"/>
        <w:rPr>
          <w:del w:author="Jessica Lamb" w:date="2025-09-23T10:14:00Z" w16du:dateUtc="2025-09-23T17:14:00Z" w:id="813"/>
          <w:color w:val="000000" w:themeColor="text1"/>
          <w:sz w:val="20"/>
          <w:szCs w:val="20"/>
        </w:rPr>
      </w:pPr>
      <w:del w:author="marcio.diniz@mountsinai.org" w:date="2025-10-07T19:49:00Z" w:id="814">
        <w:r w:rsidRPr="63AF8425" w:rsidDel="730E6D4C">
          <w:rPr>
            <w:sz w:val="20"/>
            <w:szCs w:val="20"/>
          </w:rPr>
          <w:delText xml:space="preserve">Total, Site, Sex, </w:delText>
        </w:r>
      </w:del>
      <w:ins w:author="Jessica Lamb" w:date="2025-09-23T10:14:00Z" w:id="815">
        <w:del w:author="marcio.diniz@mountsinai.org" w:date="2025-10-07T19:49:00Z" w:id="816">
          <w:r w:rsidRPr="63AF8425" w:rsidDel="61B51BE9">
            <w:rPr>
              <w:color w:val="000000" w:themeColor="text1"/>
              <w:sz w:val="20"/>
              <w:szCs w:val="20"/>
            </w:rPr>
            <w:delText xml:space="preserve">Reperfusion method, Clot length </w:delText>
          </w:r>
        </w:del>
      </w:ins>
      <w:ins w:author="marcio.diniz@mountsinai.org" w:date="2025-10-07T19:49:00Z" w:id="817">
        <w:r w:rsidRPr="63AF8425" w:rsidR="0DFB15A9">
          <w:rPr>
            <w:color w:val="000000" w:themeColor="text1"/>
            <w:sz w:val="20"/>
            <w:szCs w:val="20"/>
          </w:rPr>
          <w:t>Reperfusion method, Clot length within overall sample and stratified by Sex, Site</w:t>
        </w:r>
        <w:r w:rsidRPr="63AF8425" w:rsidR="0DFB15A9">
          <w:rPr>
            <w:sz w:val="20"/>
            <w:szCs w:val="20"/>
          </w:rPr>
          <w:t xml:space="preserve"> </w:t>
        </w:r>
      </w:ins>
      <w:del w:author="Jessica Lamb" w:date="2025-09-23T10:14:00Z" w:id="818">
        <w:r w:rsidRPr="63AF8425" w:rsidDel="730E6D4C">
          <w:rPr>
            <w:sz w:val="20"/>
            <w:szCs w:val="20"/>
          </w:rPr>
          <w:delText>Animal Model, Treatment</w:delText>
        </w:r>
      </w:del>
    </w:p>
    <w:p w:rsidRPr="00B37F90" w:rsidR="007114EB" w:rsidP="006C62B1" w:rsidRDefault="007114EB" w14:paraId="62C8E932" w14:textId="77777777">
      <w:pPr>
        <w:spacing w:after="0"/>
        <w:rPr>
          <w:ins w:author="Jessica Lamb" w:date="2025-09-23T14:39:00Z" w16du:dateUtc="2025-09-23T21:39:00Z" w:id="819"/>
          <w:rFonts w:cstheme="minorHAnsi"/>
          <w:sz w:val="20"/>
          <w:szCs w:val="20"/>
        </w:rPr>
      </w:pPr>
    </w:p>
    <w:p w:rsidRPr="00B37F90" w:rsidR="006C62B1" w:rsidP="006C62B1" w:rsidRDefault="006C62B1" w14:paraId="6FA12142" w14:textId="77777777">
      <w:pPr>
        <w:spacing w:after="0"/>
        <w:rPr>
          <w:rFonts w:cstheme="minorHAnsi"/>
          <w:sz w:val="20"/>
          <w:szCs w:val="20"/>
        </w:rPr>
      </w:pPr>
    </w:p>
    <w:p w:rsidRPr="00B37F90" w:rsidR="006C62B1" w:rsidP="006C62B1" w:rsidRDefault="006C62B1" w14:paraId="1385DDFB" w14:textId="77777777">
      <w:pPr>
        <w:spacing w:after="0"/>
        <w:rPr>
          <w:rFonts w:cstheme="minorHAnsi"/>
          <w:sz w:val="20"/>
          <w:szCs w:val="20"/>
          <w:u w:val="single"/>
        </w:rPr>
      </w:pPr>
      <w:r w:rsidRPr="00B37F90">
        <w:rPr>
          <w:rFonts w:cstheme="minorHAnsi"/>
          <w:sz w:val="20"/>
          <w:szCs w:val="20"/>
          <w:u w:val="single"/>
        </w:rPr>
        <w:t>Regression models adjusted by:</w:t>
      </w:r>
    </w:p>
    <w:p w:rsidR="006C62B1" w:rsidP="006C62B1" w:rsidRDefault="006C62B1" w14:paraId="11A190F9" w14:textId="08A7CEDF">
      <w:pPr>
        <w:spacing w:after="0"/>
        <w:rPr>
          <w:ins w:author="Jessica Lamb" w:date="2025-10-02T12:09:00Z" w16du:dateUtc="2025-10-02T19:09:00Z" w:id="820"/>
          <w:rFonts w:cstheme="minorHAnsi"/>
          <w:sz w:val="20"/>
          <w:szCs w:val="20"/>
        </w:rPr>
      </w:pPr>
      <w:r w:rsidRPr="00B37F90">
        <w:rPr>
          <w:rFonts w:cstheme="minorHAnsi"/>
          <w:sz w:val="20"/>
          <w:szCs w:val="20"/>
        </w:rPr>
        <w:t>Sex</w:t>
      </w:r>
      <w:del w:author="Jessica Lamb" w:date="2025-09-23T10:22:00Z" w16du:dateUtc="2025-09-23T17:22:00Z" w:id="821">
        <w:r w:rsidRPr="00B37F90" w:rsidDel="00635C7A">
          <w:rPr>
            <w:rFonts w:cstheme="minorHAnsi"/>
            <w:sz w:val="20"/>
            <w:szCs w:val="20"/>
          </w:rPr>
          <w:delText>, Animal Model</w:delText>
        </w:r>
      </w:del>
      <w:r w:rsidRPr="00B37F90">
        <w:rPr>
          <w:rFonts w:cstheme="minorHAnsi"/>
          <w:sz w:val="20"/>
          <w:szCs w:val="20"/>
        </w:rPr>
        <w:t>, Site</w:t>
      </w:r>
    </w:p>
    <w:p w:rsidRPr="00B37F90" w:rsidR="0051560B" w:rsidP="006C62B1" w:rsidRDefault="0051560B" w14:paraId="02F95345" w14:textId="77777777">
      <w:pPr>
        <w:spacing w:after="0"/>
        <w:rPr>
          <w:rFonts w:cstheme="minorHAnsi"/>
          <w:sz w:val="20"/>
          <w:szCs w:val="20"/>
        </w:rPr>
      </w:pPr>
    </w:p>
    <w:p w:rsidRPr="00B37F90" w:rsidR="0051560B" w:rsidP="0051560B" w:rsidRDefault="0051560B" w14:paraId="20A5AB61" w14:textId="77777777">
      <w:pPr>
        <w:spacing w:after="0"/>
        <w:rPr>
          <w:ins w:author="Jessica Lamb" w:date="2025-10-02T12:09:00Z" w16du:dateUtc="2025-10-02T19:09:00Z" w:id="822"/>
          <w:rFonts w:cstheme="minorHAnsi"/>
          <w:sz w:val="20"/>
          <w:szCs w:val="20"/>
          <w:u w:val="single"/>
        </w:rPr>
      </w:pPr>
      <w:ins w:author="Jessica Lamb" w:date="2025-10-02T12:09:00Z" w16du:dateUtc="2025-10-02T19:09:00Z" w:id="823">
        <w:r w:rsidRPr="00B37F90">
          <w:rPr>
            <w:rFonts w:cstheme="minorHAnsi"/>
            <w:sz w:val="20"/>
            <w:szCs w:val="20"/>
            <w:u w:val="single"/>
          </w:rPr>
          <w:t>Variables:</w:t>
        </w:r>
      </w:ins>
    </w:p>
    <w:p w:rsidRPr="00B37F90" w:rsidR="0051560B" w:rsidP="0051560B" w:rsidRDefault="0051560B" w14:paraId="0EAC744B" w14:textId="77777777">
      <w:pPr>
        <w:spacing w:after="0"/>
        <w:rPr>
          <w:ins w:author="Jessica Lamb" w:date="2025-10-02T12:09:00Z" w16du:dateUtc="2025-10-02T19:09:00Z" w:id="824"/>
          <w:rFonts w:cstheme="minorHAnsi"/>
          <w:sz w:val="20"/>
          <w:szCs w:val="20"/>
        </w:rPr>
      </w:pPr>
      <w:ins w:author="Jessica Lamb" w:date="2025-10-02T12:09:00Z" w16du:dateUtc="2025-10-02T19:09:00Z" w:id="825">
        <w:r w:rsidRPr="00B37F90">
          <w:rPr>
            <w:rFonts w:cstheme="minorHAnsi"/>
            <w:sz w:val="20"/>
            <w:szCs w:val="20"/>
          </w:rPr>
          <w:t xml:space="preserve">site = </w:t>
        </w:r>
        <w:proofErr w:type="spellStart"/>
        <w:r w:rsidRPr="00B37F90">
          <w:rPr>
            <w:rFonts w:cstheme="minorHAnsi"/>
            <w:sz w:val="20"/>
            <w:szCs w:val="20"/>
          </w:rPr>
          <w:t>redcap_data_access_group</w:t>
        </w:r>
        <w:proofErr w:type="spellEnd"/>
      </w:ins>
    </w:p>
    <w:p w:rsidRPr="00B37F90" w:rsidR="0051560B" w:rsidP="0051560B" w:rsidRDefault="0051560B" w14:paraId="08F622BD" w14:textId="77777777">
      <w:pPr>
        <w:spacing w:after="0"/>
        <w:rPr>
          <w:ins w:author="Jessica Lamb" w:date="2025-10-02T12:09:00Z" w16du:dateUtc="2025-10-02T19:09:00Z" w:id="826"/>
          <w:rFonts w:cstheme="minorHAnsi"/>
          <w:sz w:val="20"/>
          <w:szCs w:val="20"/>
        </w:rPr>
      </w:pPr>
      <w:proofErr w:type="spellStart"/>
      <w:ins w:author="Jessica Lamb" w:date="2025-10-02T12:09:00Z" w16du:dateUtc="2025-10-02T19:09:00Z" w:id="827">
        <w:r w:rsidRPr="00B37F90">
          <w:rPr>
            <w:rFonts w:cstheme="minorHAnsi"/>
            <w:sz w:val="20"/>
            <w:szCs w:val="20"/>
          </w:rPr>
          <w:t>enro_sex</w:t>
        </w:r>
        <w:proofErr w:type="spellEnd"/>
      </w:ins>
    </w:p>
    <w:p w:rsidR="0051560B" w:rsidP="0051560B" w:rsidRDefault="0051560B" w14:paraId="659F56B1" w14:textId="77777777">
      <w:pPr>
        <w:spacing w:after="0" w:line="240" w:lineRule="auto"/>
        <w:rPr>
          <w:ins w:author="Jessica Lamb" w:date="2025-10-02T12:09:00Z" w16du:dateUtc="2025-10-02T19:09:00Z" w:id="828"/>
          <w:rFonts w:cstheme="minorHAnsi"/>
          <w:sz w:val="20"/>
          <w:szCs w:val="20"/>
        </w:rPr>
      </w:pPr>
      <w:proofErr w:type="spellStart"/>
      <w:ins w:author="Jessica Lamb" w:date="2025-10-02T12:09:00Z" w16du:dateUtc="2025-10-02T19:09:00Z" w:id="829">
        <w:r w:rsidRPr="00102E5C">
          <w:rPr>
            <w:rFonts w:cstheme="minorHAnsi"/>
            <w:sz w:val="20"/>
            <w:szCs w:val="20"/>
          </w:rPr>
          <w:t>txas_reperfusion</w:t>
        </w:r>
        <w:proofErr w:type="spellEnd"/>
      </w:ins>
    </w:p>
    <w:p w:rsidR="0051560B" w:rsidP="0051560B" w:rsidRDefault="0051560B" w14:paraId="2CCDC0AF" w14:textId="0D9AB5F1">
      <w:pPr>
        <w:spacing w:after="0" w:line="240" w:lineRule="auto"/>
        <w:rPr>
          <w:ins w:author="Jessica Lamb" w:date="2025-10-02T12:09:00Z" w16du:dateUtc="2025-10-02T19:09:00Z" w:id="830"/>
          <w:rFonts w:cstheme="minorHAnsi"/>
          <w:sz w:val="20"/>
          <w:szCs w:val="20"/>
        </w:rPr>
      </w:pPr>
      <w:proofErr w:type="spellStart"/>
      <w:ins w:author="Jessica Lamb" w:date="2025-10-02T12:09:00Z" w16du:dateUtc="2025-10-02T19:09:00Z" w:id="831">
        <w:r w:rsidRPr="00102E5C">
          <w:rPr>
            <w:rFonts w:cstheme="minorHAnsi"/>
            <w:sz w:val="20"/>
            <w:szCs w:val="20"/>
          </w:rPr>
          <w:t>txas_reperfusion</w:t>
        </w:r>
        <w:r>
          <w:rPr>
            <w:rFonts w:cstheme="minorHAnsi"/>
            <w:sz w:val="20"/>
            <w:szCs w:val="20"/>
          </w:rPr>
          <w:t>_</w:t>
        </w:r>
      </w:ins>
      <w:ins w:author="Jessica Lamb" w:date="2025-10-03T10:35:00Z" w16du:dateUtc="2025-10-03T17:35:00Z" w:id="832">
        <w:r w:rsidR="00642D5D">
          <w:rPr>
            <w:rFonts w:cstheme="minorHAnsi"/>
            <w:sz w:val="20"/>
            <w:szCs w:val="20"/>
          </w:rPr>
          <w:t>actual</w:t>
        </w:r>
      </w:ins>
      <w:proofErr w:type="spellEnd"/>
    </w:p>
    <w:p w:rsidRPr="00B37F90" w:rsidR="0051560B" w:rsidP="0051560B" w:rsidRDefault="0051560B" w14:paraId="6C65C121" w14:textId="6BEE7936">
      <w:pPr>
        <w:spacing w:after="0" w:line="240" w:lineRule="auto"/>
        <w:rPr>
          <w:ins w:author="Jessica Lamb" w:date="2025-10-02T12:09:00Z" w16du:dateUtc="2025-10-02T19:09:00Z" w:id="833"/>
          <w:rFonts w:cstheme="minorHAnsi"/>
          <w:sz w:val="20"/>
          <w:szCs w:val="20"/>
          <w:highlight w:val="yellow"/>
        </w:rPr>
      </w:pPr>
      <w:proofErr w:type="spellStart"/>
      <w:ins w:author="Jessica Lamb" w:date="2025-10-02T12:09:00Z" w16du:dateUtc="2025-10-02T19:09:00Z" w:id="834">
        <w:r>
          <w:rPr>
            <w:rFonts w:cstheme="minorHAnsi"/>
            <w:sz w:val="20"/>
            <w:szCs w:val="20"/>
          </w:rPr>
          <w:t>rand</w:t>
        </w:r>
        <w:r w:rsidRPr="009610C1">
          <w:rPr>
            <w:rFonts w:cstheme="minorHAnsi"/>
            <w:sz w:val="20"/>
            <w:szCs w:val="20"/>
          </w:rPr>
          <w:t>_clot_length</w:t>
        </w:r>
        <w:proofErr w:type="spellEnd"/>
      </w:ins>
    </w:p>
    <w:p w:rsidR="0051560B" w:rsidP="0051560B" w:rsidRDefault="0051560B" w14:paraId="16AEFABD" w14:textId="00B97471">
      <w:pPr>
        <w:spacing w:after="0" w:line="240" w:lineRule="auto"/>
        <w:rPr>
          <w:ins w:author="Jessica Lamb" w:date="2025-10-02T12:10:00Z" w16du:dateUtc="2025-10-02T19:10:00Z" w:id="835"/>
          <w:rFonts w:cstheme="minorHAnsi"/>
          <w:sz w:val="20"/>
          <w:szCs w:val="20"/>
        </w:rPr>
      </w:pPr>
      <w:proofErr w:type="spellStart"/>
      <w:ins w:author="Jessica Lamb" w:date="2025-10-02T12:09:00Z" w16du:dateUtc="2025-10-02T19:09:00Z" w:id="836">
        <w:r w:rsidRPr="007B7D44">
          <w:rPr>
            <w:rFonts w:cstheme="minorHAnsi"/>
            <w:sz w:val="20"/>
            <w:szCs w:val="20"/>
          </w:rPr>
          <w:t>srg_clot_length</w:t>
        </w:r>
      </w:ins>
      <w:proofErr w:type="spellEnd"/>
      <w:ins w:author="Jessica Lamb" w:date="2025-10-07T17:39:00Z" w16du:dateUtc="2025-10-08T00:39:00Z" w:id="837">
        <w:r w:rsidR="00BF2760">
          <w:rPr>
            <w:sz w:val="20"/>
            <w:szCs w:val="20"/>
          </w:rPr>
          <w:t xml:space="preserve"> round to the nearest whole number</w:t>
        </w:r>
      </w:ins>
    </w:p>
    <w:p w:rsidRPr="00B37F90" w:rsidR="00645F71" w:rsidP="0051560B" w:rsidRDefault="00645F71" w14:paraId="5CCD085E" w14:textId="4D3BDAE8">
      <w:pPr>
        <w:spacing w:after="0" w:line="240" w:lineRule="auto"/>
        <w:rPr>
          <w:ins w:author="Jessica Lamb" w:date="2025-10-02T12:09:00Z" w16du:dateUtc="2025-10-02T19:09:00Z" w:id="838"/>
          <w:rFonts w:cstheme="minorHAnsi"/>
          <w:sz w:val="20"/>
          <w:szCs w:val="20"/>
          <w:highlight w:val="yellow"/>
        </w:rPr>
      </w:pPr>
      <w:proofErr w:type="spellStart"/>
      <w:ins w:author="Jessica Lamb" w:date="2025-10-02T12:10:00Z" w16du:dateUtc="2025-10-02T19:10:00Z" w:id="839">
        <w:r w:rsidRPr="00833E50">
          <w:rPr>
            <w:rFonts w:cstheme="minorHAnsi"/>
          </w:rPr>
          <w:t>eos_day_diff_srg_death</w:t>
        </w:r>
        <w:proofErr w:type="spellEnd"/>
        <w:r w:rsidRPr="00833E50">
          <w:rPr>
            <w:rFonts w:cstheme="minorHAnsi"/>
          </w:rPr>
          <w:t xml:space="preserve">  </w:t>
        </w:r>
      </w:ins>
    </w:p>
    <w:p w:rsidRPr="00B37F90" w:rsidR="006C62B1" w:rsidP="00062A75" w:rsidRDefault="006C62B1" w14:paraId="01616BD3" w14:textId="71ED4E67">
      <w:pPr>
        <w:spacing w:after="0"/>
        <w:rPr>
          <w:rFonts w:cstheme="minorHAnsi"/>
          <w:b/>
          <w:bCs/>
          <w:sz w:val="24"/>
          <w:szCs w:val="24"/>
        </w:rPr>
      </w:pPr>
    </w:p>
    <w:p w:rsidRPr="00B37F90" w:rsidR="00062A75" w:rsidP="00062A75" w:rsidRDefault="00062A75" w14:paraId="6F43A249" w14:textId="5C7AF145">
      <w:pPr>
        <w:spacing w:after="0"/>
        <w:rPr>
          <w:rFonts w:cstheme="minorHAnsi"/>
          <w:b/>
          <w:bCs/>
          <w:sz w:val="24"/>
          <w:szCs w:val="24"/>
        </w:rPr>
      </w:pPr>
      <w:r w:rsidRPr="00B37F90">
        <w:rPr>
          <w:rFonts w:cstheme="minorHAnsi"/>
          <w:b/>
          <w:bCs/>
          <w:sz w:val="24"/>
          <w:szCs w:val="24"/>
        </w:rPr>
        <w:t>MRI</w:t>
      </w:r>
    </w:p>
    <w:p w:rsidRPr="00B37F90" w:rsidR="00062A75" w:rsidP="006C62B1" w:rsidRDefault="006C62B1" w14:paraId="10B5AFFA" w14:textId="781B59C9">
      <w:pPr>
        <w:rPr>
          <w:rFonts w:cstheme="minorHAnsi"/>
          <w:sz w:val="20"/>
          <w:szCs w:val="20"/>
        </w:rPr>
      </w:pPr>
      <w:r w:rsidRPr="00B37F90">
        <w:rPr>
          <w:rFonts w:cstheme="minorHAnsi"/>
          <w:sz w:val="20"/>
          <w:szCs w:val="20"/>
        </w:rPr>
        <w:t>Note: No Day 30 MRI</w:t>
      </w:r>
    </w:p>
    <w:p w:rsidRPr="00B37F90" w:rsidR="008D25E9" w:rsidP="63AF8425" w:rsidRDefault="67076DC0" w14:paraId="7A484D35" w14:textId="77777777">
      <w:pPr>
        <w:rPr>
          <w:sz w:val="20"/>
          <w:szCs w:val="20"/>
        </w:rPr>
      </w:pPr>
      <w:r w:rsidRPr="63AF8425">
        <w:rPr>
          <w:sz w:val="20"/>
          <w:szCs w:val="20"/>
          <w:u w:val="single"/>
        </w:rPr>
        <w:t>Endpoints:</w:t>
      </w:r>
      <w:r w:rsidRPr="63AF8425">
        <w:rPr>
          <w:sz w:val="20"/>
          <w:szCs w:val="20"/>
        </w:rPr>
        <w:t xml:space="preserve"> </w:t>
      </w:r>
    </w:p>
    <w:p w:rsidRPr="00B37F90" w:rsidR="008D25E9" w:rsidP="63AF8425" w:rsidRDefault="11DBA37A" w14:paraId="16F84F51" w14:textId="00984021">
      <w:pPr>
        <w:spacing w:after="0"/>
        <w:rPr>
          <w:sz w:val="20"/>
          <w:szCs w:val="20"/>
        </w:rPr>
      </w:pPr>
      <w:r w:rsidRPr="63AF8425">
        <w:rPr>
          <w:sz w:val="20"/>
          <w:szCs w:val="20"/>
        </w:rPr>
        <w:t>Day 2 Total volume of the left hemisphere</w:t>
      </w:r>
    </w:p>
    <w:p w:rsidRPr="00B37F90" w:rsidR="008D25E9" w:rsidP="63AF8425" w:rsidRDefault="11DBA37A" w14:paraId="6E2E4101" w14:textId="0D333581">
      <w:pPr>
        <w:spacing w:after="0"/>
        <w:rPr>
          <w:sz w:val="20"/>
          <w:szCs w:val="20"/>
        </w:rPr>
      </w:pPr>
      <w:r w:rsidRPr="63AF8425">
        <w:rPr>
          <w:sz w:val="20"/>
          <w:szCs w:val="20"/>
        </w:rPr>
        <w:t xml:space="preserve">Day 2 Total volume of the right hemisphere </w:t>
      </w:r>
    </w:p>
    <w:p w:rsidRPr="00B37F90" w:rsidR="008D25E9" w:rsidP="63AF8425" w:rsidRDefault="11DBA37A" w14:paraId="05D651BA" w14:textId="4A1470AB">
      <w:pPr>
        <w:spacing w:after="0"/>
        <w:rPr>
          <w:sz w:val="20"/>
          <w:szCs w:val="20"/>
        </w:rPr>
      </w:pPr>
      <w:r w:rsidRPr="63AF8425">
        <w:rPr>
          <w:sz w:val="20"/>
          <w:szCs w:val="20"/>
        </w:rPr>
        <w:t xml:space="preserve">Day 2 Fraction of </w:t>
      </w:r>
      <w:proofErr w:type="spellStart"/>
      <w:r w:rsidRPr="63AF8425">
        <w:rPr>
          <w:sz w:val="20"/>
          <w:szCs w:val="20"/>
        </w:rPr>
        <w:t>csf</w:t>
      </w:r>
      <w:proofErr w:type="spellEnd"/>
      <w:r w:rsidRPr="63AF8425">
        <w:rPr>
          <w:sz w:val="20"/>
          <w:szCs w:val="20"/>
        </w:rPr>
        <w:t xml:space="preserve"> to volume of the left hemisphere</w:t>
      </w:r>
    </w:p>
    <w:p w:rsidRPr="00B37F90" w:rsidR="008D25E9" w:rsidP="63AF8425" w:rsidRDefault="11DBA37A" w14:paraId="3A8E769B" w14:textId="1E51FAEF">
      <w:pPr>
        <w:spacing w:after="0"/>
        <w:rPr>
          <w:sz w:val="20"/>
          <w:szCs w:val="20"/>
        </w:rPr>
      </w:pPr>
      <w:r w:rsidRPr="63AF8425">
        <w:rPr>
          <w:sz w:val="20"/>
          <w:szCs w:val="20"/>
        </w:rPr>
        <w:t>Day 2 Fraction of lesion to volume of the left hemisphere</w:t>
      </w:r>
    </w:p>
    <w:p w:rsidRPr="00B37F90" w:rsidR="008D25E9" w:rsidP="63AF8425" w:rsidRDefault="11DBA37A" w14:paraId="7FA9154E" w14:textId="002B75C7">
      <w:pPr>
        <w:spacing w:after="0"/>
        <w:rPr>
          <w:sz w:val="20"/>
          <w:szCs w:val="20"/>
        </w:rPr>
      </w:pPr>
      <w:r w:rsidRPr="63AF8425">
        <w:rPr>
          <w:sz w:val="20"/>
          <w:szCs w:val="20"/>
        </w:rPr>
        <w:t>Day 2 Fraction of tissue to volume of the left hemisphere</w:t>
      </w:r>
    </w:p>
    <w:p w:rsidRPr="00B37F90" w:rsidR="008D25E9" w:rsidP="63AF8425" w:rsidRDefault="11DBA37A" w14:paraId="58E927F7" w14:textId="01F070FE">
      <w:pPr>
        <w:spacing w:after="0"/>
        <w:rPr>
          <w:sz w:val="20"/>
          <w:szCs w:val="20"/>
        </w:rPr>
      </w:pPr>
      <w:r w:rsidRPr="63AF8425">
        <w:rPr>
          <w:sz w:val="20"/>
          <w:szCs w:val="20"/>
        </w:rPr>
        <w:t xml:space="preserve">Day 2 Fraction of </w:t>
      </w:r>
      <w:proofErr w:type="spellStart"/>
      <w:r w:rsidRPr="63AF8425">
        <w:rPr>
          <w:sz w:val="20"/>
          <w:szCs w:val="20"/>
        </w:rPr>
        <w:t>csf</w:t>
      </w:r>
      <w:proofErr w:type="spellEnd"/>
      <w:r w:rsidRPr="63AF8425">
        <w:rPr>
          <w:sz w:val="20"/>
          <w:szCs w:val="20"/>
        </w:rPr>
        <w:t xml:space="preserve"> to volume of the right hemisphere</w:t>
      </w:r>
    </w:p>
    <w:p w:rsidRPr="00B37F90" w:rsidR="008D25E9" w:rsidP="63AF8425" w:rsidRDefault="11DBA37A" w14:paraId="6D69F4E4" w14:textId="49F97453">
      <w:pPr>
        <w:spacing w:after="0"/>
        <w:rPr>
          <w:sz w:val="20"/>
          <w:szCs w:val="20"/>
        </w:rPr>
      </w:pPr>
      <w:r w:rsidRPr="63AF8425">
        <w:rPr>
          <w:sz w:val="20"/>
          <w:szCs w:val="20"/>
        </w:rPr>
        <w:t>Day 2 Fraction of lesion to volume of the right hemisphere</w:t>
      </w:r>
    </w:p>
    <w:p w:rsidRPr="00B37F90" w:rsidR="008D25E9" w:rsidP="63AF8425" w:rsidRDefault="11DBA37A" w14:paraId="14E4AE97" w14:textId="2A9F7CA2">
      <w:pPr>
        <w:spacing w:after="0"/>
        <w:rPr>
          <w:sz w:val="20"/>
          <w:szCs w:val="20"/>
        </w:rPr>
      </w:pPr>
      <w:r w:rsidRPr="63AF8425">
        <w:rPr>
          <w:sz w:val="20"/>
          <w:szCs w:val="20"/>
        </w:rPr>
        <w:t>Day 2 Fraction of tissue to volume of the right hemisphere</w:t>
      </w:r>
    </w:p>
    <w:p w:rsidRPr="00B37F90" w:rsidR="008D25E9" w:rsidP="63AF8425" w:rsidRDefault="11DBA37A" w14:paraId="32FD616C" w14:textId="77777777">
      <w:pPr>
        <w:spacing w:after="0"/>
        <w:rPr>
          <w:sz w:val="20"/>
          <w:szCs w:val="20"/>
        </w:rPr>
      </w:pPr>
      <w:r w:rsidRPr="63AF8425">
        <w:rPr>
          <w:sz w:val="20"/>
          <w:szCs w:val="20"/>
        </w:rPr>
        <w:t>p_mri_d2_mid_shift_indx</w:t>
      </w:r>
    </w:p>
    <w:p w:rsidRPr="00B37F90" w:rsidR="008D25E9" w:rsidP="008D25E9" w:rsidRDefault="008D25E9" w14:paraId="3AD54725" w14:textId="77777777">
      <w:pPr>
        <w:spacing w:after="0"/>
        <w:rPr>
          <w:rFonts w:cstheme="minorHAnsi"/>
          <w:sz w:val="20"/>
          <w:szCs w:val="20"/>
        </w:rPr>
      </w:pPr>
    </w:p>
    <w:p w:rsidRPr="00B37F90" w:rsidR="00062A75" w:rsidP="63AF8425" w:rsidRDefault="008D25E9" w14:paraId="252CBB33" w14:textId="240A8FBA">
      <w:pPr>
        <w:spacing w:after="0"/>
        <w:rPr>
          <w:del w:author="marcio.diniz@mountsinai.org" w:date="2025-10-07T21:01:00Z" w16du:dateUtc="2025-10-07T21:01:51Z" w:id="840"/>
          <w:sz w:val="20"/>
          <w:szCs w:val="20"/>
          <w:u w:val="single"/>
        </w:rPr>
      </w:pPr>
      <w:del w:author="marcio.diniz@mountsinai.org" w:date="2025-10-07T21:01:00Z" w:id="841">
        <w:r w:rsidRPr="63AF8425" w:rsidDel="11DBA37A">
          <w:rPr>
            <w:sz w:val="20"/>
            <w:szCs w:val="20"/>
            <w:u w:val="single"/>
          </w:rPr>
          <w:delText xml:space="preserve"> </w:delText>
        </w:r>
        <w:r w:rsidRPr="63AF8425" w:rsidDel="7C4748B9">
          <w:rPr>
            <w:sz w:val="20"/>
            <w:szCs w:val="20"/>
            <w:u w:val="single"/>
          </w:rPr>
          <w:delText>Variables</w:delText>
        </w:r>
        <w:r w:rsidRPr="63AF8425" w:rsidDel="76663683">
          <w:rPr>
            <w:sz w:val="20"/>
            <w:szCs w:val="20"/>
            <w:u w:val="single"/>
          </w:rPr>
          <w:delText>:</w:delText>
        </w:r>
      </w:del>
    </w:p>
    <w:p w:rsidRPr="00B37F90" w:rsidR="00557A1A" w:rsidP="63AF8425" w:rsidRDefault="00557A1A" w14:paraId="2F0E04AE" w14:textId="6983D3F6">
      <w:pPr>
        <w:spacing w:after="0"/>
        <w:rPr>
          <w:del w:author="marcio.diniz@mountsinai.org" w:date="2025-10-07T21:01:00Z" w16du:dateUtc="2025-10-07T21:01:51Z" w:id="842"/>
          <w:sz w:val="20"/>
          <w:szCs w:val="20"/>
        </w:rPr>
      </w:pPr>
      <w:del w:author="marcio.diniz@mountsinai.org" w:date="2025-10-07T21:01:00Z" w:id="843">
        <w:r w:rsidRPr="63AF8425" w:rsidDel="6BA81AF3">
          <w:rPr>
            <w:sz w:val="20"/>
            <w:szCs w:val="20"/>
          </w:rPr>
          <w:delText>p_mri_</w:delText>
        </w:r>
        <w:r w:rsidRPr="63AF8425" w:rsidDel="7B2D7DA4">
          <w:rPr>
            <w:sz w:val="20"/>
            <w:szCs w:val="20"/>
          </w:rPr>
          <w:delText>d</w:delText>
        </w:r>
        <w:r w:rsidRPr="63AF8425" w:rsidDel="6BA81AF3">
          <w:rPr>
            <w:sz w:val="20"/>
            <w:szCs w:val="20"/>
          </w:rPr>
          <w:delText xml:space="preserve">2_vol_tot  </w:delText>
        </w:r>
      </w:del>
    </w:p>
    <w:p w:rsidRPr="00B37F90" w:rsidR="00557A1A" w:rsidP="63AF8425" w:rsidRDefault="00557A1A" w14:paraId="32EFB3EA" w14:textId="3DEA109F">
      <w:pPr>
        <w:spacing w:after="0"/>
        <w:rPr>
          <w:del w:author="marcio.diniz@mountsinai.org" w:date="2025-10-07T21:01:00Z" w16du:dateUtc="2025-10-07T21:01:51Z" w:id="844"/>
          <w:sz w:val="20"/>
          <w:szCs w:val="20"/>
        </w:rPr>
      </w:pPr>
      <w:del w:author="marcio.diniz@mountsinai.org" w:date="2025-10-07T21:01:00Z" w:id="845">
        <w:r w:rsidRPr="63AF8425" w:rsidDel="6BA81AF3">
          <w:rPr>
            <w:sz w:val="20"/>
            <w:szCs w:val="20"/>
          </w:rPr>
          <w:delText>p_mri_</w:delText>
        </w:r>
        <w:r w:rsidRPr="63AF8425" w:rsidDel="7B2D7DA4">
          <w:rPr>
            <w:sz w:val="20"/>
            <w:szCs w:val="20"/>
          </w:rPr>
          <w:delText>d</w:delText>
        </w:r>
        <w:r w:rsidRPr="63AF8425" w:rsidDel="6BA81AF3">
          <w:rPr>
            <w:sz w:val="20"/>
            <w:szCs w:val="20"/>
          </w:rPr>
          <w:delText>2_vol_csf</w:delText>
        </w:r>
      </w:del>
    </w:p>
    <w:p w:rsidRPr="00B37F90" w:rsidR="00557A1A" w:rsidP="63AF8425" w:rsidRDefault="00557A1A" w14:paraId="30D5EFAD" w14:textId="68AC0D61">
      <w:pPr>
        <w:spacing w:after="0"/>
        <w:rPr>
          <w:del w:author="marcio.diniz@mountsinai.org" w:date="2025-10-07T21:01:00Z" w16du:dateUtc="2025-10-07T21:01:51Z" w:id="846"/>
          <w:sz w:val="20"/>
          <w:szCs w:val="20"/>
        </w:rPr>
      </w:pPr>
      <w:del w:author="marcio.diniz@mountsinai.org" w:date="2025-10-07T21:01:00Z" w:id="847">
        <w:r w:rsidRPr="63AF8425" w:rsidDel="6BA81AF3">
          <w:rPr>
            <w:sz w:val="20"/>
            <w:szCs w:val="20"/>
          </w:rPr>
          <w:delText>p_mri_</w:delText>
        </w:r>
        <w:r w:rsidRPr="63AF8425" w:rsidDel="7B2D7DA4">
          <w:rPr>
            <w:sz w:val="20"/>
            <w:szCs w:val="20"/>
          </w:rPr>
          <w:delText>d</w:delText>
        </w:r>
        <w:r w:rsidRPr="63AF8425" w:rsidDel="6BA81AF3">
          <w:rPr>
            <w:sz w:val="20"/>
            <w:szCs w:val="20"/>
          </w:rPr>
          <w:delText>2_vol_tis</w:delText>
        </w:r>
      </w:del>
    </w:p>
    <w:p w:rsidRPr="00861F9A" w:rsidR="00557A1A" w:rsidP="63AF8425" w:rsidRDefault="00557A1A" w14:paraId="1A589E43" w14:textId="0C9B2F7F">
      <w:pPr>
        <w:spacing w:after="0"/>
        <w:rPr>
          <w:del w:author="marcio.diniz@mountsinai.org" w:date="2025-10-07T21:01:00Z" w16du:dateUtc="2025-10-07T21:01:51Z" w:id="848"/>
          <w:sz w:val="20"/>
          <w:szCs w:val="20"/>
          <w:rPrChange w:author="Jessica Lamb" w:date="2025-10-07T16:44:00Z" w16du:dateUtc="2025-10-07T23:44:00Z" w:id="849">
            <w:rPr>
              <w:del w:author="marcio.diniz@mountsinai.org" w:date="2025-10-07T21:01:00Z" w16du:dateUtc="2025-10-07T21:01:51Z" w:id="850"/>
              <w:sz w:val="20"/>
              <w:szCs w:val="20"/>
              <w:lang w:val="fr-FR"/>
            </w:rPr>
          </w:rPrChange>
        </w:rPr>
      </w:pPr>
      <w:del w:author="marcio.diniz@mountsinai.org" w:date="2025-10-07T21:01:00Z" w:id="851">
        <w:r w:rsidRPr="00861F9A" w:rsidDel="6BA81AF3">
          <w:rPr>
            <w:sz w:val="20"/>
            <w:szCs w:val="20"/>
            <w:rPrChange w:author="Jessica Lamb" w:date="2025-10-07T16:44:00Z" w16du:dateUtc="2025-10-07T23:44:00Z" w:id="852">
              <w:rPr>
                <w:sz w:val="20"/>
                <w:szCs w:val="20"/>
                <w:lang w:val="fr-FR"/>
              </w:rPr>
            </w:rPrChange>
          </w:rPr>
          <w:delText>p_mri_</w:delText>
        </w:r>
        <w:r w:rsidRPr="00861F9A" w:rsidDel="7B2D7DA4">
          <w:rPr>
            <w:sz w:val="20"/>
            <w:szCs w:val="20"/>
            <w:rPrChange w:author="Jessica Lamb" w:date="2025-10-07T16:44:00Z" w16du:dateUtc="2025-10-07T23:44:00Z" w:id="853">
              <w:rPr>
                <w:sz w:val="20"/>
                <w:szCs w:val="20"/>
                <w:lang w:val="fr-FR"/>
              </w:rPr>
            </w:rPrChange>
          </w:rPr>
          <w:delText>d</w:delText>
        </w:r>
        <w:r w:rsidRPr="00861F9A" w:rsidDel="6BA81AF3">
          <w:rPr>
            <w:sz w:val="20"/>
            <w:szCs w:val="20"/>
            <w:rPrChange w:author="Jessica Lamb" w:date="2025-10-07T16:44:00Z" w16du:dateUtc="2025-10-07T23:44:00Z" w:id="854">
              <w:rPr>
                <w:sz w:val="20"/>
                <w:szCs w:val="20"/>
                <w:lang w:val="fr-FR"/>
              </w:rPr>
            </w:rPrChange>
          </w:rPr>
          <w:delText>2_vol_les</w:delText>
        </w:r>
      </w:del>
    </w:p>
    <w:p w:rsidRPr="00861F9A" w:rsidR="00557A1A" w:rsidP="63AF8425" w:rsidRDefault="00557A1A" w14:paraId="4738D868" w14:textId="099622A2">
      <w:pPr>
        <w:spacing w:after="0"/>
        <w:rPr>
          <w:del w:author="marcio.diniz@mountsinai.org" w:date="2025-10-07T21:01:00Z" w16du:dateUtc="2025-10-07T21:01:51Z" w:id="855"/>
          <w:sz w:val="20"/>
          <w:szCs w:val="20"/>
          <w:rPrChange w:author="Jessica Lamb" w:date="2025-10-07T16:44:00Z" w16du:dateUtc="2025-10-07T23:44:00Z" w:id="856">
            <w:rPr>
              <w:del w:author="marcio.diniz@mountsinai.org" w:date="2025-10-07T21:01:00Z" w16du:dateUtc="2025-10-07T21:01:51Z" w:id="857"/>
              <w:sz w:val="20"/>
              <w:szCs w:val="20"/>
              <w:lang w:val="fr-FR"/>
            </w:rPr>
          </w:rPrChange>
        </w:rPr>
      </w:pPr>
      <w:del w:author="marcio.diniz@mountsinai.org" w:date="2025-10-07T21:01:00Z" w:id="858">
        <w:r w:rsidRPr="00861F9A" w:rsidDel="6BA81AF3">
          <w:rPr>
            <w:sz w:val="20"/>
            <w:szCs w:val="20"/>
            <w:rPrChange w:author="Jessica Lamb" w:date="2025-10-07T16:44:00Z" w16du:dateUtc="2025-10-07T23:44:00Z" w:id="859">
              <w:rPr>
                <w:sz w:val="20"/>
                <w:szCs w:val="20"/>
                <w:lang w:val="fr-FR"/>
              </w:rPr>
            </w:rPrChange>
          </w:rPr>
          <w:delText>p_mri_</w:delText>
        </w:r>
        <w:r w:rsidRPr="00861F9A" w:rsidDel="7B2D7DA4">
          <w:rPr>
            <w:sz w:val="20"/>
            <w:szCs w:val="20"/>
            <w:rPrChange w:author="Jessica Lamb" w:date="2025-10-07T16:44:00Z" w16du:dateUtc="2025-10-07T23:44:00Z" w:id="860">
              <w:rPr>
                <w:sz w:val="20"/>
                <w:szCs w:val="20"/>
                <w:lang w:val="fr-FR"/>
              </w:rPr>
            </w:rPrChange>
          </w:rPr>
          <w:delText>d</w:delText>
        </w:r>
        <w:r w:rsidRPr="00861F9A" w:rsidDel="6BA81AF3">
          <w:rPr>
            <w:sz w:val="20"/>
            <w:szCs w:val="20"/>
            <w:rPrChange w:author="Jessica Lamb" w:date="2025-10-07T16:44:00Z" w16du:dateUtc="2025-10-07T23:44:00Z" w:id="861">
              <w:rPr>
                <w:sz w:val="20"/>
                <w:szCs w:val="20"/>
                <w:lang w:val="fr-FR"/>
              </w:rPr>
            </w:rPrChange>
          </w:rPr>
          <w:delText>2_fract_csf</w:delText>
        </w:r>
      </w:del>
    </w:p>
    <w:p w:rsidRPr="00861F9A" w:rsidR="00557A1A" w:rsidP="63AF8425" w:rsidRDefault="00557A1A" w14:paraId="383D6E3C" w14:textId="1D6A84DA">
      <w:pPr>
        <w:spacing w:after="0"/>
        <w:rPr>
          <w:del w:author="marcio.diniz@mountsinai.org" w:date="2025-10-07T21:01:00Z" w16du:dateUtc="2025-10-07T21:01:51Z" w:id="862"/>
          <w:sz w:val="20"/>
          <w:szCs w:val="20"/>
          <w:rPrChange w:author="Jessica Lamb" w:date="2025-10-07T16:44:00Z" w16du:dateUtc="2025-10-07T23:44:00Z" w:id="863">
            <w:rPr>
              <w:del w:author="marcio.diniz@mountsinai.org" w:date="2025-10-07T21:01:00Z" w16du:dateUtc="2025-10-07T21:01:51Z" w:id="864"/>
              <w:sz w:val="20"/>
              <w:szCs w:val="20"/>
              <w:lang w:val="fr-FR"/>
            </w:rPr>
          </w:rPrChange>
        </w:rPr>
      </w:pPr>
      <w:del w:author="marcio.diniz@mountsinai.org" w:date="2025-10-07T21:01:00Z" w:id="865">
        <w:r w:rsidRPr="00861F9A" w:rsidDel="6BA81AF3">
          <w:rPr>
            <w:sz w:val="20"/>
            <w:szCs w:val="20"/>
            <w:rPrChange w:author="Jessica Lamb" w:date="2025-10-07T16:44:00Z" w16du:dateUtc="2025-10-07T23:44:00Z" w:id="866">
              <w:rPr>
                <w:sz w:val="20"/>
                <w:szCs w:val="20"/>
                <w:lang w:val="fr-FR"/>
              </w:rPr>
            </w:rPrChange>
          </w:rPr>
          <w:delText>p_mri_</w:delText>
        </w:r>
        <w:r w:rsidRPr="00861F9A" w:rsidDel="7B2D7DA4">
          <w:rPr>
            <w:sz w:val="20"/>
            <w:szCs w:val="20"/>
            <w:rPrChange w:author="Jessica Lamb" w:date="2025-10-07T16:44:00Z" w16du:dateUtc="2025-10-07T23:44:00Z" w:id="867">
              <w:rPr>
                <w:sz w:val="20"/>
                <w:szCs w:val="20"/>
                <w:lang w:val="fr-FR"/>
              </w:rPr>
            </w:rPrChange>
          </w:rPr>
          <w:delText>d</w:delText>
        </w:r>
        <w:r w:rsidRPr="00861F9A" w:rsidDel="6BA81AF3">
          <w:rPr>
            <w:sz w:val="20"/>
            <w:szCs w:val="20"/>
            <w:rPrChange w:author="Jessica Lamb" w:date="2025-10-07T16:44:00Z" w16du:dateUtc="2025-10-07T23:44:00Z" w:id="868">
              <w:rPr>
                <w:sz w:val="20"/>
                <w:szCs w:val="20"/>
                <w:lang w:val="fr-FR"/>
              </w:rPr>
            </w:rPrChange>
          </w:rPr>
          <w:delText xml:space="preserve">2_fract_tis </w:delText>
        </w:r>
      </w:del>
    </w:p>
    <w:p w:rsidRPr="00861F9A" w:rsidR="00557A1A" w:rsidP="63AF8425" w:rsidRDefault="00557A1A" w14:paraId="3C0917AC" w14:textId="1A775213">
      <w:pPr>
        <w:spacing w:after="0"/>
        <w:rPr>
          <w:del w:author="marcio.diniz@mountsinai.org" w:date="2025-10-07T21:01:00Z" w16du:dateUtc="2025-10-07T21:01:51Z" w:id="869"/>
          <w:sz w:val="20"/>
          <w:szCs w:val="20"/>
          <w:rPrChange w:author="Jessica Lamb" w:date="2025-10-07T16:44:00Z" w16du:dateUtc="2025-10-07T23:44:00Z" w:id="870">
            <w:rPr>
              <w:del w:author="marcio.diniz@mountsinai.org" w:date="2025-10-07T21:01:00Z" w16du:dateUtc="2025-10-07T21:01:51Z" w:id="871"/>
              <w:sz w:val="20"/>
              <w:szCs w:val="20"/>
              <w:lang w:val="fr-FR"/>
            </w:rPr>
          </w:rPrChange>
        </w:rPr>
      </w:pPr>
      <w:del w:author="marcio.diniz@mountsinai.org" w:date="2025-10-07T21:01:00Z" w:id="872">
        <w:r w:rsidRPr="00861F9A" w:rsidDel="6BA81AF3">
          <w:rPr>
            <w:sz w:val="20"/>
            <w:szCs w:val="20"/>
            <w:rPrChange w:author="Jessica Lamb" w:date="2025-10-07T16:44:00Z" w16du:dateUtc="2025-10-07T23:44:00Z" w:id="873">
              <w:rPr>
                <w:sz w:val="20"/>
                <w:szCs w:val="20"/>
                <w:lang w:val="fr-FR"/>
              </w:rPr>
            </w:rPrChange>
          </w:rPr>
          <w:delText>p_mri_</w:delText>
        </w:r>
        <w:r w:rsidRPr="00861F9A" w:rsidDel="7B2D7DA4">
          <w:rPr>
            <w:sz w:val="20"/>
            <w:szCs w:val="20"/>
            <w:rPrChange w:author="Jessica Lamb" w:date="2025-10-07T16:44:00Z" w16du:dateUtc="2025-10-07T23:44:00Z" w:id="874">
              <w:rPr>
                <w:sz w:val="20"/>
                <w:szCs w:val="20"/>
                <w:lang w:val="fr-FR"/>
              </w:rPr>
            </w:rPrChange>
          </w:rPr>
          <w:delText>d</w:delText>
        </w:r>
        <w:r w:rsidRPr="00861F9A" w:rsidDel="6BA81AF3">
          <w:rPr>
            <w:sz w:val="20"/>
            <w:szCs w:val="20"/>
            <w:rPrChange w:author="Jessica Lamb" w:date="2025-10-07T16:44:00Z" w16du:dateUtc="2025-10-07T23:44:00Z" w:id="875">
              <w:rPr>
                <w:sz w:val="20"/>
                <w:szCs w:val="20"/>
                <w:lang w:val="fr-FR"/>
              </w:rPr>
            </w:rPrChange>
          </w:rPr>
          <w:delText xml:space="preserve">2_fract_les </w:delText>
        </w:r>
      </w:del>
    </w:p>
    <w:p w:rsidRPr="00B37F90" w:rsidR="00557A1A" w:rsidP="63AF8425" w:rsidRDefault="00557A1A" w14:paraId="3DA7FD0C" w14:textId="07A6BC1F">
      <w:pPr>
        <w:spacing w:after="0"/>
        <w:rPr>
          <w:del w:author="marcio.diniz@mountsinai.org" w:date="2025-10-07T21:01:00Z" w16du:dateUtc="2025-10-07T21:01:51Z" w:id="876"/>
          <w:sz w:val="20"/>
          <w:szCs w:val="20"/>
        </w:rPr>
      </w:pPr>
      <w:del w:author="marcio.diniz@mountsinai.org" w:date="2025-10-07T21:01:00Z" w:id="877">
        <w:r w:rsidRPr="63AF8425" w:rsidDel="6BA81AF3">
          <w:rPr>
            <w:sz w:val="20"/>
            <w:szCs w:val="20"/>
          </w:rPr>
          <w:delText>p_mri_</w:delText>
        </w:r>
        <w:r w:rsidRPr="63AF8425" w:rsidDel="7B2D7DA4">
          <w:rPr>
            <w:sz w:val="20"/>
            <w:szCs w:val="20"/>
          </w:rPr>
          <w:delText>d</w:delText>
        </w:r>
        <w:r w:rsidRPr="63AF8425" w:rsidDel="6BA81AF3">
          <w:rPr>
            <w:sz w:val="20"/>
            <w:szCs w:val="20"/>
          </w:rPr>
          <w:delText>2_hem_left_csf</w:delText>
        </w:r>
      </w:del>
    </w:p>
    <w:p w:rsidRPr="00B37F90" w:rsidR="00557A1A" w:rsidP="63AF8425" w:rsidRDefault="00557A1A" w14:paraId="70A39A23" w14:textId="29E3671D">
      <w:pPr>
        <w:spacing w:after="0"/>
        <w:rPr>
          <w:del w:author="marcio.diniz@mountsinai.org" w:date="2025-10-07T21:01:00Z" w16du:dateUtc="2025-10-07T21:01:51Z" w:id="878"/>
          <w:sz w:val="20"/>
          <w:szCs w:val="20"/>
        </w:rPr>
      </w:pPr>
      <w:del w:author="marcio.diniz@mountsinai.org" w:date="2025-10-07T21:01:00Z" w:id="879">
        <w:r w:rsidRPr="63AF8425" w:rsidDel="6BA81AF3">
          <w:rPr>
            <w:sz w:val="20"/>
            <w:szCs w:val="20"/>
          </w:rPr>
          <w:delText>p_mri_</w:delText>
        </w:r>
        <w:r w:rsidRPr="63AF8425" w:rsidDel="7B2D7DA4">
          <w:rPr>
            <w:sz w:val="20"/>
            <w:szCs w:val="20"/>
          </w:rPr>
          <w:delText>d</w:delText>
        </w:r>
        <w:r w:rsidRPr="63AF8425" w:rsidDel="6BA81AF3">
          <w:rPr>
            <w:sz w:val="20"/>
            <w:szCs w:val="20"/>
          </w:rPr>
          <w:delText>2_hem_left_les</w:delText>
        </w:r>
      </w:del>
    </w:p>
    <w:p w:rsidRPr="00B37F90" w:rsidR="00557A1A" w:rsidP="63AF8425" w:rsidRDefault="00557A1A" w14:paraId="4F5D1651" w14:textId="0AC7B5D4">
      <w:pPr>
        <w:spacing w:after="0"/>
        <w:rPr>
          <w:del w:author="marcio.diniz@mountsinai.org" w:date="2025-10-07T21:01:00Z" w16du:dateUtc="2025-10-07T21:01:51Z" w:id="880"/>
          <w:sz w:val="20"/>
          <w:szCs w:val="20"/>
        </w:rPr>
      </w:pPr>
      <w:del w:author="marcio.diniz@mountsinai.org" w:date="2025-10-07T21:01:00Z" w:id="881">
        <w:r w:rsidRPr="63AF8425" w:rsidDel="6BA81AF3">
          <w:rPr>
            <w:sz w:val="20"/>
            <w:szCs w:val="20"/>
          </w:rPr>
          <w:delText>p_mri_</w:delText>
        </w:r>
        <w:r w:rsidRPr="63AF8425" w:rsidDel="7B2D7DA4">
          <w:rPr>
            <w:sz w:val="20"/>
            <w:szCs w:val="20"/>
          </w:rPr>
          <w:delText>d</w:delText>
        </w:r>
        <w:r w:rsidRPr="63AF8425" w:rsidDel="6BA81AF3">
          <w:rPr>
            <w:sz w:val="20"/>
            <w:szCs w:val="20"/>
          </w:rPr>
          <w:delText>2_hem_left_tis</w:delText>
        </w:r>
      </w:del>
    </w:p>
    <w:p w:rsidRPr="00B37F90" w:rsidR="00557A1A" w:rsidP="63AF8425" w:rsidRDefault="00557A1A" w14:paraId="412E06F4" w14:textId="09DB7D08">
      <w:pPr>
        <w:spacing w:after="0"/>
        <w:rPr>
          <w:del w:author="marcio.diniz@mountsinai.org" w:date="2025-10-07T21:01:00Z" w16du:dateUtc="2025-10-07T21:01:51Z" w:id="882"/>
          <w:sz w:val="20"/>
          <w:szCs w:val="20"/>
        </w:rPr>
      </w:pPr>
      <w:del w:author="marcio.diniz@mountsinai.org" w:date="2025-10-07T21:01:00Z" w:id="883">
        <w:r w:rsidRPr="63AF8425" w:rsidDel="6BA81AF3">
          <w:rPr>
            <w:sz w:val="20"/>
            <w:szCs w:val="20"/>
          </w:rPr>
          <w:delText>p_mri_</w:delText>
        </w:r>
        <w:r w:rsidRPr="63AF8425" w:rsidDel="7B2D7DA4">
          <w:rPr>
            <w:sz w:val="20"/>
            <w:szCs w:val="20"/>
          </w:rPr>
          <w:delText>d</w:delText>
        </w:r>
        <w:r w:rsidRPr="63AF8425" w:rsidDel="6BA81AF3">
          <w:rPr>
            <w:sz w:val="20"/>
            <w:szCs w:val="20"/>
          </w:rPr>
          <w:delText>2_hem_right_csf</w:delText>
        </w:r>
      </w:del>
    </w:p>
    <w:p w:rsidRPr="00B37F90" w:rsidR="00557A1A" w:rsidP="63AF8425" w:rsidRDefault="00557A1A" w14:paraId="1DCD9D34" w14:textId="515B0DB1">
      <w:pPr>
        <w:spacing w:after="0"/>
        <w:rPr>
          <w:del w:author="marcio.diniz@mountsinai.org" w:date="2025-10-07T21:01:00Z" w16du:dateUtc="2025-10-07T21:01:51Z" w:id="884"/>
          <w:sz w:val="20"/>
          <w:szCs w:val="20"/>
        </w:rPr>
      </w:pPr>
      <w:del w:author="marcio.diniz@mountsinai.org" w:date="2025-10-07T21:01:00Z" w:id="885">
        <w:r w:rsidRPr="63AF8425" w:rsidDel="6BA81AF3">
          <w:rPr>
            <w:sz w:val="20"/>
            <w:szCs w:val="20"/>
          </w:rPr>
          <w:delText>p_mri_</w:delText>
        </w:r>
        <w:r w:rsidRPr="63AF8425" w:rsidDel="7B2D7DA4">
          <w:rPr>
            <w:sz w:val="20"/>
            <w:szCs w:val="20"/>
          </w:rPr>
          <w:delText>d</w:delText>
        </w:r>
        <w:r w:rsidRPr="63AF8425" w:rsidDel="6BA81AF3">
          <w:rPr>
            <w:sz w:val="20"/>
            <w:szCs w:val="20"/>
          </w:rPr>
          <w:delText>2_hem_right_les</w:delText>
        </w:r>
      </w:del>
    </w:p>
    <w:p w:rsidRPr="00B37F90" w:rsidR="00557A1A" w:rsidP="63AF8425" w:rsidRDefault="00557A1A" w14:paraId="74149034" w14:textId="78EB8B06">
      <w:pPr>
        <w:spacing w:after="0"/>
        <w:rPr>
          <w:del w:author="marcio.diniz@mountsinai.org" w:date="2025-10-07T21:01:00Z" w16du:dateUtc="2025-10-07T21:01:51Z" w:id="886"/>
          <w:sz w:val="20"/>
          <w:szCs w:val="20"/>
        </w:rPr>
      </w:pPr>
      <w:del w:author="marcio.diniz@mountsinai.org" w:date="2025-10-07T21:01:00Z" w:id="887">
        <w:r w:rsidRPr="63AF8425" w:rsidDel="6BA81AF3">
          <w:rPr>
            <w:sz w:val="20"/>
            <w:szCs w:val="20"/>
          </w:rPr>
          <w:delText>p_mri_</w:delText>
        </w:r>
        <w:r w:rsidRPr="63AF8425" w:rsidDel="7B2D7DA4">
          <w:rPr>
            <w:sz w:val="20"/>
            <w:szCs w:val="20"/>
          </w:rPr>
          <w:delText>d</w:delText>
        </w:r>
        <w:r w:rsidRPr="63AF8425" w:rsidDel="6BA81AF3">
          <w:rPr>
            <w:sz w:val="20"/>
            <w:szCs w:val="20"/>
          </w:rPr>
          <w:delText>2_hem_right_tis</w:delText>
        </w:r>
      </w:del>
    </w:p>
    <w:p w:rsidRPr="00B37F90" w:rsidR="008D51E4" w:rsidP="63AF8425" w:rsidRDefault="008D51E4" w14:paraId="44813A92" w14:textId="77777777">
      <w:pPr>
        <w:spacing w:after="0"/>
        <w:rPr>
          <w:del w:author="marcio.diniz@mountsinai.org" w:date="2025-10-07T21:01:00Z" w16du:dateUtc="2025-10-07T21:01:51Z" w:id="888"/>
          <w:sz w:val="20"/>
          <w:szCs w:val="20"/>
        </w:rPr>
      </w:pPr>
      <w:del w:author="marcio.diniz@mountsinai.org" w:date="2025-10-07T21:01:00Z" w:id="889">
        <w:r w:rsidRPr="63AF8425" w:rsidDel="67076DC0">
          <w:rPr>
            <w:sz w:val="20"/>
            <w:szCs w:val="20"/>
          </w:rPr>
          <w:delText>p_mri_d2_mid_shift_indx</w:delText>
        </w:r>
      </w:del>
    </w:p>
    <w:p w:rsidRPr="00B37F90" w:rsidR="008D51E4" w:rsidP="63AF8425" w:rsidRDefault="008D51E4" w14:paraId="2CB0BDBF" w14:textId="77777777">
      <w:pPr>
        <w:spacing w:after="0"/>
        <w:rPr>
          <w:del w:author="marcio.diniz@mountsinai.org" w:date="2025-10-07T21:01:00Z" w16du:dateUtc="2025-10-07T21:01:51Z" w:id="890"/>
          <w:sz w:val="20"/>
          <w:szCs w:val="20"/>
          <w:lang w:val="it-IT"/>
        </w:rPr>
      </w:pPr>
      <w:del w:author="marcio.diniz@mountsinai.org" w:date="2025-10-07T21:01:00Z" w:id="891">
        <w:r w:rsidRPr="63AF8425" w:rsidDel="67076DC0">
          <w:rPr>
            <w:sz w:val="20"/>
            <w:szCs w:val="20"/>
            <w:lang w:val="it-IT"/>
          </w:rPr>
          <w:delText>p_mri_d2_adc_qa_snr</w:delText>
        </w:r>
      </w:del>
    </w:p>
    <w:p w:rsidRPr="00861F9A" w:rsidR="008D51E4" w:rsidP="63AF8425" w:rsidRDefault="008D51E4" w14:paraId="136C168A" w14:textId="77777777">
      <w:pPr>
        <w:spacing w:after="0"/>
        <w:rPr>
          <w:del w:author="marcio.diniz@mountsinai.org" w:date="2025-10-07T21:01:00Z" w16du:dateUtc="2025-10-07T21:01:51Z" w:id="892"/>
          <w:sz w:val="20"/>
          <w:szCs w:val="20"/>
          <w:rPrChange w:author="Jessica Lamb" w:date="2025-10-07T16:44:00Z" w16du:dateUtc="2025-10-07T23:44:00Z" w:id="893">
            <w:rPr>
              <w:del w:author="marcio.diniz@mountsinai.org" w:date="2025-10-07T21:01:00Z" w16du:dateUtc="2025-10-07T21:01:51Z" w:id="894"/>
              <w:sz w:val="20"/>
              <w:szCs w:val="20"/>
              <w:lang w:val="fr-FR"/>
            </w:rPr>
          </w:rPrChange>
        </w:rPr>
      </w:pPr>
      <w:del w:author="marcio.diniz@mountsinai.org" w:date="2025-10-07T21:01:00Z" w:id="895">
        <w:r w:rsidRPr="00861F9A" w:rsidDel="67076DC0">
          <w:rPr>
            <w:sz w:val="20"/>
            <w:szCs w:val="20"/>
            <w:rPrChange w:author="Jessica Lamb" w:date="2025-10-07T16:44:00Z" w16du:dateUtc="2025-10-07T23:44:00Z" w:id="896">
              <w:rPr>
                <w:sz w:val="20"/>
                <w:szCs w:val="20"/>
                <w:lang w:val="fr-FR"/>
              </w:rPr>
            </w:rPrChange>
          </w:rPr>
          <w:delText>p_mri_d2_t2_qa_snr</w:delText>
        </w:r>
      </w:del>
    </w:p>
    <w:p w:rsidRPr="00861F9A" w:rsidR="00572B9B" w:rsidP="00557A1A" w:rsidRDefault="00572B9B" w14:paraId="05087365" w14:textId="6626BE3C">
      <w:pPr>
        <w:spacing w:after="0"/>
        <w:rPr>
          <w:rFonts w:cstheme="minorHAnsi"/>
          <w:sz w:val="20"/>
          <w:szCs w:val="20"/>
          <w:rPrChange w:author="Jessica Lamb" w:date="2025-10-07T16:44:00Z" w16du:dateUtc="2025-10-07T23:44:00Z" w:id="897">
            <w:rPr>
              <w:rFonts w:cstheme="minorHAnsi"/>
              <w:sz w:val="20"/>
              <w:szCs w:val="20"/>
              <w:lang w:val="fr-FR"/>
            </w:rPr>
          </w:rPrChange>
        </w:rPr>
      </w:pPr>
    </w:p>
    <w:p w:rsidRPr="00B37F90" w:rsidR="00572B9B" w:rsidP="63AF8425" w:rsidRDefault="42ECDB7D" w14:paraId="529E134A" w14:textId="05707499">
      <w:pPr>
        <w:spacing w:after="0"/>
        <w:rPr>
          <w:sz w:val="20"/>
          <w:szCs w:val="20"/>
        </w:rPr>
      </w:pPr>
      <w:r w:rsidRPr="63AF8425">
        <w:rPr>
          <w:sz w:val="20"/>
          <w:szCs w:val="20"/>
        </w:rPr>
        <w:t>Definitions:</w:t>
      </w:r>
    </w:p>
    <w:p w:rsidRPr="00B37F90" w:rsidR="00557A1A" w:rsidP="00557A1A" w:rsidRDefault="00557A1A" w14:paraId="53ED238F" w14:textId="77777777">
      <w:pPr>
        <w:spacing w:after="0"/>
        <w:rPr>
          <w:rFonts w:cstheme="minorHAnsi"/>
          <w:sz w:val="20"/>
          <w:szCs w:val="20"/>
        </w:rPr>
      </w:pPr>
    </w:p>
    <w:p w:rsidRPr="00B37F90" w:rsidR="00557A1A" w:rsidP="00557A1A" w:rsidRDefault="008D25E9" w14:paraId="4B7A0AC7" w14:textId="03C3591C">
      <w:pPr>
        <w:spacing w:after="0"/>
        <w:rPr>
          <w:rFonts w:cstheme="minorHAnsi"/>
          <w:sz w:val="20"/>
          <w:szCs w:val="20"/>
        </w:rPr>
      </w:pPr>
      <w:r w:rsidRPr="00B37F90">
        <w:rPr>
          <w:rFonts w:cstheme="minorHAnsi"/>
          <w:sz w:val="20"/>
          <w:szCs w:val="20"/>
        </w:rPr>
        <w:t xml:space="preserve">Day 2 </w:t>
      </w:r>
      <w:r w:rsidRPr="00B37F90" w:rsidR="00557A1A">
        <w:rPr>
          <w:rFonts w:cstheme="minorHAnsi"/>
          <w:sz w:val="20"/>
          <w:szCs w:val="20"/>
        </w:rPr>
        <w:t>Total volume of the left hemisphere</w:t>
      </w:r>
      <w:r w:rsidRPr="00B37F90" w:rsidR="00FA1476">
        <w:rPr>
          <w:rFonts w:cstheme="minorHAnsi"/>
          <w:sz w:val="20"/>
          <w:szCs w:val="20"/>
        </w:rPr>
        <w:t xml:space="preserve"> </w:t>
      </w:r>
      <w:r w:rsidRPr="00B37F90" w:rsidR="00557A1A">
        <w:rPr>
          <w:rFonts w:cstheme="minorHAnsi"/>
          <w:sz w:val="20"/>
          <w:szCs w:val="20"/>
        </w:rPr>
        <w:t>= p_mri_</w:t>
      </w:r>
      <w:r w:rsidRPr="00B37F90" w:rsidR="00E313BD">
        <w:rPr>
          <w:rFonts w:cstheme="minorHAnsi"/>
          <w:sz w:val="20"/>
          <w:szCs w:val="20"/>
        </w:rPr>
        <w:t>d</w:t>
      </w:r>
      <w:r w:rsidRPr="00B37F90" w:rsidR="00557A1A">
        <w:rPr>
          <w:rFonts w:cstheme="minorHAnsi"/>
          <w:sz w:val="20"/>
          <w:szCs w:val="20"/>
        </w:rPr>
        <w:t>2_hem_left_tot = p_mri_</w:t>
      </w:r>
      <w:r w:rsidRPr="00B37F90" w:rsidR="00E313BD">
        <w:rPr>
          <w:rFonts w:cstheme="minorHAnsi"/>
          <w:sz w:val="20"/>
          <w:szCs w:val="20"/>
        </w:rPr>
        <w:t>d</w:t>
      </w:r>
      <w:r w:rsidRPr="00B37F90" w:rsidR="00557A1A">
        <w:rPr>
          <w:rFonts w:cstheme="minorHAnsi"/>
          <w:sz w:val="20"/>
          <w:szCs w:val="20"/>
        </w:rPr>
        <w:t>2_hem_left_csf + p_mri_</w:t>
      </w:r>
      <w:r w:rsidRPr="00B37F90" w:rsidR="00E313BD">
        <w:rPr>
          <w:rFonts w:cstheme="minorHAnsi"/>
          <w:sz w:val="20"/>
          <w:szCs w:val="20"/>
        </w:rPr>
        <w:t>d</w:t>
      </w:r>
      <w:r w:rsidRPr="00B37F90" w:rsidR="00557A1A">
        <w:rPr>
          <w:rFonts w:cstheme="minorHAnsi"/>
          <w:sz w:val="20"/>
          <w:szCs w:val="20"/>
        </w:rPr>
        <w:t>2_hem_left_ les + p_mri_</w:t>
      </w:r>
      <w:r w:rsidRPr="00B37F90" w:rsidR="00E313BD">
        <w:rPr>
          <w:rFonts w:cstheme="minorHAnsi"/>
          <w:sz w:val="20"/>
          <w:szCs w:val="20"/>
        </w:rPr>
        <w:t>d</w:t>
      </w:r>
      <w:r w:rsidRPr="00B37F90" w:rsidR="00557A1A">
        <w:rPr>
          <w:rFonts w:cstheme="minorHAnsi"/>
          <w:sz w:val="20"/>
          <w:szCs w:val="20"/>
        </w:rPr>
        <w:t>2_hem_left_tis</w:t>
      </w:r>
    </w:p>
    <w:p w:rsidRPr="00B37F90" w:rsidR="00557A1A" w:rsidP="00557A1A" w:rsidRDefault="00557A1A" w14:paraId="23FC485D" w14:textId="77777777">
      <w:pPr>
        <w:spacing w:after="0"/>
        <w:rPr>
          <w:rFonts w:cstheme="minorHAnsi"/>
          <w:sz w:val="20"/>
          <w:szCs w:val="20"/>
        </w:rPr>
      </w:pPr>
    </w:p>
    <w:p w:rsidRPr="00B37F90" w:rsidR="00557A1A" w:rsidP="3FB5923D" w:rsidRDefault="008D25E9" w14:paraId="26CD25FD" w14:textId="07CEB687">
      <w:pPr>
        <w:spacing w:after="0"/>
        <w:rPr>
          <w:rFonts w:cstheme="minorHAnsi"/>
          <w:sz w:val="20"/>
          <w:szCs w:val="20"/>
        </w:rPr>
      </w:pPr>
      <w:r w:rsidRPr="00B37F90">
        <w:rPr>
          <w:rFonts w:cstheme="minorHAnsi"/>
          <w:sz w:val="20"/>
          <w:szCs w:val="20"/>
        </w:rPr>
        <w:t xml:space="preserve">Day 2 </w:t>
      </w:r>
      <w:r w:rsidRPr="00B37F90" w:rsidR="00557A1A">
        <w:rPr>
          <w:rFonts w:cstheme="minorHAnsi"/>
          <w:sz w:val="20"/>
          <w:szCs w:val="20"/>
        </w:rPr>
        <w:t>Total volume of the right hemisphere</w:t>
      </w:r>
      <w:r w:rsidRPr="00B37F90" w:rsidR="00FA1476">
        <w:rPr>
          <w:rFonts w:cstheme="minorHAnsi"/>
          <w:sz w:val="20"/>
          <w:szCs w:val="20"/>
        </w:rPr>
        <w:t xml:space="preserve"> </w:t>
      </w:r>
      <w:r w:rsidRPr="00B37F90" w:rsidR="00557A1A">
        <w:rPr>
          <w:rFonts w:cstheme="minorHAnsi"/>
          <w:sz w:val="20"/>
          <w:szCs w:val="20"/>
        </w:rPr>
        <w:t>= p_mri_</w:t>
      </w:r>
      <w:r w:rsidRPr="00B37F90" w:rsidR="00E313BD">
        <w:rPr>
          <w:rFonts w:cstheme="minorHAnsi"/>
          <w:sz w:val="20"/>
          <w:szCs w:val="20"/>
        </w:rPr>
        <w:t>d</w:t>
      </w:r>
      <w:r w:rsidRPr="00B37F90" w:rsidR="00557A1A">
        <w:rPr>
          <w:rFonts w:cstheme="minorHAnsi"/>
          <w:sz w:val="20"/>
          <w:szCs w:val="20"/>
        </w:rPr>
        <w:t>2_hem_right_tot = p_mri_</w:t>
      </w:r>
      <w:r w:rsidRPr="00B37F90" w:rsidR="00E313BD">
        <w:rPr>
          <w:rFonts w:cstheme="minorHAnsi"/>
          <w:sz w:val="20"/>
          <w:szCs w:val="20"/>
        </w:rPr>
        <w:t>d</w:t>
      </w:r>
      <w:r w:rsidRPr="00B37F90" w:rsidR="00557A1A">
        <w:rPr>
          <w:rFonts w:cstheme="minorHAnsi"/>
          <w:sz w:val="20"/>
          <w:szCs w:val="20"/>
        </w:rPr>
        <w:t>2_hem_right_csf + p_mri_</w:t>
      </w:r>
      <w:r w:rsidRPr="00B37F90" w:rsidR="00E313BD">
        <w:rPr>
          <w:rFonts w:cstheme="minorHAnsi"/>
          <w:sz w:val="20"/>
          <w:szCs w:val="20"/>
        </w:rPr>
        <w:t>d</w:t>
      </w:r>
      <w:r w:rsidRPr="00B37F90" w:rsidR="00557A1A">
        <w:rPr>
          <w:rFonts w:cstheme="minorHAnsi"/>
          <w:sz w:val="20"/>
          <w:szCs w:val="20"/>
        </w:rPr>
        <w:t>2_hem_right_</w:t>
      </w:r>
      <w:bookmarkStart w:name="_Int_aSNsjsZS" w:id="898"/>
      <w:proofErr w:type="gramStart"/>
      <w:r w:rsidRPr="00B37F90" w:rsidR="00557A1A">
        <w:rPr>
          <w:rFonts w:cstheme="minorHAnsi"/>
          <w:sz w:val="20"/>
          <w:szCs w:val="20"/>
        </w:rPr>
        <w:t>les  +</w:t>
      </w:r>
      <w:bookmarkEnd w:id="898"/>
      <w:proofErr w:type="gramEnd"/>
      <w:r w:rsidRPr="00B37F90" w:rsidR="00557A1A">
        <w:rPr>
          <w:rFonts w:cstheme="minorHAnsi"/>
          <w:sz w:val="20"/>
          <w:szCs w:val="20"/>
        </w:rPr>
        <w:t xml:space="preserve"> p_mri_</w:t>
      </w:r>
      <w:r w:rsidRPr="00B37F90" w:rsidR="00E313BD">
        <w:rPr>
          <w:rFonts w:cstheme="minorHAnsi"/>
          <w:sz w:val="20"/>
          <w:szCs w:val="20"/>
        </w:rPr>
        <w:t>d</w:t>
      </w:r>
      <w:r w:rsidRPr="00B37F90" w:rsidR="00557A1A">
        <w:rPr>
          <w:rFonts w:cstheme="minorHAnsi"/>
          <w:sz w:val="20"/>
          <w:szCs w:val="20"/>
        </w:rPr>
        <w:t xml:space="preserve">2_hem_right_tis </w:t>
      </w:r>
    </w:p>
    <w:p w:rsidRPr="00B37F90" w:rsidR="00557A1A" w:rsidP="00557A1A" w:rsidRDefault="00557A1A" w14:paraId="273732A7" w14:textId="77777777">
      <w:pPr>
        <w:spacing w:after="0"/>
        <w:rPr>
          <w:rFonts w:cstheme="minorHAnsi"/>
          <w:sz w:val="20"/>
          <w:szCs w:val="20"/>
        </w:rPr>
      </w:pPr>
    </w:p>
    <w:p w:rsidRPr="00B37F90" w:rsidR="00557A1A" w:rsidP="3FB5923D" w:rsidRDefault="00557A1A" w14:paraId="595E7DAC" w14:textId="2E6BAA21">
      <w:pPr>
        <w:spacing w:after="0"/>
        <w:rPr>
          <w:rFonts w:cstheme="minorHAnsi"/>
          <w:sz w:val="20"/>
          <w:szCs w:val="20"/>
        </w:rPr>
      </w:pPr>
      <w:r w:rsidRPr="00B37F90">
        <w:rPr>
          <w:rFonts w:cstheme="minorHAnsi"/>
          <w:sz w:val="20"/>
          <w:szCs w:val="20"/>
        </w:rPr>
        <w:t xml:space="preserve">Day 2 Fraction of </w:t>
      </w:r>
      <w:r w:rsidRPr="00B37F90" w:rsidR="005835D0">
        <w:rPr>
          <w:rFonts w:cstheme="minorHAnsi"/>
          <w:sz w:val="20"/>
          <w:szCs w:val="20"/>
        </w:rPr>
        <w:t xml:space="preserve">left </w:t>
      </w:r>
      <w:proofErr w:type="spellStart"/>
      <w:r w:rsidRPr="00B37F90">
        <w:rPr>
          <w:rFonts w:cstheme="minorHAnsi"/>
          <w:sz w:val="20"/>
          <w:szCs w:val="20"/>
        </w:rPr>
        <w:t>csf</w:t>
      </w:r>
      <w:proofErr w:type="spellEnd"/>
      <w:r w:rsidRPr="00B37F90">
        <w:rPr>
          <w:rFonts w:cstheme="minorHAnsi"/>
          <w:sz w:val="20"/>
          <w:szCs w:val="20"/>
        </w:rPr>
        <w:t xml:space="preserve"> to volume of the left </w:t>
      </w:r>
      <w:bookmarkStart w:name="_Int_tlHjKVUe" w:id="899"/>
      <w:proofErr w:type="gramStart"/>
      <w:r w:rsidRPr="00B37F90">
        <w:rPr>
          <w:rFonts w:cstheme="minorHAnsi"/>
          <w:sz w:val="20"/>
          <w:szCs w:val="20"/>
        </w:rPr>
        <w:t>hemisphere  =</w:t>
      </w:r>
      <w:bookmarkEnd w:id="899"/>
      <w:proofErr w:type="gramEnd"/>
      <w:r w:rsidRPr="00B37F90">
        <w:rPr>
          <w:rFonts w:cstheme="minorHAnsi"/>
          <w:sz w:val="20"/>
          <w:szCs w:val="20"/>
        </w:rPr>
        <w:t xml:space="preserve"> p_mri_</w:t>
      </w:r>
      <w:r w:rsidRPr="00B37F90" w:rsidR="00E313BD">
        <w:rPr>
          <w:rFonts w:cstheme="minorHAnsi"/>
          <w:sz w:val="20"/>
          <w:szCs w:val="20"/>
        </w:rPr>
        <w:t>d</w:t>
      </w:r>
      <w:r w:rsidRPr="00B37F90">
        <w:rPr>
          <w:rFonts w:cstheme="minorHAnsi"/>
          <w:sz w:val="20"/>
          <w:szCs w:val="20"/>
        </w:rPr>
        <w:t>2_hem_left_</w:t>
      </w:r>
      <w:bookmarkStart w:name="_Int_uqA6Suja" w:id="900"/>
      <w:proofErr w:type="gramStart"/>
      <w:r w:rsidRPr="00B37F90">
        <w:rPr>
          <w:rFonts w:cstheme="minorHAnsi"/>
          <w:sz w:val="20"/>
          <w:szCs w:val="20"/>
        </w:rPr>
        <w:t>csf  /</w:t>
      </w:r>
      <w:bookmarkEnd w:id="900"/>
      <w:proofErr w:type="gramEnd"/>
      <w:r w:rsidRPr="00B37F90">
        <w:rPr>
          <w:rFonts w:cstheme="minorHAnsi"/>
          <w:sz w:val="20"/>
          <w:szCs w:val="20"/>
        </w:rPr>
        <w:t xml:space="preserve"> </w:t>
      </w:r>
      <w:r w:rsidRPr="00B37F90" w:rsidR="00E313BD">
        <w:rPr>
          <w:rFonts w:cstheme="minorHAnsi"/>
          <w:sz w:val="20"/>
          <w:szCs w:val="20"/>
        </w:rPr>
        <w:t>p</w:t>
      </w:r>
      <w:r w:rsidRPr="00B37F90">
        <w:rPr>
          <w:rFonts w:cstheme="minorHAnsi"/>
          <w:sz w:val="20"/>
          <w:szCs w:val="20"/>
        </w:rPr>
        <w:t>_mri_</w:t>
      </w:r>
      <w:r w:rsidRPr="00B37F90" w:rsidR="00E313BD">
        <w:rPr>
          <w:rFonts w:cstheme="minorHAnsi"/>
          <w:sz w:val="20"/>
          <w:szCs w:val="20"/>
        </w:rPr>
        <w:t>d</w:t>
      </w:r>
      <w:r w:rsidRPr="00B37F90">
        <w:rPr>
          <w:rFonts w:cstheme="minorHAnsi"/>
          <w:sz w:val="20"/>
          <w:szCs w:val="20"/>
        </w:rPr>
        <w:t>2_hem_left_tot</w:t>
      </w:r>
    </w:p>
    <w:p w:rsidRPr="00B37F90" w:rsidR="00557A1A" w:rsidP="00557A1A" w:rsidRDefault="00557A1A" w14:paraId="1908111E" w14:textId="77777777">
      <w:pPr>
        <w:spacing w:after="0"/>
        <w:rPr>
          <w:rFonts w:cstheme="minorHAnsi"/>
          <w:sz w:val="20"/>
          <w:szCs w:val="20"/>
        </w:rPr>
      </w:pPr>
    </w:p>
    <w:p w:rsidRPr="00B37F90" w:rsidR="00557A1A" w:rsidP="3FB5923D" w:rsidRDefault="00557A1A" w14:paraId="6585795F" w14:textId="1C66508A">
      <w:pPr>
        <w:spacing w:after="0"/>
        <w:rPr>
          <w:rFonts w:cstheme="minorHAnsi"/>
          <w:sz w:val="20"/>
          <w:szCs w:val="20"/>
        </w:rPr>
      </w:pPr>
      <w:r w:rsidRPr="00B37F90">
        <w:rPr>
          <w:rFonts w:cstheme="minorHAnsi"/>
          <w:sz w:val="20"/>
          <w:szCs w:val="20"/>
        </w:rPr>
        <w:t>Day 2 Fraction of</w:t>
      </w:r>
      <w:r w:rsidRPr="00B37F90" w:rsidR="005835D0">
        <w:rPr>
          <w:rFonts w:cstheme="minorHAnsi"/>
          <w:sz w:val="20"/>
          <w:szCs w:val="20"/>
        </w:rPr>
        <w:t xml:space="preserve"> left</w:t>
      </w:r>
      <w:r w:rsidRPr="00B37F90">
        <w:rPr>
          <w:rFonts w:cstheme="minorHAnsi"/>
          <w:sz w:val="20"/>
          <w:szCs w:val="20"/>
        </w:rPr>
        <w:t xml:space="preserve"> lesion to volume of the left </w:t>
      </w:r>
      <w:bookmarkStart w:name="_Int_M8qJX5uw" w:id="901"/>
      <w:proofErr w:type="gramStart"/>
      <w:r w:rsidRPr="00B37F90">
        <w:rPr>
          <w:rFonts w:cstheme="minorHAnsi"/>
          <w:sz w:val="20"/>
          <w:szCs w:val="20"/>
        </w:rPr>
        <w:t>hemisphere  =</w:t>
      </w:r>
      <w:bookmarkEnd w:id="901"/>
      <w:proofErr w:type="gramEnd"/>
      <w:r w:rsidRPr="00B37F90">
        <w:rPr>
          <w:rFonts w:cstheme="minorHAnsi"/>
          <w:sz w:val="20"/>
          <w:szCs w:val="20"/>
        </w:rPr>
        <w:t xml:space="preserve"> </w:t>
      </w:r>
      <w:r w:rsidRPr="00B37F90" w:rsidR="00E313BD">
        <w:rPr>
          <w:rFonts w:cstheme="minorHAnsi"/>
          <w:sz w:val="20"/>
          <w:szCs w:val="20"/>
        </w:rPr>
        <w:t>p</w:t>
      </w:r>
      <w:r w:rsidRPr="00B37F90">
        <w:rPr>
          <w:rFonts w:cstheme="minorHAnsi"/>
          <w:sz w:val="20"/>
          <w:szCs w:val="20"/>
        </w:rPr>
        <w:t>_mri_</w:t>
      </w:r>
      <w:r w:rsidRPr="00B37F90" w:rsidR="00E313BD">
        <w:rPr>
          <w:rFonts w:cstheme="minorHAnsi"/>
          <w:sz w:val="20"/>
          <w:szCs w:val="20"/>
        </w:rPr>
        <w:t>d</w:t>
      </w:r>
      <w:r w:rsidRPr="00B37F90">
        <w:rPr>
          <w:rFonts w:cstheme="minorHAnsi"/>
          <w:sz w:val="20"/>
          <w:szCs w:val="20"/>
        </w:rPr>
        <w:t xml:space="preserve">2_hem_left_les / </w:t>
      </w:r>
      <w:r w:rsidRPr="00B37F90" w:rsidR="00E313BD">
        <w:rPr>
          <w:rFonts w:cstheme="minorHAnsi"/>
          <w:sz w:val="20"/>
          <w:szCs w:val="20"/>
        </w:rPr>
        <w:t>p</w:t>
      </w:r>
      <w:r w:rsidRPr="00B37F90">
        <w:rPr>
          <w:rFonts w:cstheme="minorHAnsi"/>
          <w:sz w:val="20"/>
          <w:szCs w:val="20"/>
        </w:rPr>
        <w:t>_mri_</w:t>
      </w:r>
      <w:r w:rsidRPr="00B37F90" w:rsidR="00E313BD">
        <w:rPr>
          <w:rFonts w:cstheme="minorHAnsi"/>
          <w:sz w:val="20"/>
          <w:szCs w:val="20"/>
        </w:rPr>
        <w:t>d</w:t>
      </w:r>
      <w:r w:rsidRPr="00B37F90">
        <w:rPr>
          <w:rFonts w:cstheme="minorHAnsi"/>
          <w:sz w:val="20"/>
          <w:szCs w:val="20"/>
        </w:rPr>
        <w:t>2_hem_left_tot</w:t>
      </w:r>
    </w:p>
    <w:p w:rsidRPr="00B37F90" w:rsidR="00557A1A" w:rsidP="00557A1A" w:rsidRDefault="00557A1A" w14:paraId="4C8E2AAC" w14:textId="77777777">
      <w:pPr>
        <w:spacing w:after="0"/>
        <w:rPr>
          <w:rFonts w:cstheme="minorHAnsi"/>
          <w:sz w:val="20"/>
          <w:szCs w:val="20"/>
        </w:rPr>
      </w:pPr>
    </w:p>
    <w:p w:rsidRPr="00B37F90" w:rsidR="00557A1A" w:rsidP="3FB5923D" w:rsidRDefault="00557A1A" w14:paraId="0507D750" w14:textId="54C3B2E3">
      <w:pPr>
        <w:spacing w:after="0"/>
        <w:rPr>
          <w:rFonts w:cstheme="minorHAnsi"/>
          <w:sz w:val="20"/>
          <w:szCs w:val="20"/>
        </w:rPr>
      </w:pPr>
      <w:r w:rsidRPr="00B37F90">
        <w:rPr>
          <w:rFonts w:cstheme="minorHAnsi"/>
          <w:sz w:val="20"/>
          <w:szCs w:val="20"/>
        </w:rPr>
        <w:t xml:space="preserve">Day 2 Fraction of </w:t>
      </w:r>
      <w:r w:rsidRPr="00B37F90" w:rsidR="000C268B">
        <w:rPr>
          <w:rFonts w:cstheme="minorHAnsi"/>
          <w:sz w:val="20"/>
          <w:szCs w:val="20"/>
        </w:rPr>
        <w:t xml:space="preserve">left </w:t>
      </w:r>
      <w:r w:rsidRPr="00B37F90">
        <w:rPr>
          <w:rFonts w:cstheme="minorHAnsi"/>
          <w:sz w:val="20"/>
          <w:szCs w:val="20"/>
        </w:rPr>
        <w:t xml:space="preserve">tissue to volume of the left </w:t>
      </w:r>
      <w:bookmarkStart w:name="_Int_mk7Kndxo" w:id="902"/>
      <w:proofErr w:type="gramStart"/>
      <w:r w:rsidRPr="00B37F90">
        <w:rPr>
          <w:rFonts w:cstheme="minorHAnsi"/>
          <w:sz w:val="20"/>
          <w:szCs w:val="20"/>
        </w:rPr>
        <w:t>hemisphere  =</w:t>
      </w:r>
      <w:bookmarkEnd w:id="902"/>
      <w:proofErr w:type="gramEnd"/>
      <w:r w:rsidRPr="00B37F90">
        <w:rPr>
          <w:rFonts w:cstheme="minorHAnsi"/>
          <w:sz w:val="20"/>
          <w:szCs w:val="20"/>
        </w:rPr>
        <w:t xml:space="preserve"> </w:t>
      </w:r>
      <w:r w:rsidRPr="00B37F90" w:rsidR="00E313BD">
        <w:rPr>
          <w:rFonts w:cstheme="minorHAnsi"/>
          <w:sz w:val="20"/>
          <w:szCs w:val="20"/>
        </w:rPr>
        <w:t>p</w:t>
      </w:r>
      <w:r w:rsidRPr="00B37F90">
        <w:rPr>
          <w:rFonts w:cstheme="minorHAnsi"/>
          <w:sz w:val="20"/>
          <w:szCs w:val="20"/>
        </w:rPr>
        <w:t>_mri_</w:t>
      </w:r>
      <w:r w:rsidRPr="00B37F90" w:rsidR="00E313BD">
        <w:rPr>
          <w:rFonts w:cstheme="minorHAnsi"/>
          <w:sz w:val="20"/>
          <w:szCs w:val="20"/>
        </w:rPr>
        <w:t>d</w:t>
      </w:r>
      <w:r w:rsidRPr="00B37F90">
        <w:rPr>
          <w:rFonts w:cstheme="minorHAnsi"/>
          <w:sz w:val="20"/>
          <w:szCs w:val="20"/>
        </w:rPr>
        <w:t xml:space="preserve">2_hem_left_tis / </w:t>
      </w:r>
      <w:r w:rsidRPr="00B37F90" w:rsidR="00E313BD">
        <w:rPr>
          <w:rFonts w:cstheme="minorHAnsi"/>
          <w:sz w:val="20"/>
          <w:szCs w:val="20"/>
        </w:rPr>
        <w:t>p</w:t>
      </w:r>
      <w:r w:rsidRPr="00B37F90">
        <w:rPr>
          <w:rFonts w:cstheme="minorHAnsi"/>
          <w:sz w:val="20"/>
          <w:szCs w:val="20"/>
        </w:rPr>
        <w:t>_mri_</w:t>
      </w:r>
      <w:r w:rsidRPr="00B37F90" w:rsidR="00E313BD">
        <w:rPr>
          <w:rFonts w:cstheme="minorHAnsi"/>
          <w:sz w:val="20"/>
          <w:szCs w:val="20"/>
        </w:rPr>
        <w:t>d</w:t>
      </w:r>
      <w:r w:rsidRPr="00B37F90">
        <w:rPr>
          <w:rFonts w:cstheme="minorHAnsi"/>
          <w:sz w:val="20"/>
          <w:szCs w:val="20"/>
        </w:rPr>
        <w:t>2_hem_left_tot</w:t>
      </w:r>
    </w:p>
    <w:p w:rsidRPr="00B37F90" w:rsidR="00557A1A" w:rsidP="00557A1A" w:rsidRDefault="00557A1A" w14:paraId="18DBCED6" w14:textId="77777777">
      <w:pPr>
        <w:spacing w:after="0"/>
        <w:rPr>
          <w:rFonts w:cstheme="minorHAnsi"/>
          <w:sz w:val="20"/>
          <w:szCs w:val="20"/>
        </w:rPr>
      </w:pPr>
    </w:p>
    <w:p w:rsidRPr="00B37F90" w:rsidR="00557A1A" w:rsidP="3FB5923D" w:rsidRDefault="00557A1A" w14:paraId="439AB91D" w14:textId="2EF60CB1">
      <w:pPr>
        <w:spacing w:after="0"/>
        <w:rPr>
          <w:rFonts w:cstheme="minorHAnsi"/>
          <w:sz w:val="20"/>
          <w:szCs w:val="20"/>
        </w:rPr>
      </w:pPr>
      <w:r w:rsidRPr="00B37F90">
        <w:rPr>
          <w:rFonts w:cstheme="minorHAnsi"/>
          <w:sz w:val="20"/>
          <w:szCs w:val="20"/>
        </w:rPr>
        <w:t xml:space="preserve">Day 2 Fraction of </w:t>
      </w:r>
      <w:r w:rsidRPr="00B37F90" w:rsidR="000C268B">
        <w:rPr>
          <w:rFonts w:cstheme="minorHAnsi"/>
          <w:sz w:val="20"/>
          <w:szCs w:val="20"/>
        </w:rPr>
        <w:t xml:space="preserve">right </w:t>
      </w:r>
      <w:proofErr w:type="spellStart"/>
      <w:r w:rsidRPr="00B37F90">
        <w:rPr>
          <w:rFonts w:cstheme="minorHAnsi"/>
          <w:sz w:val="20"/>
          <w:szCs w:val="20"/>
        </w:rPr>
        <w:t>csf</w:t>
      </w:r>
      <w:proofErr w:type="spellEnd"/>
      <w:r w:rsidRPr="00B37F90">
        <w:rPr>
          <w:rFonts w:cstheme="minorHAnsi"/>
          <w:sz w:val="20"/>
          <w:szCs w:val="20"/>
        </w:rPr>
        <w:t xml:space="preserve"> to volume of the right </w:t>
      </w:r>
      <w:bookmarkStart w:name="_Int_j4SCQfY7" w:id="903"/>
      <w:proofErr w:type="gramStart"/>
      <w:r w:rsidRPr="00B37F90">
        <w:rPr>
          <w:rFonts w:cstheme="minorHAnsi"/>
          <w:sz w:val="20"/>
          <w:szCs w:val="20"/>
        </w:rPr>
        <w:t>hemisphere  =</w:t>
      </w:r>
      <w:bookmarkEnd w:id="903"/>
      <w:proofErr w:type="gramEnd"/>
      <w:r w:rsidRPr="00B37F90">
        <w:rPr>
          <w:rFonts w:cstheme="minorHAnsi"/>
          <w:sz w:val="20"/>
          <w:szCs w:val="20"/>
        </w:rPr>
        <w:t xml:space="preserve"> </w:t>
      </w:r>
      <w:r w:rsidRPr="00B37F90" w:rsidR="00E313BD">
        <w:rPr>
          <w:rFonts w:cstheme="minorHAnsi"/>
          <w:sz w:val="20"/>
          <w:szCs w:val="20"/>
        </w:rPr>
        <w:t>p</w:t>
      </w:r>
      <w:r w:rsidRPr="00B37F90">
        <w:rPr>
          <w:rFonts w:cstheme="minorHAnsi"/>
          <w:sz w:val="20"/>
          <w:szCs w:val="20"/>
        </w:rPr>
        <w:t>_mri_</w:t>
      </w:r>
      <w:r w:rsidRPr="00B37F90" w:rsidR="00E313BD">
        <w:rPr>
          <w:rFonts w:cstheme="minorHAnsi"/>
          <w:sz w:val="20"/>
          <w:szCs w:val="20"/>
        </w:rPr>
        <w:t>d</w:t>
      </w:r>
      <w:r w:rsidRPr="00B37F90">
        <w:rPr>
          <w:rFonts w:cstheme="minorHAnsi"/>
          <w:sz w:val="20"/>
          <w:szCs w:val="20"/>
        </w:rPr>
        <w:t>2_hem_right_</w:t>
      </w:r>
      <w:bookmarkStart w:name="_Int_q8EDlqt1" w:id="904"/>
      <w:proofErr w:type="gramStart"/>
      <w:r w:rsidRPr="00B37F90">
        <w:rPr>
          <w:rFonts w:cstheme="minorHAnsi"/>
          <w:sz w:val="20"/>
          <w:szCs w:val="20"/>
        </w:rPr>
        <w:t>csf  /</w:t>
      </w:r>
      <w:bookmarkEnd w:id="904"/>
      <w:proofErr w:type="gramEnd"/>
      <w:r w:rsidRPr="00B37F90">
        <w:rPr>
          <w:rFonts w:cstheme="minorHAnsi"/>
          <w:sz w:val="20"/>
          <w:szCs w:val="20"/>
        </w:rPr>
        <w:t xml:space="preserve"> </w:t>
      </w:r>
      <w:r w:rsidRPr="00B37F90" w:rsidR="00E313BD">
        <w:rPr>
          <w:rFonts w:cstheme="minorHAnsi"/>
          <w:sz w:val="20"/>
          <w:szCs w:val="20"/>
        </w:rPr>
        <w:t>p</w:t>
      </w:r>
      <w:r w:rsidRPr="00B37F90">
        <w:rPr>
          <w:rFonts w:cstheme="minorHAnsi"/>
          <w:sz w:val="20"/>
          <w:szCs w:val="20"/>
        </w:rPr>
        <w:t>_mri_</w:t>
      </w:r>
      <w:r w:rsidRPr="00B37F90" w:rsidR="00E313BD">
        <w:rPr>
          <w:rFonts w:cstheme="minorHAnsi"/>
          <w:sz w:val="20"/>
          <w:szCs w:val="20"/>
        </w:rPr>
        <w:t>d</w:t>
      </w:r>
      <w:r w:rsidRPr="00B37F90">
        <w:rPr>
          <w:rFonts w:cstheme="minorHAnsi"/>
          <w:sz w:val="20"/>
          <w:szCs w:val="20"/>
        </w:rPr>
        <w:t>2_hem_right_tot</w:t>
      </w:r>
    </w:p>
    <w:p w:rsidRPr="00B37F90" w:rsidR="00557A1A" w:rsidP="00557A1A" w:rsidRDefault="00557A1A" w14:paraId="21BC716B" w14:textId="77777777">
      <w:pPr>
        <w:spacing w:after="0"/>
        <w:rPr>
          <w:rFonts w:cstheme="minorHAnsi"/>
          <w:sz w:val="20"/>
          <w:szCs w:val="20"/>
        </w:rPr>
      </w:pPr>
    </w:p>
    <w:p w:rsidRPr="00B37F90" w:rsidR="00557A1A" w:rsidP="3FB5923D" w:rsidRDefault="00557A1A" w14:paraId="5557CE37" w14:textId="7D7CD940">
      <w:pPr>
        <w:spacing w:after="0"/>
        <w:rPr>
          <w:rFonts w:cstheme="minorHAnsi"/>
          <w:sz w:val="20"/>
          <w:szCs w:val="20"/>
        </w:rPr>
      </w:pPr>
      <w:r w:rsidRPr="00B37F90">
        <w:rPr>
          <w:rFonts w:cstheme="minorHAnsi"/>
          <w:sz w:val="20"/>
          <w:szCs w:val="20"/>
        </w:rPr>
        <w:t xml:space="preserve">Day 2 Fraction of </w:t>
      </w:r>
      <w:r w:rsidRPr="00B37F90" w:rsidR="000C268B">
        <w:rPr>
          <w:rFonts w:cstheme="minorHAnsi"/>
          <w:sz w:val="20"/>
          <w:szCs w:val="20"/>
        </w:rPr>
        <w:t xml:space="preserve">right </w:t>
      </w:r>
      <w:r w:rsidRPr="00B37F90">
        <w:rPr>
          <w:rFonts w:cstheme="minorHAnsi"/>
          <w:sz w:val="20"/>
          <w:szCs w:val="20"/>
        </w:rPr>
        <w:t xml:space="preserve">lesion to volume of the right </w:t>
      </w:r>
      <w:bookmarkStart w:name="_Int_61czEwll" w:id="905"/>
      <w:proofErr w:type="gramStart"/>
      <w:r w:rsidRPr="00B37F90">
        <w:rPr>
          <w:rFonts w:cstheme="minorHAnsi"/>
          <w:sz w:val="20"/>
          <w:szCs w:val="20"/>
        </w:rPr>
        <w:t>hemisphere  =</w:t>
      </w:r>
      <w:bookmarkEnd w:id="905"/>
      <w:proofErr w:type="gramEnd"/>
      <w:r w:rsidRPr="00B37F90">
        <w:rPr>
          <w:rFonts w:cstheme="minorHAnsi"/>
          <w:sz w:val="20"/>
          <w:szCs w:val="20"/>
        </w:rPr>
        <w:t xml:space="preserve"> </w:t>
      </w:r>
      <w:r w:rsidRPr="00B37F90" w:rsidR="00E313BD">
        <w:rPr>
          <w:rFonts w:cstheme="minorHAnsi"/>
          <w:sz w:val="20"/>
          <w:szCs w:val="20"/>
        </w:rPr>
        <w:t>p</w:t>
      </w:r>
      <w:r w:rsidRPr="00B37F90">
        <w:rPr>
          <w:rFonts w:cstheme="minorHAnsi"/>
          <w:sz w:val="20"/>
          <w:szCs w:val="20"/>
        </w:rPr>
        <w:t>_mri_</w:t>
      </w:r>
      <w:r w:rsidRPr="00B37F90" w:rsidR="00E313BD">
        <w:rPr>
          <w:rFonts w:cstheme="minorHAnsi"/>
          <w:sz w:val="20"/>
          <w:szCs w:val="20"/>
        </w:rPr>
        <w:t>d</w:t>
      </w:r>
      <w:r w:rsidRPr="00B37F90">
        <w:rPr>
          <w:rFonts w:cstheme="minorHAnsi"/>
          <w:sz w:val="20"/>
          <w:szCs w:val="20"/>
        </w:rPr>
        <w:t xml:space="preserve">2_hem_right_les / </w:t>
      </w:r>
      <w:r w:rsidRPr="00B37F90" w:rsidR="00E313BD">
        <w:rPr>
          <w:rFonts w:cstheme="minorHAnsi"/>
          <w:sz w:val="20"/>
          <w:szCs w:val="20"/>
        </w:rPr>
        <w:t>p</w:t>
      </w:r>
      <w:r w:rsidRPr="00B37F90">
        <w:rPr>
          <w:rFonts w:cstheme="minorHAnsi"/>
          <w:sz w:val="20"/>
          <w:szCs w:val="20"/>
        </w:rPr>
        <w:t>_mri_</w:t>
      </w:r>
      <w:r w:rsidRPr="00B37F90" w:rsidR="00E313BD">
        <w:rPr>
          <w:rFonts w:cstheme="minorHAnsi"/>
          <w:sz w:val="20"/>
          <w:szCs w:val="20"/>
        </w:rPr>
        <w:t>d</w:t>
      </w:r>
      <w:r w:rsidRPr="00B37F90">
        <w:rPr>
          <w:rFonts w:cstheme="minorHAnsi"/>
          <w:sz w:val="20"/>
          <w:szCs w:val="20"/>
        </w:rPr>
        <w:t>2_hem_right_tot</w:t>
      </w:r>
    </w:p>
    <w:p w:rsidRPr="00B37F90" w:rsidR="00557A1A" w:rsidP="00557A1A" w:rsidRDefault="00557A1A" w14:paraId="36CDA951" w14:textId="77777777">
      <w:pPr>
        <w:spacing w:after="0"/>
        <w:rPr>
          <w:rFonts w:cstheme="minorHAnsi"/>
          <w:sz w:val="20"/>
          <w:szCs w:val="20"/>
        </w:rPr>
      </w:pPr>
    </w:p>
    <w:p w:rsidRPr="00B37F90" w:rsidR="00557A1A" w:rsidP="63AF8425" w:rsidRDefault="6BA81AF3" w14:paraId="1DB03BA6" w14:textId="381F03D0">
      <w:pPr>
        <w:spacing w:after="0"/>
        <w:rPr>
          <w:ins w:author="marcio.diniz@mountsinai.org" w:date="2025-10-07T20:01:00Z" w16du:dateUtc="2025-10-07T20:01:42Z" w:id="906"/>
          <w:sz w:val="20"/>
          <w:szCs w:val="20"/>
        </w:rPr>
      </w:pPr>
      <w:r w:rsidRPr="63AF8425">
        <w:rPr>
          <w:sz w:val="20"/>
          <w:szCs w:val="20"/>
        </w:rPr>
        <w:t xml:space="preserve">Day 2 Fraction of </w:t>
      </w:r>
      <w:r w:rsidRPr="63AF8425" w:rsidR="378C4F0E">
        <w:rPr>
          <w:sz w:val="20"/>
          <w:szCs w:val="20"/>
        </w:rPr>
        <w:t xml:space="preserve">right </w:t>
      </w:r>
      <w:r w:rsidRPr="63AF8425">
        <w:rPr>
          <w:sz w:val="20"/>
          <w:szCs w:val="20"/>
        </w:rPr>
        <w:t xml:space="preserve">tissue to </w:t>
      </w:r>
      <w:r w:rsidRPr="63AF8425" w:rsidR="11DBA37A">
        <w:rPr>
          <w:sz w:val="20"/>
          <w:szCs w:val="20"/>
        </w:rPr>
        <w:t xml:space="preserve">volume of the right hemisphere </w:t>
      </w:r>
      <w:r w:rsidRPr="63AF8425">
        <w:rPr>
          <w:sz w:val="20"/>
          <w:szCs w:val="20"/>
        </w:rPr>
        <w:t xml:space="preserve">= </w:t>
      </w:r>
      <w:r w:rsidRPr="63AF8425" w:rsidR="7B2D7DA4">
        <w:rPr>
          <w:sz w:val="20"/>
          <w:szCs w:val="20"/>
        </w:rPr>
        <w:t>p</w:t>
      </w:r>
      <w:r w:rsidRPr="63AF8425">
        <w:rPr>
          <w:sz w:val="20"/>
          <w:szCs w:val="20"/>
        </w:rPr>
        <w:t>_mri_</w:t>
      </w:r>
      <w:r w:rsidRPr="63AF8425" w:rsidR="7B2D7DA4">
        <w:rPr>
          <w:sz w:val="20"/>
          <w:szCs w:val="20"/>
        </w:rPr>
        <w:t>d</w:t>
      </w:r>
      <w:r w:rsidRPr="63AF8425">
        <w:rPr>
          <w:sz w:val="20"/>
          <w:szCs w:val="20"/>
        </w:rPr>
        <w:t xml:space="preserve">2_hem_right_tis / </w:t>
      </w:r>
      <w:r w:rsidRPr="63AF8425" w:rsidR="7B2D7DA4">
        <w:rPr>
          <w:sz w:val="20"/>
          <w:szCs w:val="20"/>
        </w:rPr>
        <w:t>p</w:t>
      </w:r>
      <w:r w:rsidRPr="63AF8425">
        <w:rPr>
          <w:sz w:val="20"/>
          <w:szCs w:val="20"/>
        </w:rPr>
        <w:t>_mri_</w:t>
      </w:r>
      <w:r w:rsidRPr="63AF8425" w:rsidR="7B2D7DA4">
        <w:rPr>
          <w:sz w:val="20"/>
          <w:szCs w:val="20"/>
        </w:rPr>
        <w:t>d</w:t>
      </w:r>
      <w:r w:rsidRPr="63AF8425">
        <w:rPr>
          <w:sz w:val="20"/>
          <w:szCs w:val="20"/>
        </w:rPr>
        <w:t>2_hem_right_tot</w:t>
      </w:r>
    </w:p>
    <w:p w:rsidR="63AF8425" w:rsidP="63AF8425" w:rsidRDefault="63AF8425" w14:paraId="0B19A63E" w14:textId="579C9C4D">
      <w:pPr>
        <w:spacing w:after="0"/>
        <w:rPr>
          <w:ins w:author="marcio.diniz@mountsinai.org" w:date="2025-10-07T20:01:00Z" w16du:dateUtc="2025-10-07T20:01:33Z" w:id="907"/>
          <w:sz w:val="20"/>
          <w:szCs w:val="20"/>
        </w:rPr>
      </w:pPr>
    </w:p>
    <w:p w:rsidR="3FED8868" w:rsidP="63AF8425" w:rsidRDefault="3FED8868" w14:paraId="2E176B99" w14:textId="1FA56E0E">
      <w:pPr>
        <w:spacing w:after="0"/>
        <w:rPr>
          <w:ins w:author="marcio.diniz@mountsinai.org" w:date="2025-10-07T20:01:00Z" w16du:dateUtc="2025-10-07T20:01:40Z" w:id="908"/>
          <w:sz w:val="20"/>
          <w:szCs w:val="20"/>
        </w:rPr>
      </w:pPr>
      <w:ins w:author="marcio.diniz@mountsinai.org" w:date="2025-10-07T20:01:00Z" w:id="909">
        <w:r w:rsidRPr="63AF8425">
          <w:rPr>
            <w:sz w:val="20"/>
            <w:szCs w:val="20"/>
          </w:rPr>
          <w:t>Day 2 Midline Shift Index = p_mri_d2_mid_shift_indx</w:t>
        </w:r>
      </w:ins>
    </w:p>
    <w:p w:rsidR="63AF8425" w:rsidP="63AF8425" w:rsidRDefault="63AF8425" w14:paraId="325A2FB5" w14:textId="5C5D44C8">
      <w:pPr>
        <w:spacing w:after="0"/>
        <w:rPr>
          <w:ins w:author="marcio.diniz@mountsinai.org" w:date="2025-10-07T21:02:00Z" w16du:dateUtc="2025-10-07T21:02:08Z" w:id="910"/>
          <w:sz w:val="20"/>
          <w:szCs w:val="20"/>
        </w:rPr>
      </w:pPr>
    </w:p>
    <w:p w:rsidR="3917A0F1" w:rsidP="63AF8425" w:rsidRDefault="3917A0F1" w14:paraId="1D8082BB" w14:textId="27C7713C">
      <w:pPr>
        <w:spacing w:after="0"/>
        <w:rPr>
          <w:ins w:author="marcio.diniz@mountsinai.org" w:date="2025-10-07T21:02:00Z" w16du:dateUtc="2025-10-07T21:02:08Z" w:id="911"/>
          <w:sz w:val="20"/>
          <w:szCs w:val="20"/>
          <w:u w:val="single"/>
        </w:rPr>
      </w:pPr>
      <w:ins w:author="marcio.diniz@mountsinai.org" w:date="2025-10-07T21:02:00Z" w:id="912">
        <w:r w:rsidRPr="63AF8425">
          <w:rPr>
            <w:sz w:val="20"/>
            <w:szCs w:val="20"/>
            <w:u w:val="single"/>
          </w:rPr>
          <w:t>Variables:</w:t>
        </w:r>
      </w:ins>
    </w:p>
    <w:p w:rsidR="3917A0F1" w:rsidP="63AF8425" w:rsidRDefault="3917A0F1" w14:paraId="26996ECB" w14:textId="6983D3F6">
      <w:pPr>
        <w:spacing w:after="0"/>
        <w:rPr>
          <w:ins w:author="marcio.diniz@mountsinai.org" w:date="2025-10-07T21:02:00Z" w16du:dateUtc="2025-10-07T21:02:08Z" w:id="913"/>
          <w:sz w:val="20"/>
          <w:szCs w:val="20"/>
        </w:rPr>
      </w:pPr>
      <w:ins w:author="marcio.diniz@mountsinai.org" w:date="2025-10-07T21:02:00Z" w:id="914">
        <w:r w:rsidRPr="63AF8425">
          <w:rPr>
            <w:sz w:val="20"/>
            <w:szCs w:val="20"/>
          </w:rPr>
          <w:t xml:space="preserve">p_mri_d2_vol_tot  </w:t>
        </w:r>
      </w:ins>
    </w:p>
    <w:p w:rsidR="3917A0F1" w:rsidP="63AF8425" w:rsidRDefault="3917A0F1" w14:paraId="204C49EA" w14:textId="3DEA109F">
      <w:pPr>
        <w:spacing w:after="0"/>
        <w:rPr>
          <w:ins w:author="marcio.diniz@mountsinai.org" w:date="2025-10-07T21:02:00Z" w16du:dateUtc="2025-10-07T21:02:08Z" w:id="915"/>
          <w:sz w:val="20"/>
          <w:szCs w:val="20"/>
        </w:rPr>
      </w:pPr>
      <w:ins w:author="marcio.diniz@mountsinai.org" w:date="2025-10-07T21:02:00Z" w:id="916">
        <w:r w:rsidRPr="63AF8425">
          <w:rPr>
            <w:sz w:val="20"/>
            <w:szCs w:val="20"/>
          </w:rPr>
          <w:t>p_mri_d2_vol_csf</w:t>
        </w:r>
      </w:ins>
    </w:p>
    <w:p w:rsidR="3917A0F1" w:rsidP="63AF8425" w:rsidRDefault="3917A0F1" w14:paraId="7F2B98FC" w14:textId="68AC0D61">
      <w:pPr>
        <w:spacing w:after="0"/>
        <w:rPr>
          <w:ins w:author="marcio.diniz@mountsinai.org" w:date="2025-10-07T21:02:00Z" w16du:dateUtc="2025-10-07T21:02:08Z" w:id="917"/>
          <w:sz w:val="20"/>
          <w:szCs w:val="20"/>
        </w:rPr>
      </w:pPr>
      <w:ins w:author="marcio.diniz@mountsinai.org" w:date="2025-10-07T21:02:00Z" w:id="918">
        <w:r w:rsidRPr="63AF8425">
          <w:rPr>
            <w:sz w:val="20"/>
            <w:szCs w:val="20"/>
          </w:rPr>
          <w:t>p_mri_d2_vol_tis</w:t>
        </w:r>
      </w:ins>
    </w:p>
    <w:p w:rsidR="3917A0F1" w:rsidP="63AF8425" w:rsidRDefault="3917A0F1" w14:paraId="54FB448D" w14:textId="0C9B2F7F">
      <w:pPr>
        <w:spacing w:after="0"/>
        <w:rPr>
          <w:ins w:author="marcio.diniz@mountsinai.org" w:date="2025-10-07T21:02:00Z" w16du:dateUtc="2025-10-07T21:02:08Z" w:id="919"/>
          <w:sz w:val="20"/>
          <w:szCs w:val="20"/>
          <w:lang w:val="fr-FR"/>
        </w:rPr>
      </w:pPr>
      <w:proofErr w:type="gramStart"/>
      <w:ins w:author="marcio.diniz@mountsinai.org" w:date="2025-10-07T21:02:00Z" w:id="920">
        <w:r w:rsidRPr="63AF8425">
          <w:rPr>
            <w:sz w:val="20"/>
            <w:szCs w:val="20"/>
            <w:lang w:val="fr-FR"/>
          </w:rPr>
          <w:t>p</w:t>
        </w:r>
        <w:proofErr w:type="gramEnd"/>
        <w:r w:rsidRPr="63AF8425">
          <w:rPr>
            <w:sz w:val="20"/>
            <w:szCs w:val="20"/>
            <w:lang w:val="fr-FR"/>
          </w:rPr>
          <w:t>_mri_d2_vol_les</w:t>
        </w:r>
      </w:ins>
    </w:p>
    <w:p w:rsidR="3917A0F1" w:rsidP="63AF8425" w:rsidRDefault="3917A0F1" w14:paraId="41793833" w14:textId="099622A2">
      <w:pPr>
        <w:spacing w:after="0"/>
        <w:rPr>
          <w:ins w:author="marcio.diniz@mountsinai.org" w:date="2025-10-07T21:02:00Z" w16du:dateUtc="2025-10-07T21:02:08Z" w:id="921"/>
          <w:sz w:val="20"/>
          <w:szCs w:val="20"/>
          <w:lang w:val="fr-FR"/>
        </w:rPr>
      </w:pPr>
      <w:proofErr w:type="gramStart"/>
      <w:ins w:author="marcio.diniz@mountsinai.org" w:date="2025-10-07T21:02:00Z" w:id="922">
        <w:r w:rsidRPr="63AF8425">
          <w:rPr>
            <w:sz w:val="20"/>
            <w:szCs w:val="20"/>
            <w:lang w:val="fr-FR"/>
          </w:rPr>
          <w:t>p</w:t>
        </w:r>
        <w:proofErr w:type="gramEnd"/>
        <w:r w:rsidRPr="63AF8425">
          <w:rPr>
            <w:sz w:val="20"/>
            <w:szCs w:val="20"/>
            <w:lang w:val="fr-FR"/>
          </w:rPr>
          <w:t>_mri_d2_fract_csf</w:t>
        </w:r>
      </w:ins>
    </w:p>
    <w:p w:rsidR="3917A0F1" w:rsidP="63AF8425" w:rsidRDefault="3917A0F1" w14:paraId="15B320D1" w14:textId="1D6A84DA">
      <w:pPr>
        <w:spacing w:after="0"/>
        <w:rPr>
          <w:ins w:author="marcio.diniz@mountsinai.org" w:date="2025-10-07T21:02:00Z" w16du:dateUtc="2025-10-07T21:02:08Z" w:id="923"/>
          <w:sz w:val="20"/>
          <w:szCs w:val="20"/>
          <w:lang w:val="fr-FR"/>
        </w:rPr>
      </w:pPr>
      <w:proofErr w:type="gramStart"/>
      <w:ins w:author="marcio.diniz@mountsinai.org" w:date="2025-10-07T21:02:00Z" w:id="924">
        <w:r w:rsidRPr="63AF8425">
          <w:rPr>
            <w:sz w:val="20"/>
            <w:szCs w:val="20"/>
            <w:lang w:val="fr-FR"/>
          </w:rPr>
          <w:t>p</w:t>
        </w:r>
        <w:proofErr w:type="gramEnd"/>
        <w:r w:rsidRPr="63AF8425">
          <w:rPr>
            <w:sz w:val="20"/>
            <w:szCs w:val="20"/>
            <w:lang w:val="fr-FR"/>
          </w:rPr>
          <w:t xml:space="preserve">_mri_d2_fract_tis </w:t>
        </w:r>
      </w:ins>
    </w:p>
    <w:p w:rsidR="3917A0F1" w:rsidP="63AF8425" w:rsidRDefault="3917A0F1" w14:paraId="21C94512" w14:textId="1A775213">
      <w:pPr>
        <w:spacing w:after="0"/>
        <w:rPr>
          <w:ins w:author="marcio.diniz@mountsinai.org" w:date="2025-10-07T21:02:00Z" w16du:dateUtc="2025-10-07T21:02:08Z" w:id="925"/>
          <w:sz w:val="20"/>
          <w:szCs w:val="20"/>
          <w:lang w:val="fr-FR"/>
        </w:rPr>
      </w:pPr>
      <w:proofErr w:type="gramStart"/>
      <w:ins w:author="marcio.diniz@mountsinai.org" w:date="2025-10-07T21:02:00Z" w:id="926">
        <w:r w:rsidRPr="63AF8425">
          <w:rPr>
            <w:sz w:val="20"/>
            <w:szCs w:val="20"/>
            <w:lang w:val="fr-FR"/>
          </w:rPr>
          <w:t>p</w:t>
        </w:r>
        <w:proofErr w:type="gramEnd"/>
        <w:r w:rsidRPr="63AF8425">
          <w:rPr>
            <w:sz w:val="20"/>
            <w:szCs w:val="20"/>
            <w:lang w:val="fr-FR"/>
          </w:rPr>
          <w:t xml:space="preserve">_mri_d2_fract_les </w:t>
        </w:r>
      </w:ins>
    </w:p>
    <w:p w:rsidR="3917A0F1" w:rsidP="63AF8425" w:rsidRDefault="3917A0F1" w14:paraId="7D78A12B" w14:textId="07A6BC1F">
      <w:pPr>
        <w:spacing w:after="0"/>
        <w:rPr>
          <w:ins w:author="marcio.diniz@mountsinai.org" w:date="2025-10-07T21:02:00Z" w16du:dateUtc="2025-10-07T21:02:08Z" w:id="927"/>
          <w:sz w:val="20"/>
          <w:szCs w:val="20"/>
        </w:rPr>
      </w:pPr>
      <w:ins w:author="marcio.diniz@mountsinai.org" w:date="2025-10-07T21:02:00Z" w:id="928">
        <w:r w:rsidRPr="63AF8425">
          <w:rPr>
            <w:sz w:val="20"/>
            <w:szCs w:val="20"/>
          </w:rPr>
          <w:t>p_mri_d2_hem_left_csf</w:t>
        </w:r>
      </w:ins>
    </w:p>
    <w:p w:rsidR="3917A0F1" w:rsidP="63AF8425" w:rsidRDefault="3917A0F1" w14:paraId="1D441EB4" w14:textId="29E3671D">
      <w:pPr>
        <w:spacing w:after="0"/>
        <w:rPr>
          <w:ins w:author="marcio.diniz@mountsinai.org" w:date="2025-10-07T21:02:00Z" w16du:dateUtc="2025-10-07T21:02:08Z" w:id="929"/>
          <w:sz w:val="20"/>
          <w:szCs w:val="20"/>
        </w:rPr>
      </w:pPr>
      <w:ins w:author="marcio.diniz@mountsinai.org" w:date="2025-10-07T21:02:00Z" w:id="930">
        <w:r w:rsidRPr="63AF8425">
          <w:rPr>
            <w:sz w:val="20"/>
            <w:szCs w:val="20"/>
          </w:rPr>
          <w:t>p_mri_d2_hem_left_les</w:t>
        </w:r>
      </w:ins>
    </w:p>
    <w:p w:rsidR="3917A0F1" w:rsidP="63AF8425" w:rsidRDefault="3917A0F1" w14:paraId="3C1330E7" w14:textId="0AC7B5D4">
      <w:pPr>
        <w:spacing w:after="0"/>
        <w:rPr>
          <w:ins w:author="marcio.diniz@mountsinai.org" w:date="2025-10-07T21:02:00Z" w16du:dateUtc="2025-10-07T21:02:08Z" w:id="931"/>
          <w:sz w:val="20"/>
          <w:szCs w:val="20"/>
        </w:rPr>
      </w:pPr>
      <w:ins w:author="marcio.diniz@mountsinai.org" w:date="2025-10-07T21:02:00Z" w:id="932">
        <w:r w:rsidRPr="63AF8425">
          <w:rPr>
            <w:sz w:val="20"/>
            <w:szCs w:val="20"/>
          </w:rPr>
          <w:t>p_mri_d2_hem_left_tis</w:t>
        </w:r>
      </w:ins>
    </w:p>
    <w:p w:rsidR="3917A0F1" w:rsidP="63AF8425" w:rsidRDefault="3917A0F1" w14:paraId="657006A2" w14:textId="09DB7D08">
      <w:pPr>
        <w:spacing w:after="0"/>
        <w:rPr>
          <w:ins w:author="marcio.diniz@mountsinai.org" w:date="2025-10-07T21:02:00Z" w16du:dateUtc="2025-10-07T21:02:08Z" w:id="933"/>
          <w:sz w:val="20"/>
          <w:szCs w:val="20"/>
        </w:rPr>
      </w:pPr>
      <w:ins w:author="marcio.diniz@mountsinai.org" w:date="2025-10-07T21:02:00Z" w:id="934">
        <w:r w:rsidRPr="63AF8425">
          <w:rPr>
            <w:sz w:val="20"/>
            <w:szCs w:val="20"/>
          </w:rPr>
          <w:t>p_mri_d2_hem_right_csf</w:t>
        </w:r>
      </w:ins>
    </w:p>
    <w:p w:rsidR="3917A0F1" w:rsidP="63AF8425" w:rsidRDefault="3917A0F1" w14:paraId="617245BC" w14:textId="515B0DB1">
      <w:pPr>
        <w:spacing w:after="0"/>
        <w:rPr>
          <w:ins w:author="marcio.diniz@mountsinai.org" w:date="2025-10-07T21:02:00Z" w16du:dateUtc="2025-10-07T21:02:08Z" w:id="935"/>
          <w:sz w:val="20"/>
          <w:szCs w:val="20"/>
        </w:rPr>
      </w:pPr>
      <w:ins w:author="marcio.diniz@mountsinai.org" w:date="2025-10-07T21:02:00Z" w:id="936">
        <w:r w:rsidRPr="63AF8425">
          <w:rPr>
            <w:sz w:val="20"/>
            <w:szCs w:val="20"/>
          </w:rPr>
          <w:t>p_mri_d2_hem_right_les</w:t>
        </w:r>
      </w:ins>
    </w:p>
    <w:p w:rsidR="3917A0F1" w:rsidP="63AF8425" w:rsidRDefault="3917A0F1" w14:paraId="702E89E8" w14:textId="78EB8B06">
      <w:pPr>
        <w:spacing w:after="0"/>
        <w:rPr>
          <w:ins w:author="marcio.diniz@mountsinai.org" w:date="2025-10-07T21:02:00Z" w16du:dateUtc="2025-10-07T21:02:08Z" w:id="937"/>
          <w:sz w:val="20"/>
          <w:szCs w:val="20"/>
        </w:rPr>
      </w:pPr>
      <w:ins w:author="marcio.diniz@mountsinai.org" w:date="2025-10-07T21:02:00Z" w:id="938">
        <w:r w:rsidRPr="63AF8425">
          <w:rPr>
            <w:sz w:val="20"/>
            <w:szCs w:val="20"/>
          </w:rPr>
          <w:t>p_mri_d2_hem_right_tis</w:t>
        </w:r>
      </w:ins>
    </w:p>
    <w:p w:rsidR="3917A0F1" w:rsidP="63AF8425" w:rsidRDefault="3917A0F1" w14:paraId="11EF03D8" w14:textId="77777777">
      <w:pPr>
        <w:spacing w:after="0"/>
        <w:rPr>
          <w:ins w:author="marcio.diniz@mountsinai.org" w:date="2025-10-07T21:02:00Z" w16du:dateUtc="2025-10-07T21:02:08Z" w:id="939"/>
          <w:sz w:val="20"/>
          <w:szCs w:val="20"/>
        </w:rPr>
      </w:pPr>
      <w:ins w:author="marcio.diniz@mountsinai.org" w:date="2025-10-07T21:02:00Z" w:id="940">
        <w:r w:rsidRPr="63AF8425">
          <w:rPr>
            <w:sz w:val="20"/>
            <w:szCs w:val="20"/>
          </w:rPr>
          <w:t>p_mri_d2_mid_shift_indx</w:t>
        </w:r>
      </w:ins>
    </w:p>
    <w:p w:rsidR="3917A0F1" w:rsidP="63AF8425" w:rsidRDefault="3917A0F1" w14:paraId="02D3F83E" w14:textId="77777777">
      <w:pPr>
        <w:spacing w:after="0"/>
        <w:rPr>
          <w:ins w:author="marcio.diniz@mountsinai.org" w:date="2025-10-07T21:02:00Z" w16du:dateUtc="2025-10-07T21:02:08Z" w:id="941"/>
          <w:sz w:val="20"/>
          <w:szCs w:val="20"/>
          <w:lang w:val="it-IT"/>
        </w:rPr>
      </w:pPr>
      <w:ins w:author="marcio.diniz@mountsinai.org" w:date="2025-10-07T21:02:00Z" w:id="942">
        <w:r w:rsidRPr="63AF8425">
          <w:rPr>
            <w:sz w:val="20"/>
            <w:szCs w:val="20"/>
            <w:lang w:val="it-IT"/>
          </w:rPr>
          <w:t>p_mri_d2_adc_qa_snr</w:t>
        </w:r>
      </w:ins>
    </w:p>
    <w:p w:rsidR="3917A0F1" w:rsidP="63AF8425" w:rsidRDefault="3917A0F1" w14:paraId="7059F59C" w14:textId="77777777">
      <w:pPr>
        <w:spacing w:after="0"/>
        <w:rPr>
          <w:ins w:author="marcio.diniz@mountsinai.org" w:date="2025-10-07T21:02:00Z" w16du:dateUtc="2025-10-07T21:02:08Z" w:id="943"/>
          <w:sz w:val="20"/>
          <w:szCs w:val="20"/>
          <w:lang w:val="fr-FR"/>
        </w:rPr>
      </w:pPr>
      <w:proofErr w:type="gramStart"/>
      <w:ins w:author="marcio.diniz@mountsinai.org" w:date="2025-10-07T21:02:00Z" w:id="944">
        <w:r w:rsidRPr="63AF8425">
          <w:rPr>
            <w:sz w:val="20"/>
            <w:szCs w:val="20"/>
            <w:lang w:val="fr-FR"/>
          </w:rPr>
          <w:t>p</w:t>
        </w:r>
        <w:proofErr w:type="gramEnd"/>
        <w:r w:rsidRPr="63AF8425">
          <w:rPr>
            <w:sz w:val="20"/>
            <w:szCs w:val="20"/>
            <w:lang w:val="fr-FR"/>
          </w:rPr>
          <w:t>_mri_d2_t2_qa_snr</w:t>
        </w:r>
      </w:ins>
    </w:p>
    <w:p w:rsidRPr="00861F9A" w:rsidR="63AF8425" w:rsidP="63AF8425" w:rsidRDefault="63AF8425" w14:paraId="4735FF58" w14:textId="6885D1B7">
      <w:pPr>
        <w:spacing w:after="0"/>
        <w:rPr>
          <w:sz w:val="20"/>
          <w:szCs w:val="20"/>
          <w:lang w:val="fr-FR"/>
          <w:rPrChange w:author="Jessica Lamb" w:date="2025-10-07T16:44:00Z" w16du:dateUtc="2025-10-07T23:44:00Z" w:id="945">
            <w:rPr>
              <w:sz w:val="20"/>
              <w:szCs w:val="20"/>
            </w:rPr>
          </w:rPrChange>
        </w:rPr>
      </w:pPr>
    </w:p>
    <w:p w:rsidRPr="00861F9A" w:rsidR="00557A1A" w:rsidP="00557A1A" w:rsidRDefault="00557A1A" w14:paraId="0CED0F86" w14:textId="77777777">
      <w:pPr>
        <w:spacing w:after="0"/>
        <w:rPr>
          <w:rFonts w:cstheme="minorHAnsi"/>
          <w:sz w:val="20"/>
          <w:szCs w:val="20"/>
          <w:lang w:val="fr-FR"/>
          <w:rPrChange w:author="Jessica Lamb" w:date="2025-10-07T16:44:00Z" w16du:dateUtc="2025-10-07T23:44:00Z" w:id="946">
            <w:rPr>
              <w:rFonts w:cstheme="minorHAnsi"/>
              <w:sz w:val="20"/>
              <w:szCs w:val="20"/>
            </w:rPr>
          </w:rPrChange>
        </w:rPr>
      </w:pPr>
    </w:p>
    <w:p w:rsidRPr="00B37F90" w:rsidR="002B646C" w:rsidP="002B646C" w:rsidRDefault="002B646C" w14:paraId="61279C12" w14:textId="77777777">
      <w:pPr>
        <w:spacing w:after="0"/>
        <w:rPr>
          <w:rFonts w:cstheme="minorHAnsi"/>
          <w:sz w:val="20"/>
          <w:szCs w:val="20"/>
          <w:u w:val="single"/>
        </w:rPr>
      </w:pPr>
      <w:r w:rsidRPr="00B37F90">
        <w:rPr>
          <w:rFonts w:cstheme="minorHAnsi"/>
          <w:sz w:val="20"/>
          <w:szCs w:val="20"/>
          <w:u w:val="single"/>
        </w:rPr>
        <w:t>Goal:</w:t>
      </w:r>
    </w:p>
    <w:p w:rsidRPr="00B37F90" w:rsidR="002B646C" w:rsidP="00FA1476" w:rsidRDefault="002B646C" w14:paraId="2DB3FA87" w14:textId="73A78763">
      <w:pPr>
        <w:pStyle w:val="ListParagraph"/>
        <w:numPr>
          <w:ilvl w:val="0"/>
          <w:numId w:val="5"/>
        </w:numPr>
        <w:spacing w:after="0"/>
        <w:rPr>
          <w:rFonts w:cstheme="minorHAnsi"/>
        </w:rPr>
      </w:pPr>
      <w:r w:rsidRPr="00B37F90">
        <w:rPr>
          <w:rFonts w:cstheme="minorHAnsi"/>
        </w:rPr>
        <w:t>Feasibility</w:t>
      </w:r>
    </w:p>
    <w:p w:rsidRPr="00B37F90" w:rsidR="00FA1476" w:rsidP="00FA1476" w:rsidRDefault="00FA1476" w14:paraId="7D01C511" w14:textId="77777777">
      <w:pPr>
        <w:pStyle w:val="ListParagraph"/>
        <w:spacing w:after="0"/>
        <w:rPr>
          <w:rFonts w:cstheme="minorHAnsi"/>
        </w:rPr>
      </w:pPr>
    </w:p>
    <w:p w:rsidRPr="00B37F90" w:rsidR="002B646C" w:rsidP="002B646C" w:rsidRDefault="00FA1476" w14:paraId="6C9EC65C" w14:textId="18EEF351">
      <w:pPr>
        <w:spacing w:after="0"/>
        <w:rPr>
          <w:rFonts w:cstheme="minorHAnsi"/>
          <w:sz w:val="20"/>
          <w:szCs w:val="20"/>
          <w:u w:val="single"/>
        </w:rPr>
      </w:pPr>
      <w:r w:rsidRPr="00B37F90">
        <w:rPr>
          <w:rFonts w:cstheme="minorHAnsi"/>
          <w:sz w:val="20"/>
          <w:szCs w:val="20"/>
          <w:u w:val="single"/>
        </w:rPr>
        <w:t>Descriptive tables</w:t>
      </w:r>
      <w:r w:rsidRPr="00B37F90" w:rsidR="002B646C">
        <w:rPr>
          <w:rFonts w:cstheme="minorHAnsi"/>
          <w:sz w:val="20"/>
          <w:szCs w:val="20"/>
          <w:u w:val="single"/>
        </w:rPr>
        <w:t xml:space="preserve"> by:</w:t>
      </w:r>
    </w:p>
    <w:p w:rsidRPr="00B37F90" w:rsidR="002B646C" w:rsidDel="001134FD" w:rsidP="00FA1476" w:rsidRDefault="002B646C" w14:paraId="284B29C6" w14:textId="6FD61F0E">
      <w:pPr>
        <w:spacing w:after="0"/>
        <w:rPr>
          <w:del w:author="Jessica Lamb" w:date="2025-09-23T10:15:00Z" w16du:dateUtc="2025-09-23T17:15:00Z" w:id="947"/>
          <w:rFonts w:cstheme="minorHAnsi"/>
          <w:sz w:val="20"/>
          <w:szCs w:val="20"/>
        </w:rPr>
      </w:pPr>
      <w:r w:rsidRPr="00B37F90">
        <w:rPr>
          <w:rFonts w:cstheme="minorHAnsi"/>
          <w:sz w:val="20"/>
          <w:szCs w:val="20"/>
        </w:rPr>
        <w:t xml:space="preserve">Total, Site, Sex, </w:t>
      </w:r>
      <w:ins w:author="Jessica Lamb" w:date="2025-09-23T10:15:00Z" w16du:dateUtc="2025-09-23T17:15:00Z" w:id="948">
        <w:r w:rsidR="001134FD">
          <w:rPr>
            <w:rFonts w:cstheme="minorHAnsi"/>
            <w:color w:val="000000" w:themeColor="text1"/>
            <w:sz w:val="20"/>
            <w:szCs w:val="20"/>
          </w:rPr>
          <w:t>Reperfusion method</w:t>
        </w:r>
        <w:r w:rsidRPr="00B37F90" w:rsidR="001134FD">
          <w:rPr>
            <w:rFonts w:cstheme="minorHAnsi"/>
            <w:color w:val="000000" w:themeColor="text1"/>
            <w:sz w:val="20"/>
            <w:szCs w:val="20"/>
          </w:rPr>
          <w:t xml:space="preserve">, </w:t>
        </w:r>
        <w:r w:rsidR="001134FD">
          <w:rPr>
            <w:rFonts w:cstheme="minorHAnsi"/>
            <w:color w:val="000000" w:themeColor="text1"/>
            <w:sz w:val="20"/>
            <w:szCs w:val="20"/>
          </w:rPr>
          <w:t>Clot length</w:t>
        </w:r>
        <w:r w:rsidRPr="00B37F90" w:rsidDel="00102E5C" w:rsidR="001134FD">
          <w:rPr>
            <w:rFonts w:cstheme="minorHAnsi"/>
            <w:color w:val="000000" w:themeColor="text1"/>
            <w:sz w:val="20"/>
            <w:szCs w:val="20"/>
          </w:rPr>
          <w:t xml:space="preserve"> </w:t>
        </w:r>
      </w:ins>
      <w:ins w:author="Jessica Lamb" w:date="2025-10-07T17:40:00Z" w16du:dateUtc="2025-10-08T00:40:00Z" w:id="949">
        <w:r w:rsidR="002A3DC2">
          <w:rPr>
            <w:sz w:val="20"/>
            <w:szCs w:val="20"/>
          </w:rPr>
          <w:t>(</w:t>
        </w:r>
        <w:r w:rsidR="002A3DC2">
          <w:rPr>
            <w:sz w:val="20"/>
            <w:szCs w:val="20"/>
          </w:rPr>
          <w:t>round to the nearest whole number</w:t>
        </w:r>
        <w:r w:rsidR="002A3DC2">
          <w:rPr>
            <w:rFonts w:cstheme="minorHAnsi"/>
            <w:sz w:val="20"/>
            <w:szCs w:val="20"/>
          </w:rPr>
          <w:t>)</w:t>
        </w:r>
      </w:ins>
      <w:del w:author="Jessica Lamb" w:date="2025-09-23T10:15:00Z" w16du:dateUtc="2025-09-23T17:15:00Z" w:id="950">
        <w:r w:rsidRPr="00B37F90" w:rsidDel="001134FD" w:rsidR="00FA1476">
          <w:rPr>
            <w:rFonts w:cstheme="minorHAnsi"/>
            <w:sz w:val="20"/>
            <w:szCs w:val="20"/>
          </w:rPr>
          <w:delText xml:space="preserve">Animal </w:delText>
        </w:r>
        <w:r w:rsidRPr="00B37F90" w:rsidDel="001134FD" w:rsidR="00F54EB7">
          <w:rPr>
            <w:rFonts w:cstheme="minorHAnsi"/>
            <w:sz w:val="20"/>
            <w:szCs w:val="20"/>
          </w:rPr>
          <w:delText>Model</w:delText>
        </w:r>
        <w:r w:rsidRPr="00B37F90" w:rsidDel="001134FD">
          <w:rPr>
            <w:rFonts w:cstheme="minorHAnsi"/>
            <w:sz w:val="20"/>
            <w:szCs w:val="20"/>
          </w:rPr>
          <w:delText>, Treatment</w:delText>
        </w:r>
      </w:del>
    </w:p>
    <w:p w:rsidRPr="00B37F90" w:rsidR="002B646C" w:rsidP="002B646C" w:rsidRDefault="002B646C" w14:paraId="668E5603" w14:textId="77777777">
      <w:pPr>
        <w:spacing w:after="0"/>
        <w:rPr>
          <w:rFonts w:cstheme="minorHAnsi"/>
          <w:sz w:val="20"/>
          <w:szCs w:val="20"/>
        </w:rPr>
      </w:pPr>
    </w:p>
    <w:p w:rsidRPr="00B37F90" w:rsidR="002B646C" w:rsidP="002B646C" w:rsidRDefault="002B646C" w14:paraId="7D869D0F" w14:textId="77777777">
      <w:pPr>
        <w:spacing w:after="0"/>
        <w:rPr>
          <w:rFonts w:cstheme="minorHAnsi"/>
          <w:sz w:val="20"/>
          <w:szCs w:val="20"/>
          <w:u w:val="single"/>
        </w:rPr>
      </w:pPr>
      <w:r w:rsidRPr="00B37F90">
        <w:rPr>
          <w:rFonts w:cstheme="minorHAnsi"/>
          <w:sz w:val="20"/>
          <w:szCs w:val="20"/>
          <w:u w:val="single"/>
        </w:rPr>
        <w:t>Variables:</w:t>
      </w:r>
    </w:p>
    <w:p w:rsidRPr="00B37F90" w:rsidR="002B646C" w:rsidP="002B646C" w:rsidRDefault="002B646C" w14:paraId="452B7148" w14:textId="7777777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B37F90" w:rsidR="00F54EB7" w:rsidP="002B646C" w:rsidRDefault="002B646C" w14:paraId="67EBC9D6" w14:textId="77777777">
      <w:pPr>
        <w:spacing w:after="0"/>
        <w:rPr>
          <w:rFonts w:cstheme="minorHAnsi"/>
          <w:sz w:val="20"/>
          <w:szCs w:val="20"/>
        </w:rPr>
      </w:pPr>
      <w:proofErr w:type="spellStart"/>
      <w:r w:rsidRPr="00B37F90">
        <w:rPr>
          <w:rFonts w:cstheme="minorHAnsi"/>
          <w:sz w:val="20"/>
          <w:szCs w:val="20"/>
        </w:rPr>
        <w:t>enro_sex</w:t>
      </w:r>
      <w:proofErr w:type="spellEnd"/>
    </w:p>
    <w:p w:rsidRPr="00B37F90" w:rsidR="00F54EB7" w:rsidDel="001134FD" w:rsidP="002B646C" w:rsidRDefault="00F54EB7" w14:paraId="5ADAED61" w14:textId="57E51CB6">
      <w:pPr>
        <w:spacing w:after="0"/>
        <w:rPr>
          <w:del w:author="Jessica Lamb" w:date="2025-09-23T10:15:00Z" w16du:dateUtc="2025-09-23T17:15:00Z" w:id="951"/>
          <w:rFonts w:cstheme="minorHAnsi"/>
          <w:sz w:val="20"/>
          <w:szCs w:val="20"/>
        </w:rPr>
      </w:pPr>
      <w:del w:author="Jessica Lamb" w:date="2025-09-23T10:15:00Z" w16du:dateUtc="2025-09-23T17:15:00Z" w:id="952">
        <w:r w:rsidRPr="00B37F90" w:rsidDel="001134FD">
          <w:rPr>
            <w:rFonts w:cstheme="minorHAnsi"/>
            <w:sz w:val="20"/>
            <w:szCs w:val="20"/>
          </w:rPr>
          <w:delText>enro_model</w:delText>
        </w:r>
      </w:del>
    </w:p>
    <w:p w:rsidR="0056317D" w:rsidP="002B646C" w:rsidRDefault="002B646C" w14:paraId="6C17EF14" w14:textId="77777777">
      <w:pPr>
        <w:spacing w:after="0"/>
        <w:rPr>
          <w:ins w:author="Jessica Lamb" w:date="2025-10-01T14:35:00Z" w16du:dateUtc="2025-10-01T21:35:00Z" w:id="953"/>
          <w:rFonts w:cstheme="minorHAnsi"/>
          <w:sz w:val="20"/>
          <w:szCs w:val="20"/>
        </w:rPr>
      </w:pPr>
      <w:r w:rsidRPr="00B37F90">
        <w:rPr>
          <w:rFonts w:cstheme="minorHAnsi"/>
          <w:sz w:val="20"/>
          <w:szCs w:val="20"/>
        </w:rPr>
        <w:t>mri_d2_conduct</w:t>
      </w:r>
    </w:p>
    <w:p w:rsidR="006A13C8" w:rsidP="002B646C" w:rsidRDefault="006A13C8" w14:paraId="3A2DE8C3" w14:textId="77777777">
      <w:pPr>
        <w:spacing w:after="0"/>
        <w:rPr>
          <w:ins w:author="Jessica Lamb" w:date="2025-10-01T14:36:00Z" w16du:dateUtc="2025-10-01T21:36:00Z" w:id="954"/>
          <w:rFonts w:cstheme="minorHAnsi"/>
          <w:sz w:val="20"/>
          <w:szCs w:val="20"/>
        </w:rPr>
      </w:pPr>
      <w:ins w:author="Jessica Lamb" w:date="2025-10-01T14:36:00Z" w16du:dateUtc="2025-10-01T21:36:00Z" w:id="955">
        <w:r w:rsidRPr="006A13C8">
          <w:rPr>
            <w:rFonts w:cstheme="minorHAnsi"/>
            <w:sz w:val="20"/>
            <w:szCs w:val="20"/>
          </w:rPr>
          <w:t>mri_d2_conduct_rsn</w:t>
        </w:r>
      </w:ins>
    </w:p>
    <w:p w:rsidRPr="00ED43A0" w:rsidR="00ED43A0" w:rsidP="00ED43A0" w:rsidRDefault="00ED43A0" w14:paraId="1E30B498" w14:textId="20BCBC25">
      <w:pPr>
        <w:spacing w:after="0"/>
        <w:rPr>
          <w:ins w:author="Jessica Lamb" w:date="2025-10-01T14:36:00Z" w16du:dateUtc="2025-10-01T21:36:00Z" w:id="956"/>
          <w:rFonts w:cstheme="minorHAnsi"/>
          <w:sz w:val="20"/>
          <w:szCs w:val="20"/>
        </w:rPr>
      </w:pPr>
      <w:ins w:author="Jessica Lamb" w:date="2025-10-01T14:36:00Z" w16du:dateUtc="2025-10-01T21:36:00Z" w:id="957">
        <w:r w:rsidRPr="00ED43A0">
          <w:rPr>
            <w:rFonts w:cstheme="minorHAnsi"/>
            <w:sz w:val="20"/>
            <w:szCs w:val="20"/>
          </w:rPr>
          <w:t>mri_d2_conduct_rsn_o</w:t>
        </w:r>
        <w:r w:rsidRPr="00ED43A0">
          <w:rPr>
            <w:rFonts w:cstheme="minorHAnsi"/>
            <w:sz w:val="20"/>
            <w:szCs w:val="20"/>
            <w:rPrChange w:author="Jessica Lamb" w:date="2025-10-01T14:36:00Z" w16du:dateUtc="2025-10-01T21:36:00Z" w:id="958">
              <w:rPr>
                <w:rFonts w:cstheme="minorHAnsi"/>
                <w:sz w:val="20"/>
                <w:szCs w:val="20"/>
                <w:lang w:val="es-ES"/>
              </w:rPr>
            </w:rPrChange>
          </w:rPr>
          <w:t>th</w:t>
        </w:r>
      </w:ins>
    </w:p>
    <w:p w:rsidRPr="00B37F90" w:rsidR="002B646C" w:rsidP="002B646C" w:rsidRDefault="002B646C" w14:paraId="25DD144D" w14:textId="433A99DF">
      <w:pPr>
        <w:spacing w:after="0"/>
        <w:rPr>
          <w:rFonts w:cstheme="minorHAnsi"/>
          <w:sz w:val="20"/>
          <w:szCs w:val="20"/>
        </w:rPr>
      </w:pPr>
      <w:del w:author="Jessica Lamb" w:date="2025-10-01T14:36:00Z" w16du:dateUtc="2025-10-01T21:36:00Z" w:id="959">
        <w:r w:rsidRPr="00ED43A0" w:rsidDel="00ED43A0">
          <w:rPr>
            <w:rFonts w:cstheme="minorHAnsi"/>
            <w:sz w:val="20"/>
            <w:szCs w:val="20"/>
          </w:rPr>
          <w:br/>
        </w:r>
      </w:del>
      <w:r w:rsidRPr="00B37F90">
        <w:rPr>
          <w:rFonts w:cstheme="minorHAnsi"/>
          <w:sz w:val="20"/>
          <w:szCs w:val="20"/>
        </w:rPr>
        <w:t>mri_d2_upload_ida</w:t>
      </w:r>
      <w:r w:rsidRPr="00B37F90">
        <w:rPr>
          <w:rFonts w:cstheme="minorHAnsi"/>
          <w:sz w:val="20"/>
          <w:szCs w:val="20"/>
        </w:rPr>
        <w:br/>
      </w:r>
      <w:r w:rsidRPr="00B37F90">
        <w:rPr>
          <w:rFonts w:cstheme="minorHAnsi"/>
          <w:sz w:val="20"/>
          <w:szCs w:val="20"/>
        </w:rPr>
        <w:t>p_mri_</w:t>
      </w:r>
      <w:r w:rsidRPr="00B37F90" w:rsidR="009F3FD1">
        <w:rPr>
          <w:rFonts w:cstheme="minorHAnsi"/>
          <w:sz w:val="20"/>
          <w:szCs w:val="20"/>
        </w:rPr>
        <w:t>d</w:t>
      </w:r>
      <w:r w:rsidRPr="00B37F90">
        <w:rPr>
          <w:rFonts w:cstheme="minorHAnsi"/>
          <w:sz w:val="20"/>
          <w:szCs w:val="20"/>
        </w:rPr>
        <w:t xml:space="preserve">2_adc_qa_snr </w:t>
      </w:r>
      <w:r w:rsidRPr="00B37F90">
        <w:rPr>
          <w:rFonts w:cstheme="minorHAnsi"/>
          <w:sz w:val="20"/>
          <w:szCs w:val="20"/>
        </w:rPr>
        <w:br/>
      </w:r>
      <w:r w:rsidRPr="00B37F90">
        <w:rPr>
          <w:rFonts w:cstheme="minorHAnsi"/>
          <w:sz w:val="20"/>
          <w:szCs w:val="20"/>
        </w:rPr>
        <w:t>p_mri_</w:t>
      </w:r>
      <w:r w:rsidRPr="00B37F90" w:rsidR="009F3FD1">
        <w:rPr>
          <w:rFonts w:cstheme="minorHAnsi"/>
          <w:sz w:val="20"/>
          <w:szCs w:val="20"/>
        </w:rPr>
        <w:t>d</w:t>
      </w:r>
      <w:r w:rsidRPr="00B37F90">
        <w:rPr>
          <w:rFonts w:cstheme="minorHAnsi"/>
          <w:sz w:val="20"/>
          <w:szCs w:val="20"/>
        </w:rPr>
        <w:t>2_t2_qa_snr</w:t>
      </w:r>
    </w:p>
    <w:p w:rsidR="00635C7A" w:rsidP="00635C7A" w:rsidRDefault="00635C7A" w14:paraId="4AD01A79" w14:textId="77777777">
      <w:pPr>
        <w:spacing w:after="0" w:line="240" w:lineRule="auto"/>
        <w:rPr>
          <w:ins w:author="Jessica Lamb" w:date="2025-09-23T10:22:00Z" w16du:dateUtc="2025-09-23T17:22:00Z" w:id="960"/>
          <w:rFonts w:cstheme="minorHAnsi"/>
          <w:sz w:val="20"/>
          <w:szCs w:val="20"/>
        </w:rPr>
      </w:pPr>
      <w:proofErr w:type="spellStart"/>
      <w:ins w:author="Jessica Lamb" w:date="2025-09-23T10:22:00Z" w16du:dateUtc="2025-09-23T17:22:00Z" w:id="961">
        <w:r w:rsidRPr="00102E5C">
          <w:rPr>
            <w:rFonts w:cstheme="minorHAnsi"/>
            <w:sz w:val="20"/>
            <w:szCs w:val="20"/>
          </w:rPr>
          <w:t>txas_reperfusion</w:t>
        </w:r>
        <w:proofErr w:type="spellEnd"/>
        <w:r w:rsidRPr="00102E5C" w:rsidDel="00102E5C">
          <w:rPr>
            <w:rFonts w:cstheme="minorHAnsi"/>
            <w:sz w:val="20"/>
            <w:szCs w:val="20"/>
          </w:rPr>
          <w:t xml:space="preserve"> </w:t>
        </w:r>
      </w:ins>
    </w:p>
    <w:p w:rsidR="00635C7A" w:rsidP="00635C7A" w:rsidRDefault="00635C7A" w14:paraId="2C947B0F" w14:textId="77777777">
      <w:pPr>
        <w:spacing w:after="0" w:line="240" w:lineRule="auto"/>
        <w:rPr>
          <w:ins w:author="Jessica Lamb" w:date="2025-10-02T12:21:00Z" w16du:dateUtc="2025-10-02T19:21:00Z" w:id="962"/>
          <w:rFonts w:cstheme="minorHAnsi"/>
          <w:sz w:val="20"/>
          <w:szCs w:val="20"/>
        </w:rPr>
      </w:pPr>
      <w:proofErr w:type="spellStart"/>
      <w:ins w:author="Jessica Lamb" w:date="2025-09-23T10:22:00Z" w16du:dateUtc="2025-09-23T17:22:00Z" w:id="963">
        <w:r w:rsidRPr="00DA486A">
          <w:rPr>
            <w:rFonts w:cstheme="minorHAnsi"/>
            <w:sz w:val="20"/>
            <w:szCs w:val="20"/>
            <w:rPrChange w:author="Jessica Lamb" w:date="2025-09-23T14:40:00Z" w16du:dateUtc="2025-09-23T21:40:00Z" w:id="964">
              <w:rPr>
                <w:rFonts w:cstheme="minorHAnsi"/>
                <w:sz w:val="20"/>
                <w:szCs w:val="20"/>
                <w:highlight w:val="yellow"/>
              </w:rPr>
            </w:rPrChange>
          </w:rPr>
          <w:t>srg_clot_length</w:t>
        </w:r>
      </w:ins>
      <w:proofErr w:type="spellEnd"/>
    </w:p>
    <w:p w:rsidR="00551005" w:rsidP="00551005" w:rsidRDefault="00551005" w14:paraId="58ED9C1D" w14:textId="40CF7881">
      <w:pPr>
        <w:spacing w:after="0" w:line="240" w:lineRule="auto"/>
        <w:rPr>
          <w:ins w:author="Jessica Lamb" w:date="2025-10-02T12:21:00Z" w16du:dateUtc="2025-10-02T19:21:00Z" w:id="965"/>
          <w:rFonts w:cstheme="minorHAnsi"/>
          <w:sz w:val="20"/>
          <w:szCs w:val="20"/>
        </w:rPr>
      </w:pPr>
      <w:proofErr w:type="spellStart"/>
      <w:ins w:author="Jessica Lamb" w:date="2025-10-02T12:21:00Z" w16du:dateUtc="2025-10-02T19:21:00Z" w:id="966">
        <w:r w:rsidRPr="00102E5C">
          <w:rPr>
            <w:rFonts w:cstheme="minorHAnsi"/>
            <w:sz w:val="20"/>
            <w:szCs w:val="20"/>
          </w:rPr>
          <w:t>txas_reperfusion</w:t>
        </w:r>
        <w:r>
          <w:rPr>
            <w:rFonts w:cstheme="minorHAnsi"/>
            <w:sz w:val="20"/>
            <w:szCs w:val="20"/>
          </w:rPr>
          <w:t>_</w:t>
        </w:r>
      </w:ins>
      <w:ins w:author="Jessica Lamb" w:date="2025-10-03T10:35:00Z" w16du:dateUtc="2025-10-03T17:35:00Z" w:id="967">
        <w:r w:rsidR="00642D5D">
          <w:rPr>
            <w:rFonts w:cstheme="minorHAnsi"/>
            <w:sz w:val="20"/>
            <w:szCs w:val="20"/>
          </w:rPr>
          <w:t>actual</w:t>
        </w:r>
      </w:ins>
      <w:proofErr w:type="spellEnd"/>
    </w:p>
    <w:p w:rsidRPr="00B37F90" w:rsidR="00551005" w:rsidP="00551005" w:rsidRDefault="00551005" w14:paraId="2E8AEF76" w14:textId="77777777">
      <w:pPr>
        <w:spacing w:after="0" w:line="240" w:lineRule="auto"/>
        <w:rPr>
          <w:ins w:author="Jessica Lamb" w:date="2025-10-02T12:21:00Z" w16du:dateUtc="2025-10-02T19:21:00Z" w:id="968"/>
          <w:rFonts w:cstheme="minorHAnsi"/>
          <w:sz w:val="20"/>
          <w:szCs w:val="20"/>
          <w:highlight w:val="yellow"/>
        </w:rPr>
      </w:pPr>
      <w:proofErr w:type="spellStart"/>
      <w:ins w:author="Jessica Lamb" w:date="2025-10-02T12:21:00Z" w16du:dateUtc="2025-10-02T19:21:00Z" w:id="969">
        <w:r>
          <w:rPr>
            <w:rFonts w:cstheme="minorHAnsi"/>
            <w:sz w:val="20"/>
            <w:szCs w:val="20"/>
          </w:rPr>
          <w:t>rand</w:t>
        </w:r>
        <w:r w:rsidRPr="009610C1">
          <w:rPr>
            <w:rFonts w:cstheme="minorHAnsi"/>
            <w:sz w:val="20"/>
            <w:szCs w:val="20"/>
          </w:rPr>
          <w:t>_clot_length</w:t>
        </w:r>
        <w:proofErr w:type="spellEnd"/>
      </w:ins>
    </w:p>
    <w:p w:rsidRPr="00B37F90" w:rsidR="002B646C" w:rsidDel="00635C7A" w:rsidP="5D8237CA" w:rsidRDefault="002B646C" w14:paraId="0B702F55" w14:textId="1E2BBD75">
      <w:pPr>
        <w:spacing w:after="0"/>
        <w:rPr>
          <w:del w:author="Jessica Lamb" w:date="2025-09-23T10:22:00Z" w16du:dateUtc="2025-09-23T17:22:00Z" w:id="970"/>
          <w:rFonts w:cstheme="minorHAnsi"/>
          <w:sz w:val="20"/>
          <w:szCs w:val="20"/>
        </w:rPr>
      </w:pPr>
      <w:del w:author="Jessica Lamb" w:date="2025-09-23T10:22:00Z" w16du:dateUtc="2025-09-23T17:22:00Z" w:id="971">
        <w:r w:rsidRPr="00B37F90" w:rsidDel="00635C7A">
          <w:rPr>
            <w:rFonts w:cstheme="minorHAnsi"/>
            <w:sz w:val="20"/>
            <w:szCs w:val="20"/>
          </w:rPr>
          <w:delText>txas_tx_group</w:delText>
        </w:r>
      </w:del>
    </w:p>
    <w:p w:rsidRPr="00B37F90" w:rsidR="5D6C45B5" w:rsidDel="00635C7A" w:rsidP="5D8237CA" w:rsidRDefault="5D6C45B5" w14:paraId="319C833F" w14:textId="73FD92BE">
      <w:pPr>
        <w:spacing w:after="0"/>
        <w:rPr>
          <w:del w:author="Jessica Lamb" w:date="2025-09-23T10:22:00Z" w16du:dateUtc="2025-09-23T17:22:00Z" w:id="972"/>
          <w:rFonts w:cstheme="minorHAnsi"/>
          <w:sz w:val="20"/>
          <w:szCs w:val="20"/>
        </w:rPr>
      </w:pPr>
      <w:del w:author="Jessica Lamb" w:date="2025-09-23T10:22:00Z" w16du:dateUtc="2025-09-23T17:22:00Z" w:id="973">
        <w:r w:rsidRPr="00B37F90" w:rsidDel="00635C7A">
          <w:rPr>
            <w:rFonts w:cstheme="minorHAnsi"/>
            <w:sz w:val="20"/>
            <w:szCs w:val="20"/>
          </w:rPr>
          <w:delText>Txas_tx_group_actual</w:delText>
        </w:r>
      </w:del>
    </w:p>
    <w:p w:rsidRPr="00B37F90" w:rsidR="5D8237CA" w:rsidDel="00635C7A" w:rsidP="5D8237CA" w:rsidRDefault="5D8237CA" w14:paraId="60B80E80" w14:textId="61F38446">
      <w:pPr>
        <w:spacing w:after="0"/>
        <w:rPr>
          <w:del w:author="Jessica Lamb" w:date="2025-09-23T10:22:00Z" w16du:dateUtc="2025-09-23T17:22:00Z" w:id="974"/>
          <w:rFonts w:cstheme="minorHAnsi"/>
          <w:sz w:val="20"/>
          <w:szCs w:val="20"/>
        </w:rPr>
      </w:pPr>
    </w:p>
    <w:p w:rsidRPr="00B37F90" w:rsidR="002B646C" w:rsidDel="00635C7A" w:rsidP="5D8237CA" w:rsidRDefault="002B646C" w14:paraId="6051A5C4" w14:textId="7BB4E876">
      <w:pPr>
        <w:spacing w:after="0"/>
        <w:rPr>
          <w:del w:author="Jessica Lamb" w:date="2025-09-23T10:22:00Z" w16du:dateUtc="2025-09-23T17:22:00Z" w:id="975"/>
          <w:rFonts w:cstheme="minorHAnsi"/>
          <w:sz w:val="20"/>
          <w:szCs w:val="20"/>
        </w:rPr>
      </w:pPr>
      <w:del w:author="Jessica Lamb" w:date="2025-09-23T10:22:00Z" w16du:dateUtc="2025-09-23T17:22:00Z" w:id="976">
        <w:r w:rsidRPr="00B37F90" w:rsidDel="00635C7A">
          <w:rPr>
            <w:rFonts w:cstheme="minorHAnsi"/>
            <w:sz w:val="20"/>
            <w:szCs w:val="20"/>
          </w:rPr>
          <w:delText xml:space="preserve">txas_tx_group for mITT analysis and </w:delText>
        </w:r>
        <w:r w:rsidRPr="00B37F90" w:rsidDel="00635C7A" w:rsidR="33B4C34F">
          <w:rPr>
            <w:rFonts w:cstheme="minorHAnsi"/>
            <w:sz w:val="20"/>
            <w:szCs w:val="20"/>
          </w:rPr>
          <w:delText xml:space="preserve"> Txas_tx_group_actual</w:delText>
        </w:r>
      </w:del>
    </w:p>
    <w:p w:rsidRPr="00B37F90" w:rsidR="002B646C" w:rsidDel="00635C7A" w:rsidP="5D8237CA" w:rsidRDefault="002B646C" w14:paraId="69D485AD" w14:textId="61E5E005">
      <w:pPr>
        <w:spacing w:after="0"/>
        <w:rPr>
          <w:del w:author="Jessica Lamb" w:date="2025-09-23T10:22:00Z" w16du:dateUtc="2025-09-23T17:22:00Z" w:id="977"/>
          <w:rFonts w:cstheme="minorHAnsi"/>
          <w:sz w:val="20"/>
          <w:szCs w:val="20"/>
        </w:rPr>
      </w:pPr>
      <w:del w:author="Jessica Lamb" w:date="2025-09-23T10:22:00Z" w16du:dateUtc="2025-09-23T17:22:00Z" w:id="978">
        <w:r w:rsidRPr="00B37F90" w:rsidDel="00635C7A">
          <w:rPr>
            <w:rFonts w:cstheme="minorHAnsi"/>
            <w:sz w:val="20"/>
            <w:szCs w:val="20"/>
          </w:rPr>
          <w:delText xml:space="preserve"> for </w:delText>
        </w:r>
        <w:r w:rsidRPr="00B37F90" w:rsidDel="00635C7A" w:rsidR="002B34D2">
          <w:rPr>
            <w:rFonts w:cstheme="minorHAnsi"/>
            <w:sz w:val="20"/>
            <w:szCs w:val="20"/>
          </w:rPr>
          <w:delText>Fully treated</w:delText>
        </w:r>
        <w:r w:rsidRPr="00B37F90" w:rsidDel="00635C7A">
          <w:rPr>
            <w:rFonts w:cstheme="minorHAnsi"/>
            <w:sz w:val="20"/>
            <w:szCs w:val="20"/>
          </w:rPr>
          <w:delText xml:space="preserve"> analysis</w:delText>
        </w:r>
      </w:del>
    </w:p>
    <w:p w:rsidRPr="00B37F90" w:rsidR="003F2943" w:rsidP="002B646C" w:rsidRDefault="003F2943" w14:paraId="0DE1BFB5" w14:textId="77777777">
      <w:pPr>
        <w:spacing w:after="0"/>
        <w:rPr>
          <w:rFonts w:cstheme="minorHAnsi"/>
          <w:sz w:val="20"/>
          <w:szCs w:val="20"/>
        </w:rPr>
      </w:pPr>
    </w:p>
    <w:p w:rsidRPr="00B37F90" w:rsidR="003F2943" w:rsidP="008D109B" w:rsidRDefault="003F2943" w14:paraId="3237B70E" w14:textId="4DBFC1F9">
      <w:pPr>
        <w:pStyle w:val="ListParagraph"/>
        <w:numPr>
          <w:ilvl w:val="0"/>
          <w:numId w:val="5"/>
        </w:numPr>
        <w:spacing w:after="0"/>
        <w:rPr>
          <w:rFonts w:cstheme="minorHAnsi"/>
        </w:rPr>
      </w:pPr>
      <w:r w:rsidRPr="00B37F90">
        <w:rPr>
          <w:rFonts w:cstheme="minorHAnsi"/>
        </w:rPr>
        <w:t xml:space="preserve">Differences in </w:t>
      </w:r>
      <w:ins w:author="Jessica Lamb" w:date="2025-09-23T10:15:00Z" w16du:dateUtc="2025-09-23T17:15:00Z" w:id="979">
        <w:r w:rsidR="001134FD">
          <w:rPr>
            <w:rFonts w:cstheme="minorHAnsi"/>
            <w:color w:val="000000" w:themeColor="text1"/>
          </w:rPr>
          <w:t>Reperfusion method</w:t>
        </w:r>
      </w:ins>
      <w:ins w:author="Jessica Lamb" w:date="2025-09-23T11:05:00Z" w16du:dateUtc="2025-09-23T18:05:00Z" w:id="980">
        <w:r w:rsidR="00FA4402">
          <w:rPr>
            <w:rFonts w:cstheme="minorHAnsi"/>
            <w:color w:val="000000" w:themeColor="text1"/>
          </w:rPr>
          <w:t xml:space="preserve"> and</w:t>
        </w:r>
      </w:ins>
      <w:ins w:author="Jessica Lamb" w:date="2025-09-23T10:15:00Z" w16du:dateUtc="2025-09-23T17:15:00Z" w:id="981">
        <w:r w:rsidRPr="00B37F90" w:rsidR="001134FD">
          <w:rPr>
            <w:rFonts w:cstheme="minorHAnsi"/>
            <w:color w:val="000000" w:themeColor="text1"/>
          </w:rPr>
          <w:t xml:space="preserve"> </w:t>
        </w:r>
        <w:r w:rsidR="001134FD">
          <w:rPr>
            <w:rFonts w:cstheme="minorHAnsi"/>
            <w:color w:val="000000" w:themeColor="text1"/>
          </w:rPr>
          <w:t>Clot length</w:t>
        </w:r>
      </w:ins>
      <w:del w:author="Jessica Lamb" w:date="2025-09-23T10:15:00Z" w16du:dateUtc="2025-09-23T17:15:00Z" w:id="982">
        <w:r w:rsidRPr="00B37F90" w:rsidDel="001134FD">
          <w:rPr>
            <w:rFonts w:cstheme="minorHAnsi"/>
          </w:rPr>
          <w:delText>Treatments</w:delText>
        </w:r>
      </w:del>
      <w:r w:rsidRPr="00B37F90">
        <w:rPr>
          <w:rFonts w:cstheme="minorHAnsi"/>
        </w:rPr>
        <w:t xml:space="preserve"> at Day 2 (edema)</w:t>
      </w:r>
    </w:p>
    <w:p w:rsidRPr="00B37F90" w:rsidR="003F2943" w:rsidP="003F2943" w:rsidRDefault="003F2943" w14:paraId="1E766B28" w14:textId="77777777">
      <w:pPr>
        <w:pStyle w:val="ListParagraph"/>
        <w:spacing w:after="0"/>
        <w:rPr>
          <w:rFonts w:cstheme="minorHAnsi"/>
        </w:rPr>
      </w:pPr>
    </w:p>
    <w:p w:rsidRPr="00B37F90" w:rsidR="003F2943" w:rsidP="003F2943" w:rsidRDefault="00833633" w14:paraId="3FF9938E" w14:textId="2A73E402">
      <w:pPr>
        <w:spacing w:after="0"/>
        <w:rPr>
          <w:rFonts w:cstheme="minorHAnsi"/>
          <w:sz w:val="20"/>
          <w:szCs w:val="20"/>
          <w:u w:val="single"/>
        </w:rPr>
      </w:pPr>
      <w:r w:rsidRPr="00B37F90">
        <w:rPr>
          <w:rFonts w:cstheme="minorHAnsi"/>
          <w:sz w:val="20"/>
          <w:szCs w:val="20"/>
          <w:u w:val="single"/>
        </w:rPr>
        <w:t>D</w:t>
      </w:r>
      <w:r w:rsidRPr="00B37F90" w:rsidR="00FA1476">
        <w:rPr>
          <w:rFonts w:cstheme="minorHAnsi"/>
          <w:sz w:val="20"/>
          <w:szCs w:val="20"/>
          <w:u w:val="single"/>
        </w:rPr>
        <w:t>escriptive t</w:t>
      </w:r>
      <w:r w:rsidRPr="00B37F90">
        <w:rPr>
          <w:rFonts w:cstheme="minorHAnsi"/>
          <w:sz w:val="20"/>
          <w:szCs w:val="20"/>
          <w:u w:val="single"/>
        </w:rPr>
        <w:t xml:space="preserve">ables </w:t>
      </w:r>
      <w:r w:rsidRPr="00B37F90" w:rsidR="003F2943">
        <w:rPr>
          <w:rFonts w:cstheme="minorHAnsi"/>
          <w:sz w:val="20"/>
          <w:szCs w:val="20"/>
          <w:u w:val="single"/>
        </w:rPr>
        <w:t>by:</w:t>
      </w:r>
    </w:p>
    <w:p w:rsidR="51E4DD25" w:rsidP="63AF8425" w:rsidRDefault="51E4DD25" w14:paraId="271ABFA4" w14:textId="1400D988">
      <w:pPr>
        <w:spacing w:after="0"/>
        <w:rPr>
          <w:color w:val="000000" w:themeColor="text1"/>
          <w:sz w:val="20"/>
          <w:szCs w:val="20"/>
        </w:rPr>
      </w:pPr>
      <w:del w:author="marcio.diniz@mountsinai.org" w:date="2025-10-07T19:50:00Z" w:id="983">
        <w:r w:rsidRPr="63AF8425" w:rsidDel="51E4DD25">
          <w:rPr>
            <w:sz w:val="20"/>
            <w:szCs w:val="20"/>
          </w:rPr>
          <w:delText xml:space="preserve">Total, Site, Sex, </w:delText>
        </w:r>
      </w:del>
      <w:ins w:author="Jessica Lamb" w:date="2025-09-23T10:15:00Z" w:id="984">
        <w:del w:author="marcio.diniz@mountsinai.org" w:date="2025-10-07T19:50:00Z" w:id="985">
          <w:r w:rsidRPr="63AF8425" w:rsidDel="4F794E65">
            <w:rPr>
              <w:color w:val="000000" w:themeColor="text1"/>
              <w:sz w:val="20"/>
              <w:szCs w:val="20"/>
            </w:rPr>
            <w:delText xml:space="preserve">Reperfusion method, Clot length </w:delText>
          </w:r>
        </w:del>
      </w:ins>
      <w:del w:author="marcio.diniz@mountsinai.org" w:date="2025-10-07T19:50:00Z" w:id="986">
        <w:r w:rsidRPr="63AF8425" w:rsidDel="7F888C53">
          <w:rPr>
            <w:sz w:val="20"/>
            <w:szCs w:val="20"/>
          </w:rPr>
          <w:delText xml:space="preserve">Animal </w:delText>
        </w:r>
      </w:del>
      <w:del w:author="Jessica Lamb" w:date="2025-09-23T10:15:00Z" w:id="987">
        <w:r w:rsidRPr="63AF8425" w:rsidDel="16AFA330">
          <w:rPr>
            <w:sz w:val="20"/>
            <w:szCs w:val="20"/>
          </w:rPr>
          <w:delText>Model</w:delText>
        </w:r>
      </w:del>
      <w:del w:author="marcio.diniz@mountsinai.org" w:date="2025-10-07T19:50:00Z" w:id="988">
        <w:r w:rsidRPr="63AF8425" w:rsidDel="51E4DD25">
          <w:rPr>
            <w:sz w:val="20"/>
            <w:szCs w:val="20"/>
          </w:rPr>
          <w:delText>, Treatment</w:delText>
        </w:r>
      </w:del>
      <w:ins w:author="marcio.diniz@mountsinai.org" w:date="2025-10-07T19:50:00Z" w:id="989">
        <w:r w:rsidRPr="63AF8425" w:rsidR="3FBB75ED">
          <w:rPr>
            <w:color w:val="000000" w:themeColor="text1"/>
            <w:sz w:val="20"/>
            <w:szCs w:val="20"/>
          </w:rPr>
          <w:t xml:space="preserve"> Reperfusion method, Clot length within overall sample and stratified by Sex, Site</w:t>
        </w:r>
      </w:ins>
    </w:p>
    <w:p w:rsidRPr="00B37F90" w:rsidR="003F2943" w:rsidP="003F2943" w:rsidRDefault="003F2943" w14:paraId="1C1F4789" w14:textId="77777777">
      <w:pPr>
        <w:spacing w:after="0"/>
        <w:rPr>
          <w:rFonts w:cstheme="minorHAnsi"/>
          <w:sz w:val="20"/>
          <w:szCs w:val="20"/>
        </w:rPr>
      </w:pPr>
    </w:p>
    <w:p w:rsidRPr="00B37F90" w:rsidR="003F2943" w:rsidP="003F2943" w:rsidRDefault="00833633" w14:paraId="770819E0" w14:textId="6985072D">
      <w:pPr>
        <w:spacing w:after="0"/>
        <w:rPr>
          <w:rFonts w:cstheme="minorHAnsi"/>
          <w:sz w:val="20"/>
          <w:szCs w:val="20"/>
          <w:u w:val="single"/>
        </w:rPr>
      </w:pPr>
      <w:r w:rsidRPr="00B37F90">
        <w:rPr>
          <w:rFonts w:cstheme="minorHAnsi"/>
          <w:sz w:val="20"/>
          <w:szCs w:val="20"/>
          <w:u w:val="single"/>
        </w:rPr>
        <w:t>Regression models a</w:t>
      </w:r>
      <w:r w:rsidRPr="00B37F90" w:rsidR="003F2943">
        <w:rPr>
          <w:rFonts w:cstheme="minorHAnsi"/>
          <w:sz w:val="20"/>
          <w:szCs w:val="20"/>
          <w:u w:val="single"/>
        </w:rPr>
        <w:t>djusted by:</w:t>
      </w:r>
    </w:p>
    <w:p w:rsidRPr="00B37F90" w:rsidR="003F2943" w:rsidP="63AF8425" w:rsidRDefault="51E4DD25" w14:paraId="0CD58EAE" w14:textId="3609CFB6">
      <w:pPr>
        <w:spacing w:after="0"/>
        <w:rPr>
          <w:sz w:val="20"/>
          <w:szCs w:val="20"/>
        </w:rPr>
      </w:pPr>
      <w:r w:rsidRPr="63AF8425">
        <w:rPr>
          <w:sz w:val="20"/>
          <w:szCs w:val="20"/>
        </w:rPr>
        <w:t>Sex</w:t>
      </w:r>
      <w:del w:author="Jessica Lamb" w:date="2025-09-23T10:22:00Z" w:id="990">
        <w:r w:rsidRPr="63AF8425" w:rsidDel="51E4DD25" w:rsidR="003F2943">
          <w:rPr>
            <w:sz w:val="20"/>
            <w:szCs w:val="20"/>
          </w:rPr>
          <w:delText xml:space="preserve">, </w:delText>
        </w:r>
        <w:r w:rsidRPr="63AF8425" w:rsidDel="7F888C53" w:rsidR="003F2943">
          <w:rPr>
            <w:sz w:val="20"/>
            <w:szCs w:val="20"/>
          </w:rPr>
          <w:delText>A</w:delText>
        </w:r>
        <w:r w:rsidRPr="63AF8425" w:rsidDel="7C4748B9" w:rsidR="003F2943">
          <w:rPr>
            <w:sz w:val="20"/>
            <w:szCs w:val="20"/>
          </w:rPr>
          <w:delText>nimal Mod</w:delText>
        </w:r>
        <w:r w:rsidRPr="63AF8425" w:rsidDel="7F888C53" w:rsidR="003F2943">
          <w:rPr>
            <w:sz w:val="20"/>
            <w:szCs w:val="20"/>
          </w:rPr>
          <w:delText>e</w:delText>
        </w:r>
        <w:r w:rsidRPr="63AF8425" w:rsidDel="7C4748B9" w:rsidR="003F2943">
          <w:rPr>
            <w:sz w:val="20"/>
            <w:szCs w:val="20"/>
          </w:rPr>
          <w:delText>l</w:delText>
        </w:r>
      </w:del>
      <w:r w:rsidRPr="63AF8425" w:rsidR="7F888C53">
        <w:rPr>
          <w:sz w:val="20"/>
          <w:szCs w:val="20"/>
        </w:rPr>
        <w:t xml:space="preserve">, </w:t>
      </w:r>
      <w:r w:rsidRPr="63AF8425" w:rsidR="11D0626B">
        <w:rPr>
          <w:sz w:val="20"/>
          <w:szCs w:val="20"/>
        </w:rPr>
        <w:t>S</w:t>
      </w:r>
      <w:r w:rsidRPr="63AF8425">
        <w:rPr>
          <w:sz w:val="20"/>
          <w:szCs w:val="20"/>
        </w:rPr>
        <w:t>ite</w:t>
      </w:r>
      <w:ins w:author="marcio.diniz@mountsinai.org" w:date="2025-10-07T21:01:00Z" w:id="991">
        <w:r w:rsidRPr="63AF8425" w:rsidR="0B0EA1BC">
          <w:rPr>
            <w:sz w:val="20"/>
            <w:szCs w:val="20"/>
          </w:rPr>
          <w:t>, Clot Length</w:t>
        </w:r>
      </w:ins>
      <w:ins w:author="Jessica Lamb" w:date="2025-10-07T17:40:00Z" w16du:dateUtc="2025-10-08T00:40:00Z" w:id="992">
        <w:r w:rsidR="002A3DC2">
          <w:rPr>
            <w:sz w:val="20"/>
            <w:szCs w:val="20"/>
          </w:rPr>
          <w:t xml:space="preserve"> (</w:t>
        </w:r>
        <w:r w:rsidR="002A3DC2">
          <w:rPr>
            <w:sz w:val="20"/>
            <w:szCs w:val="20"/>
          </w:rPr>
          <w:t>round to the nearest whole number</w:t>
        </w:r>
        <w:r w:rsidR="002A3DC2">
          <w:rPr>
            <w:sz w:val="20"/>
            <w:szCs w:val="20"/>
          </w:rPr>
          <w:t>)</w:t>
        </w:r>
      </w:ins>
    </w:p>
    <w:p w:rsidRPr="00B37F90" w:rsidR="003F2943" w:rsidP="003F2943" w:rsidRDefault="003F2943" w14:paraId="77CF56B0" w14:textId="77777777">
      <w:pPr>
        <w:spacing w:after="0"/>
        <w:rPr>
          <w:rFonts w:cstheme="minorHAnsi"/>
          <w:sz w:val="20"/>
          <w:szCs w:val="20"/>
        </w:rPr>
      </w:pPr>
    </w:p>
    <w:p w:rsidRPr="00B37F90" w:rsidR="003F2943" w:rsidP="003F2943" w:rsidRDefault="003F2943" w14:paraId="683DA7F4" w14:textId="77777777">
      <w:pPr>
        <w:spacing w:after="0"/>
        <w:rPr>
          <w:rFonts w:cstheme="minorHAnsi"/>
          <w:sz w:val="20"/>
          <w:szCs w:val="20"/>
          <w:u w:val="single"/>
        </w:rPr>
      </w:pPr>
      <w:r w:rsidRPr="00B37F90">
        <w:rPr>
          <w:rFonts w:cstheme="minorHAnsi"/>
          <w:sz w:val="20"/>
          <w:szCs w:val="20"/>
          <w:u w:val="single"/>
        </w:rPr>
        <w:t>Variables:</w:t>
      </w:r>
    </w:p>
    <w:p w:rsidRPr="00B37F90" w:rsidR="003F2943" w:rsidP="003F2943" w:rsidRDefault="003F2943" w14:paraId="20612BF6" w14:textId="7777777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B37F90" w:rsidR="003F2943" w:rsidP="003F2943" w:rsidRDefault="003F2943" w14:paraId="173350A6" w14:textId="77777777">
      <w:pPr>
        <w:spacing w:after="0"/>
        <w:rPr>
          <w:rFonts w:cstheme="minorHAnsi"/>
          <w:sz w:val="20"/>
          <w:szCs w:val="20"/>
        </w:rPr>
      </w:pPr>
      <w:proofErr w:type="spellStart"/>
      <w:r w:rsidRPr="00B37F90">
        <w:rPr>
          <w:rFonts w:cstheme="minorHAnsi"/>
          <w:sz w:val="20"/>
          <w:szCs w:val="20"/>
        </w:rPr>
        <w:t>enro_sex</w:t>
      </w:r>
      <w:proofErr w:type="spellEnd"/>
    </w:p>
    <w:p w:rsidRPr="00B37F90" w:rsidR="00E81921" w:rsidDel="004F550A" w:rsidP="003F2943" w:rsidRDefault="00E81921" w14:paraId="00778EA5" w14:textId="5CC9681D">
      <w:pPr>
        <w:spacing w:after="0"/>
        <w:rPr>
          <w:del w:author="Jessica Lamb" w:date="2025-09-23T10:16:00Z" w16du:dateUtc="2025-09-23T17:16:00Z" w:id="993"/>
          <w:rFonts w:cstheme="minorHAnsi"/>
          <w:sz w:val="20"/>
          <w:szCs w:val="20"/>
        </w:rPr>
      </w:pPr>
      <w:del w:author="Jessica Lamb" w:date="2025-09-23T10:16:00Z" w16du:dateUtc="2025-09-23T17:16:00Z" w:id="994">
        <w:r w:rsidRPr="00B37F90" w:rsidDel="004F550A">
          <w:rPr>
            <w:rFonts w:cstheme="minorHAnsi"/>
            <w:sz w:val="20"/>
            <w:szCs w:val="20"/>
          </w:rPr>
          <w:delText>enro_model</w:delText>
        </w:r>
      </w:del>
    </w:p>
    <w:p w:rsidRPr="00B37F90" w:rsidR="003F2943" w:rsidDel="003B32DE" w:rsidP="63AF8425" w:rsidRDefault="003F2943" w14:paraId="26A9BBD6" w14:textId="389728F0">
      <w:pPr>
        <w:spacing w:after="0"/>
        <w:rPr>
          <w:del w:author="Jessica Lamb" w:date="2025-10-02T12:14:00Z" w16du:dateUtc="2025-10-02T19:14:00Z" w:id="995"/>
          <w:sz w:val="20"/>
          <w:szCs w:val="20"/>
        </w:rPr>
      </w:pPr>
      <w:del w:author="Jessica Lamb" w:date="2025-10-02T12:14:00Z" w:id="996">
        <w:r w:rsidRPr="63AF8425" w:rsidDel="51E4DD25">
          <w:rPr>
            <w:sz w:val="20"/>
            <w:szCs w:val="20"/>
          </w:rPr>
          <w:delText>srg_</w:delText>
        </w:r>
        <w:commentRangeStart w:id="997"/>
        <w:commentRangeStart w:id="998"/>
        <w:r w:rsidRPr="63AF8425" w:rsidDel="51E4DD25">
          <w:rPr>
            <w:sz w:val="20"/>
            <w:szCs w:val="20"/>
          </w:rPr>
          <w:delText>weight</w:delText>
        </w:r>
      </w:del>
      <w:commentRangeEnd w:id="997"/>
      <w:r>
        <w:rPr>
          <w:rStyle w:val="CommentReference"/>
        </w:rPr>
        <w:commentReference w:id="997"/>
      </w:r>
      <w:commentRangeEnd w:id="998"/>
      <w:r>
        <w:rPr>
          <w:rStyle w:val="CommentReference"/>
        </w:rPr>
        <w:commentReference w:id="998"/>
      </w:r>
    </w:p>
    <w:p w:rsidRPr="00861F9A" w:rsidR="003F2943" w:rsidP="003F2943" w:rsidRDefault="003F2943" w14:paraId="5897B7D0" w14:textId="411D1AB7">
      <w:pPr>
        <w:spacing w:after="0"/>
        <w:rPr>
          <w:rFonts w:cstheme="minorHAnsi"/>
          <w:sz w:val="20"/>
          <w:szCs w:val="20"/>
          <w:lang w:val="fr-FR"/>
        </w:rPr>
      </w:pPr>
      <w:proofErr w:type="gramStart"/>
      <w:r w:rsidRPr="00861F9A">
        <w:rPr>
          <w:rFonts w:cstheme="minorHAnsi"/>
          <w:sz w:val="20"/>
          <w:szCs w:val="20"/>
          <w:lang w:val="fr-FR"/>
        </w:rPr>
        <w:t>p</w:t>
      </w:r>
      <w:proofErr w:type="gramEnd"/>
      <w:r w:rsidRPr="00861F9A">
        <w:rPr>
          <w:rFonts w:cstheme="minorHAnsi"/>
          <w:sz w:val="20"/>
          <w:szCs w:val="20"/>
          <w:lang w:val="fr-FR"/>
        </w:rPr>
        <w:t>_mri_</w:t>
      </w:r>
      <w:r w:rsidRPr="00861F9A" w:rsidR="003A7955">
        <w:rPr>
          <w:rFonts w:cstheme="minorHAnsi"/>
          <w:sz w:val="20"/>
          <w:szCs w:val="20"/>
          <w:lang w:val="fr-FR"/>
        </w:rPr>
        <w:t>d</w:t>
      </w:r>
      <w:r w:rsidRPr="00861F9A">
        <w:rPr>
          <w:rFonts w:cstheme="minorHAnsi"/>
          <w:sz w:val="20"/>
          <w:szCs w:val="20"/>
          <w:lang w:val="fr-FR"/>
        </w:rPr>
        <w:t xml:space="preserve">2_fract_csf   </w:t>
      </w:r>
    </w:p>
    <w:p w:rsidRPr="00B37F90" w:rsidR="003F2943" w:rsidP="003F2943" w:rsidRDefault="003F2943" w14:paraId="4F7393CF" w14:textId="6BB080B5">
      <w:pPr>
        <w:spacing w:after="0"/>
        <w:rPr>
          <w:rFonts w:cstheme="minorHAnsi"/>
          <w:sz w:val="20"/>
          <w:szCs w:val="20"/>
          <w:lang w:val="fr-FR"/>
        </w:rPr>
      </w:pPr>
      <w:proofErr w:type="gramStart"/>
      <w:r w:rsidRPr="00B37F90">
        <w:rPr>
          <w:rFonts w:cstheme="minorHAnsi"/>
          <w:sz w:val="20"/>
          <w:szCs w:val="20"/>
          <w:lang w:val="fr-FR"/>
        </w:rPr>
        <w:t>p</w:t>
      </w:r>
      <w:proofErr w:type="gramEnd"/>
      <w:r w:rsidRPr="00B37F90">
        <w:rPr>
          <w:rFonts w:cstheme="minorHAnsi"/>
          <w:sz w:val="20"/>
          <w:szCs w:val="20"/>
          <w:lang w:val="fr-FR"/>
        </w:rPr>
        <w:t>_mri_</w:t>
      </w:r>
      <w:r w:rsidRPr="00B37F90" w:rsidR="003A7955">
        <w:rPr>
          <w:rFonts w:cstheme="minorHAnsi"/>
          <w:sz w:val="20"/>
          <w:szCs w:val="20"/>
          <w:lang w:val="fr-FR"/>
        </w:rPr>
        <w:t>d</w:t>
      </w:r>
      <w:r w:rsidRPr="00B37F90">
        <w:rPr>
          <w:rFonts w:cstheme="minorHAnsi"/>
          <w:sz w:val="20"/>
          <w:szCs w:val="20"/>
          <w:lang w:val="fr-FR"/>
        </w:rPr>
        <w:t>2_fract_tis</w:t>
      </w:r>
    </w:p>
    <w:p w:rsidRPr="00B37F90" w:rsidR="003F2943" w:rsidP="003F2943" w:rsidRDefault="003F2943" w14:paraId="1FFA3F99" w14:textId="5448C68D">
      <w:pPr>
        <w:spacing w:after="0"/>
        <w:rPr>
          <w:rFonts w:cstheme="minorHAnsi"/>
          <w:sz w:val="20"/>
          <w:szCs w:val="20"/>
          <w:lang w:val="fr-FR"/>
        </w:rPr>
      </w:pPr>
      <w:proofErr w:type="gramStart"/>
      <w:r w:rsidRPr="00B37F90">
        <w:rPr>
          <w:rFonts w:cstheme="minorHAnsi"/>
          <w:sz w:val="20"/>
          <w:szCs w:val="20"/>
          <w:lang w:val="fr-FR"/>
        </w:rPr>
        <w:t>p</w:t>
      </w:r>
      <w:proofErr w:type="gramEnd"/>
      <w:r w:rsidRPr="00B37F90">
        <w:rPr>
          <w:rFonts w:cstheme="minorHAnsi"/>
          <w:sz w:val="20"/>
          <w:szCs w:val="20"/>
          <w:lang w:val="fr-FR"/>
        </w:rPr>
        <w:t>_mri_</w:t>
      </w:r>
      <w:r w:rsidRPr="00B37F90" w:rsidR="003A7955">
        <w:rPr>
          <w:rFonts w:cstheme="minorHAnsi"/>
          <w:sz w:val="20"/>
          <w:szCs w:val="20"/>
          <w:lang w:val="fr-FR"/>
        </w:rPr>
        <w:t>d</w:t>
      </w:r>
      <w:r w:rsidRPr="00B37F90">
        <w:rPr>
          <w:rFonts w:cstheme="minorHAnsi"/>
          <w:sz w:val="20"/>
          <w:szCs w:val="20"/>
          <w:lang w:val="fr-FR"/>
        </w:rPr>
        <w:t xml:space="preserve">2_fract_les </w:t>
      </w:r>
    </w:p>
    <w:p w:rsidRPr="00B37F90" w:rsidR="003F2943" w:rsidP="003F2943" w:rsidRDefault="003F2943" w14:paraId="5E668A6D" w14:textId="348EF04A">
      <w:pPr>
        <w:spacing w:after="0"/>
        <w:rPr>
          <w:rFonts w:cstheme="minorHAnsi"/>
          <w:sz w:val="20"/>
          <w:szCs w:val="20"/>
        </w:rPr>
      </w:pPr>
      <w:r w:rsidRPr="00B37F90">
        <w:rPr>
          <w:rFonts w:cstheme="minorHAnsi"/>
          <w:sz w:val="20"/>
          <w:szCs w:val="20"/>
        </w:rPr>
        <w:t>Day 2 Fraction of</w:t>
      </w:r>
      <w:r w:rsidRPr="00B37F90" w:rsidR="00FC505E">
        <w:rPr>
          <w:rFonts w:cstheme="minorHAnsi"/>
          <w:sz w:val="20"/>
          <w:szCs w:val="20"/>
        </w:rPr>
        <w:t xml:space="preserve"> left</w:t>
      </w:r>
      <w:r w:rsidRPr="00B37F90">
        <w:rPr>
          <w:rFonts w:cstheme="minorHAnsi"/>
          <w:sz w:val="20"/>
          <w:szCs w:val="20"/>
        </w:rPr>
        <w:t xml:space="preserve"> </w:t>
      </w:r>
      <w:proofErr w:type="spellStart"/>
      <w:r w:rsidRPr="00B37F90">
        <w:rPr>
          <w:rFonts w:cstheme="minorHAnsi"/>
          <w:sz w:val="20"/>
          <w:szCs w:val="20"/>
        </w:rPr>
        <w:t>csf</w:t>
      </w:r>
      <w:proofErr w:type="spellEnd"/>
      <w:r w:rsidRPr="00B37F90">
        <w:rPr>
          <w:rFonts w:cstheme="minorHAnsi"/>
          <w:sz w:val="20"/>
          <w:szCs w:val="20"/>
        </w:rPr>
        <w:t xml:space="preserve"> to volume of the left hemisphere  </w:t>
      </w:r>
    </w:p>
    <w:p w:rsidRPr="00B37F90" w:rsidR="003F2943" w:rsidP="003F2943" w:rsidRDefault="003F2943" w14:paraId="1ED95A21" w14:textId="2D26DA83">
      <w:pPr>
        <w:spacing w:after="0"/>
        <w:rPr>
          <w:rFonts w:cstheme="minorHAnsi"/>
          <w:sz w:val="20"/>
          <w:szCs w:val="20"/>
        </w:rPr>
      </w:pPr>
      <w:r w:rsidRPr="00B37F90">
        <w:rPr>
          <w:rFonts w:cstheme="minorHAnsi"/>
          <w:sz w:val="20"/>
          <w:szCs w:val="20"/>
        </w:rPr>
        <w:t>Day 2 Fraction of</w:t>
      </w:r>
      <w:r w:rsidRPr="00B37F90" w:rsidR="00FC505E">
        <w:rPr>
          <w:rFonts w:cstheme="minorHAnsi"/>
          <w:sz w:val="20"/>
          <w:szCs w:val="20"/>
        </w:rPr>
        <w:t xml:space="preserve"> left</w:t>
      </w:r>
      <w:r w:rsidRPr="00B37F90">
        <w:rPr>
          <w:rFonts w:cstheme="minorHAnsi"/>
          <w:sz w:val="20"/>
          <w:szCs w:val="20"/>
        </w:rPr>
        <w:t xml:space="preserve"> lesion to volume of the left hemisphere  </w:t>
      </w:r>
    </w:p>
    <w:p w:rsidRPr="00B37F90" w:rsidR="003F2943" w:rsidP="003F2943" w:rsidRDefault="003F2943" w14:paraId="1363785C" w14:textId="4ECD6B38">
      <w:pPr>
        <w:spacing w:after="0"/>
        <w:rPr>
          <w:rFonts w:cstheme="minorHAnsi"/>
          <w:sz w:val="20"/>
          <w:szCs w:val="20"/>
        </w:rPr>
      </w:pPr>
      <w:r w:rsidRPr="00B37F90">
        <w:rPr>
          <w:rFonts w:cstheme="minorHAnsi"/>
          <w:sz w:val="20"/>
          <w:szCs w:val="20"/>
        </w:rPr>
        <w:t>Day 2 Fraction of</w:t>
      </w:r>
      <w:r w:rsidRPr="00B37F90" w:rsidR="00FC505E">
        <w:rPr>
          <w:rFonts w:cstheme="minorHAnsi"/>
          <w:sz w:val="20"/>
          <w:szCs w:val="20"/>
        </w:rPr>
        <w:t xml:space="preserve"> left</w:t>
      </w:r>
      <w:r w:rsidRPr="00B37F90">
        <w:rPr>
          <w:rFonts w:cstheme="minorHAnsi"/>
          <w:sz w:val="20"/>
          <w:szCs w:val="20"/>
        </w:rPr>
        <w:t xml:space="preserve"> tissue to volume of the left hemisphere  </w:t>
      </w:r>
    </w:p>
    <w:p w:rsidRPr="00B37F90" w:rsidR="003F2943" w:rsidP="003F2943" w:rsidRDefault="003F2943" w14:paraId="6A0D2920" w14:textId="2758230B">
      <w:pPr>
        <w:spacing w:after="0"/>
        <w:rPr>
          <w:rFonts w:cstheme="minorHAnsi"/>
          <w:sz w:val="20"/>
          <w:szCs w:val="20"/>
        </w:rPr>
      </w:pPr>
      <w:r w:rsidRPr="00B37F90">
        <w:rPr>
          <w:rFonts w:cstheme="minorHAnsi"/>
          <w:sz w:val="20"/>
          <w:szCs w:val="20"/>
        </w:rPr>
        <w:t xml:space="preserve">Day 2 Fraction of </w:t>
      </w:r>
      <w:r w:rsidRPr="00B37F90" w:rsidR="00FC505E">
        <w:rPr>
          <w:rFonts w:cstheme="minorHAnsi"/>
          <w:sz w:val="20"/>
          <w:szCs w:val="20"/>
        </w:rPr>
        <w:t xml:space="preserve">right </w:t>
      </w:r>
      <w:proofErr w:type="spellStart"/>
      <w:r w:rsidRPr="00B37F90">
        <w:rPr>
          <w:rFonts w:cstheme="minorHAnsi"/>
          <w:sz w:val="20"/>
          <w:szCs w:val="20"/>
        </w:rPr>
        <w:t>csf</w:t>
      </w:r>
      <w:proofErr w:type="spellEnd"/>
      <w:r w:rsidRPr="00B37F90">
        <w:rPr>
          <w:rFonts w:cstheme="minorHAnsi"/>
          <w:sz w:val="20"/>
          <w:szCs w:val="20"/>
        </w:rPr>
        <w:t xml:space="preserve"> to volume of the right hemisphere  </w:t>
      </w:r>
    </w:p>
    <w:p w:rsidRPr="00B37F90" w:rsidR="003F2943" w:rsidP="003F2943" w:rsidRDefault="003F2943" w14:paraId="15EFAA50" w14:textId="2A5734A4">
      <w:pPr>
        <w:spacing w:after="0"/>
        <w:rPr>
          <w:rFonts w:cstheme="minorHAnsi"/>
          <w:sz w:val="20"/>
          <w:szCs w:val="20"/>
        </w:rPr>
      </w:pPr>
      <w:r w:rsidRPr="00B37F90">
        <w:rPr>
          <w:rFonts w:cstheme="minorHAnsi"/>
          <w:sz w:val="20"/>
          <w:szCs w:val="20"/>
        </w:rPr>
        <w:t xml:space="preserve">Day 2 Fraction of </w:t>
      </w:r>
      <w:r w:rsidRPr="00B37F90" w:rsidR="00FC505E">
        <w:rPr>
          <w:rFonts w:cstheme="minorHAnsi"/>
          <w:sz w:val="20"/>
          <w:szCs w:val="20"/>
        </w:rPr>
        <w:t xml:space="preserve">right </w:t>
      </w:r>
      <w:r w:rsidRPr="00B37F90">
        <w:rPr>
          <w:rFonts w:cstheme="minorHAnsi"/>
          <w:sz w:val="20"/>
          <w:szCs w:val="20"/>
        </w:rPr>
        <w:t xml:space="preserve">lesion to volume of the right hemisphere  </w:t>
      </w:r>
    </w:p>
    <w:p w:rsidRPr="00B37F90" w:rsidR="003F2943" w:rsidP="003F2943" w:rsidRDefault="003F2943" w14:paraId="266571F1" w14:textId="2E07C579">
      <w:pPr>
        <w:spacing w:after="0"/>
        <w:rPr>
          <w:rFonts w:cstheme="minorHAnsi"/>
          <w:sz w:val="20"/>
          <w:szCs w:val="20"/>
        </w:rPr>
      </w:pPr>
      <w:r w:rsidRPr="00B37F90">
        <w:rPr>
          <w:rFonts w:cstheme="minorHAnsi"/>
          <w:sz w:val="20"/>
          <w:szCs w:val="20"/>
        </w:rPr>
        <w:t xml:space="preserve">Day 2 Fraction of </w:t>
      </w:r>
      <w:r w:rsidRPr="00B37F90" w:rsidR="00FC505E">
        <w:rPr>
          <w:rFonts w:cstheme="minorHAnsi"/>
          <w:sz w:val="20"/>
          <w:szCs w:val="20"/>
        </w:rPr>
        <w:t xml:space="preserve">right </w:t>
      </w:r>
      <w:r w:rsidRPr="00B37F90">
        <w:rPr>
          <w:rFonts w:cstheme="minorHAnsi"/>
          <w:sz w:val="20"/>
          <w:szCs w:val="20"/>
        </w:rPr>
        <w:t xml:space="preserve">tissue to volume of the right hemisphere  </w:t>
      </w:r>
    </w:p>
    <w:p w:rsidRPr="00B37F90" w:rsidR="003F2943" w:rsidP="003F2943" w:rsidRDefault="003F2943" w14:paraId="1CD0EAD7" w14:textId="0836220F">
      <w:pPr>
        <w:spacing w:after="0"/>
        <w:rPr>
          <w:rFonts w:cstheme="minorHAnsi"/>
          <w:sz w:val="20"/>
          <w:szCs w:val="20"/>
        </w:rPr>
      </w:pPr>
      <w:r w:rsidRPr="00B37F90">
        <w:rPr>
          <w:rFonts w:cstheme="minorHAnsi"/>
          <w:sz w:val="20"/>
          <w:szCs w:val="20"/>
        </w:rPr>
        <w:t>p_mri_</w:t>
      </w:r>
      <w:r w:rsidRPr="00B37F90" w:rsidR="003A7955">
        <w:rPr>
          <w:rFonts w:cstheme="minorHAnsi"/>
          <w:sz w:val="20"/>
          <w:szCs w:val="20"/>
        </w:rPr>
        <w:t>d</w:t>
      </w:r>
      <w:r w:rsidRPr="00B37F90">
        <w:rPr>
          <w:rFonts w:cstheme="minorHAnsi"/>
          <w:sz w:val="20"/>
          <w:szCs w:val="20"/>
        </w:rPr>
        <w:t>2_mid_shift_indx</w:t>
      </w:r>
    </w:p>
    <w:p w:rsidR="0088519B" w:rsidP="004F550A" w:rsidRDefault="004F550A" w14:paraId="2646AF5C" w14:textId="77777777">
      <w:pPr>
        <w:spacing w:after="0" w:line="240" w:lineRule="auto"/>
        <w:rPr>
          <w:ins w:author="Jessica Lamb" w:date="2025-09-30T13:04:00Z" w16du:dateUtc="2025-09-30T20:04:00Z" w:id="999"/>
          <w:rFonts w:cstheme="minorHAnsi"/>
          <w:sz w:val="20"/>
          <w:szCs w:val="20"/>
        </w:rPr>
      </w:pPr>
      <w:proofErr w:type="spellStart"/>
      <w:ins w:author="Jessica Lamb" w:date="2025-09-23T10:16:00Z" w16du:dateUtc="2025-09-23T17:16:00Z" w:id="1000">
        <w:r w:rsidRPr="00DA486A">
          <w:rPr>
            <w:rFonts w:cstheme="minorHAnsi"/>
            <w:sz w:val="20"/>
            <w:szCs w:val="20"/>
          </w:rPr>
          <w:t>txas_reperfusion</w:t>
        </w:r>
      </w:ins>
      <w:proofErr w:type="spellEnd"/>
    </w:p>
    <w:p w:rsidRPr="00DA486A" w:rsidR="0088519B" w:rsidP="0088519B" w:rsidRDefault="0088519B" w14:paraId="513CC617" w14:textId="3973974E">
      <w:pPr>
        <w:spacing w:after="0" w:line="240" w:lineRule="auto"/>
        <w:rPr>
          <w:ins w:author="Jessica Lamb" w:date="2025-09-30T13:04:00Z" w16du:dateUtc="2025-09-30T20:04:00Z" w:id="1001"/>
          <w:rFonts w:cstheme="minorHAnsi"/>
          <w:sz w:val="20"/>
          <w:szCs w:val="20"/>
        </w:rPr>
      </w:pPr>
      <w:proofErr w:type="spellStart"/>
      <w:ins w:author="Jessica Lamb" w:date="2025-09-30T13:04:00Z" w16du:dateUtc="2025-09-30T20:04:00Z" w:id="1002">
        <w:r w:rsidRPr="00DA486A">
          <w:rPr>
            <w:rFonts w:cstheme="minorHAnsi"/>
            <w:sz w:val="20"/>
            <w:szCs w:val="20"/>
          </w:rPr>
          <w:t>txas_reperfusion</w:t>
        </w:r>
        <w:r>
          <w:rPr>
            <w:rFonts w:cstheme="minorHAnsi"/>
            <w:sz w:val="20"/>
            <w:szCs w:val="20"/>
          </w:rPr>
          <w:t>_</w:t>
        </w:r>
      </w:ins>
      <w:ins w:author="Jessica Lamb" w:date="2025-10-03T10:35:00Z" w16du:dateUtc="2025-10-03T17:35:00Z" w:id="1003">
        <w:r w:rsidR="00642D5D">
          <w:rPr>
            <w:rFonts w:cstheme="minorHAnsi"/>
            <w:sz w:val="20"/>
            <w:szCs w:val="20"/>
          </w:rPr>
          <w:t>actual</w:t>
        </w:r>
      </w:ins>
      <w:proofErr w:type="spellEnd"/>
      <w:ins w:author="Jessica Lamb" w:date="2025-09-30T13:04:00Z" w16du:dateUtc="2025-09-30T20:04:00Z" w:id="1004">
        <w:r w:rsidRPr="00DA486A" w:rsidDel="00102E5C">
          <w:rPr>
            <w:rFonts w:cstheme="minorHAnsi"/>
            <w:sz w:val="20"/>
            <w:szCs w:val="20"/>
          </w:rPr>
          <w:t xml:space="preserve"> </w:t>
        </w:r>
      </w:ins>
    </w:p>
    <w:p w:rsidRPr="009610C1" w:rsidR="0088519B" w:rsidP="0088519B" w:rsidRDefault="0088519B" w14:paraId="7B5A305C" w14:textId="1668AFC7">
      <w:pPr>
        <w:spacing w:after="0" w:line="240" w:lineRule="auto"/>
        <w:rPr>
          <w:ins w:author="Jessica Lamb" w:date="2025-09-30T13:04:00Z" w16du:dateUtc="2025-09-30T20:04:00Z" w:id="1005"/>
          <w:rFonts w:cstheme="minorHAnsi"/>
          <w:sz w:val="20"/>
          <w:szCs w:val="20"/>
        </w:rPr>
      </w:pPr>
      <w:proofErr w:type="spellStart"/>
      <w:ins w:author="Jessica Lamb" w:date="2025-09-30T13:04:00Z" w16du:dateUtc="2025-09-30T20:04:00Z" w:id="1006">
        <w:r>
          <w:rPr>
            <w:rFonts w:cstheme="minorHAnsi"/>
            <w:sz w:val="20"/>
            <w:szCs w:val="20"/>
          </w:rPr>
          <w:t>rand</w:t>
        </w:r>
        <w:r w:rsidRPr="009610C1">
          <w:rPr>
            <w:rFonts w:cstheme="minorHAnsi"/>
            <w:sz w:val="20"/>
            <w:szCs w:val="20"/>
          </w:rPr>
          <w:t>_clot_length</w:t>
        </w:r>
        <w:proofErr w:type="spellEnd"/>
      </w:ins>
    </w:p>
    <w:p w:rsidRPr="00DA486A" w:rsidR="004F550A" w:rsidP="004F550A" w:rsidRDefault="004F550A" w14:paraId="5CC05846" w14:textId="77777777">
      <w:pPr>
        <w:spacing w:after="0" w:line="240" w:lineRule="auto"/>
        <w:rPr>
          <w:ins w:author="Jessica Lamb" w:date="2025-09-23T10:16:00Z" w16du:dateUtc="2025-09-23T17:16:00Z" w:id="1007"/>
          <w:rFonts w:cstheme="minorHAnsi"/>
          <w:sz w:val="20"/>
          <w:szCs w:val="20"/>
          <w:rPrChange w:author="Jessica Lamb" w:date="2025-09-23T14:40:00Z" w16du:dateUtc="2025-09-23T21:40:00Z" w:id="1008">
            <w:rPr>
              <w:ins w:author="Jessica Lamb" w:date="2025-09-23T10:16:00Z" w16du:dateUtc="2025-09-23T17:16:00Z" w:id="1009"/>
              <w:rFonts w:cstheme="minorHAnsi"/>
              <w:sz w:val="20"/>
              <w:szCs w:val="20"/>
              <w:highlight w:val="yellow"/>
            </w:rPr>
          </w:rPrChange>
        </w:rPr>
      </w:pPr>
      <w:proofErr w:type="spellStart"/>
      <w:ins w:author="Jessica Lamb" w:date="2025-09-23T10:16:00Z" w16du:dateUtc="2025-09-23T17:16:00Z" w:id="1010">
        <w:r w:rsidRPr="00DA486A">
          <w:rPr>
            <w:rFonts w:cstheme="minorHAnsi"/>
            <w:sz w:val="20"/>
            <w:szCs w:val="20"/>
            <w:rPrChange w:author="Jessica Lamb" w:date="2025-09-23T14:40:00Z" w16du:dateUtc="2025-09-23T21:40:00Z" w:id="1011">
              <w:rPr>
                <w:rFonts w:cstheme="minorHAnsi"/>
                <w:sz w:val="20"/>
                <w:szCs w:val="20"/>
                <w:highlight w:val="yellow"/>
              </w:rPr>
            </w:rPrChange>
          </w:rPr>
          <w:t>srg_clot_length</w:t>
        </w:r>
        <w:proofErr w:type="spellEnd"/>
      </w:ins>
    </w:p>
    <w:p w:rsidRPr="00B37F90" w:rsidR="003F2943" w:rsidDel="004F550A" w:rsidRDefault="003F2943" w14:paraId="09FE3F84" w14:textId="7174CD27">
      <w:pPr>
        <w:spacing w:after="0"/>
        <w:rPr>
          <w:del w:author="Jessica Lamb" w:date="2025-09-23T10:16:00Z" w16du:dateUtc="2025-09-23T17:16:00Z" w:id="1012"/>
          <w:rFonts w:cstheme="minorHAnsi"/>
          <w:sz w:val="20"/>
          <w:szCs w:val="20"/>
        </w:rPr>
      </w:pPr>
      <w:del w:author="Jessica Lamb" w:date="2025-09-23T10:16:00Z" w16du:dateUtc="2025-09-23T17:16:00Z" w:id="1013">
        <w:r w:rsidRPr="00B37F90" w:rsidDel="004F550A">
          <w:rPr>
            <w:rFonts w:cstheme="minorHAnsi"/>
            <w:sz w:val="20"/>
            <w:szCs w:val="20"/>
          </w:rPr>
          <w:delText>txas_tx_group</w:delText>
        </w:r>
      </w:del>
    </w:p>
    <w:p w:rsidRPr="00B37F90" w:rsidR="003F2943" w:rsidDel="004F550A" w:rsidP="5D8237CA" w:rsidRDefault="003F2943" w14:paraId="117D726B" w14:textId="5D41DCCA">
      <w:pPr>
        <w:spacing w:after="0"/>
        <w:rPr>
          <w:del w:author="Jessica Lamb" w:date="2025-09-23T10:16:00Z" w16du:dateUtc="2025-09-23T17:16:00Z" w:id="1014"/>
          <w:rFonts w:cstheme="minorHAnsi"/>
          <w:sz w:val="20"/>
          <w:szCs w:val="20"/>
        </w:rPr>
      </w:pPr>
      <w:del w:author="Jessica Lamb" w:date="2025-09-23T10:16:00Z" w16du:dateUtc="2025-09-23T17:16:00Z" w:id="1015">
        <w:r w:rsidRPr="00B37F90" w:rsidDel="004F550A">
          <w:rPr>
            <w:rFonts w:cstheme="minorHAnsi"/>
            <w:sz w:val="20"/>
            <w:szCs w:val="20"/>
          </w:rPr>
          <w:delText xml:space="preserve">txas_tx_group for mITT analysis and </w:delText>
        </w:r>
        <w:r w:rsidRPr="00B37F90" w:rsidDel="004F550A" w:rsidR="2ADA4D96">
          <w:rPr>
            <w:rFonts w:cstheme="minorHAnsi"/>
            <w:sz w:val="20"/>
            <w:szCs w:val="20"/>
          </w:rPr>
          <w:delText xml:space="preserve"> Txas_tx_group_actual</w:delText>
        </w:r>
      </w:del>
    </w:p>
    <w:p w:rsidRPr="00B37F90" w:rsidR="003F2943" w:rsidP="5D8237CA" w:rsidRDefault="003F2943" w14:paraId="79D7567C" w14:textId="59BF164C">
      <w:pPr>
        <w:spacing w:after="0"/>
        <w:rPr>
          <w:rFonts w:cstheme="minorHAnsi"/>
          <w:sz w:val="20"/>
          <w:szCs w:val="20"/>
        </w:rPr>
      </w:pPr>
      <w:del w:author="Jessica Lamb" w:date="2025-09-23T10:22:00Z" w16du:dateUtc="2025-09-23T17:22:00Z" w:id="1016">
        <w:r w:rsidRPr="00B37F90" w:rsidDel="00635C7A">
          <w:rPr>
            <w:rFonts w:cstheme="minorHAnsi"/>
            <w:sz w:val="20"/>
            <w:szCs w:val="20"/>
          </w:rPr>
          <w:delText xml:space="preserve"> for </w:delText>
        </w:r>
        <w:r w:rsidRPr="00B37F90" w:rsidDel="00635C7A" w:rsidR="002B34D2">
          <w:rPr>
            <w:rFonts w:cstheme="minorHAnsi"/>
            <w:sz w:val="20"/>
            <w:szCs w:val="20"/>
          </w:rPr>
          <w:delText>Fully</w:delText>
        </w:r>
      </w:del>
      <w:del w:author="Jessica Lamb" w:date="2025-09-23T10:21:00Z" w16du:dateUtc="2025-09-23T17:21:00Z" w:id="1017">
        <w:r w:rsidRPr="00B37F90" w:rsidDel="00635C7A" w:rsidR="002B34D2">
          <w:rPr>
            <w:rFonts w:cstheme="minorHAnsi"/>
            <w:sz w:val="20"/>
            <w:szCs w:val="20"/>
          </w:rPr>
          <w:delText xml:space="preserve"> treated</w:delText>
        </w:r>
        <w:r w:rsidRPr="00B37F90" w:rsidDel="00635C7A">
          <w:rPr>
            <w:rFonts w:cstheme="minorHAnsi"/>
            <w:sz w:val="20"/>
            <w:szCs w:val="20"/>
          </w:rPr>
          <w:delText xml:space="preserve"> analysis</w:delText>
        </w:r>
      </w:del>
    </w:p>
    <w:p w:rsidRPr="00B37F90" w:rsidR="00643F31" w:rsidP="00B15918" w:rsidRDefault="003F2943" w14:paraId="15179DAB" w14:textId="6BE0AADD">
      <w:pPr>
        <w:spacing w:after="0"/>
        <w:rPr>
          <w:rFonts w:cstheme="minorHAnsi"/>
          <w:sz w:val="28"/>
          <w:szCs w:val="28"/>
        </w:rPr>
      </w:pPr>
      <w:r w:rsidRPr="00B37F90">
        <w:rPr>
          <w:rFonts w:cstheme="minorHAnsi"/>
          <w:sz w:val="20"/>
          <w:szCs w:val="20"/>
        </w:rPr>
        <w:br/>
      </w:r>
    </w:p>
    <w:p w:rsidRPr="00B37F90" w:rsidR="001E2DC0" w:rsidP="001E2DC0" w:rsidRDefault="001E2DC0" w14:paraId="5C190CCE" w14:textId="77777777">
      <w:pPr>
        <w:spacing w:after="0"/>
        <w:rPr>
          <w:rFonts w:cstheme="minorHAnsi"/>
          <w:b/>
          <w:bCs/>
          <w:sz w:val="36"/>
          <w:szCs w:val="36"/>
        </w:rPr>
      </w:pPr>
      <w:r w:rsidRPr="00B37F90">
        <w:rPr>
          <w:rFonts w:cstheme="minorHAnsi"/>
          <w:b/>
          <w:bCs/>
          <w:sz w:val="36"/>
          <w:szCs w:val="36"/>
        </w:rPr>
        <w:t>Behavioral Tests</w:t>
      </w:r>
    </w:p>
    <w:p w:rsidRPr="00B37F90" w:rsidR="001E2DC0" w:rsidP="001E2DC0" w:rsidRDefault="001E2DC0" w14:paraId="480D1CB1" w14:textId="77777777">
      <w:pPr>
        <w:spacing w:after="0"/>
        <w:rPr>
          <w:rFonts w:cstheme="minorHAnsi"/>
          <w:sz w:val="20"/>
          <w:szCs w:val="20"/>
        </w:rPr>
      </w:pPr>
    </w:p>
    <w:p w:rsidRPr="00B37F90" w:rsidR="001E2DC0" w:rsidP="001E2DC0" w:rsidRDefault="001E2DC0" w14:paraId="3A1294AF" w14:textId="77777777">
      <w:pPr>
        <w:spacing w:after="0"/>
        <w:rPr>
          <w:rFonts w:cstheme="minorHAnsi"/>
          <w:b/>
          <w:bCs/>
          <w:sz w:val="28"/>
          <w:szCs w:val="28"/>
        </w:rPr>
      </w:pPr>
      <w:r w:rsidRPr="00B37F90">
        <w:rPr>
          <w:rFonts w:cstheme="minorHAnsi"/>
          <w:b/>
          <w:bCs/>
          <w:sz w:val="28"/>
          <w:szCs w:val="28"/>
        </w:rPr>
        <w:t>Corner test</w:t>
      </w:r>
    </w:p>
    <w:p w:rsidRPr="00B37F90" w:rsidR="000444BB" w:rsidP="001E2DC0" w:rsidRDefault="000444BB" w14:paraId="0FD16A45" w14:textId="77777777">
      <w:pPr>
        <w:spacing w:after="0"/>
        <w:rPr>
          <w:rFonts w:cstheme="minorHAnsi"/>
          <w:u w:val="single"/>
        </w:rPr>
      </w:pPr>
    </w:p>
    <w:p w:rsidRPr="00B37F90" w:rsidR="001E2DC0" w:rsidP="001E2DC0" w:rsidRDefault="001E2DC0" w14:paraId="75DEC401" w14:textId="77777777">
      <w:pPr>
        <w:spacing w:after="0"/>
        <w:rPr>
          <w:rFonts w:cstheme="minorHAnsi"/>
          <w:sz w:val="20"/>
          <w:szCs w:val="20"/>
        </w:rPr>
      </w:pPr>
      <w:r w:rsidRPr="00B37F90">
        <w:rPr>
          <w:rFonts w:cstheme="minorHAnsi"/>
          <w:sz w:val="20"/>
          <w:szCs w:val="20"/>
        </w:rPr>
        <w:t>Interpretation: Higher values indicate higher discrepancies between left and right sides corresponding to a more impaired animal. Lower values indicate smaller discrepancies between left and right sides corresponding to less impaired animals.</w:t>
      </w:r>
    </w:p>
    <w:p w:rsidRPr="00B37F90" w:rsidR="001E2DC0" w:rsidP="001E2DC0" w:rsidRDefault="001E2DC0" w14:paraId="7E1250AC" w14:textId="77777777">
      <w:pPr>
        <w:spacing w:after="0"/>
        <w:rPr>
          <w:rFonts w:cstheme="minorHAnsi"/>
          <w:sz w:val="20"/>
          <w:szCs w:val="20"/>
        </w:rPr>
      </w:pPr>
    </w:p>
    <w:p w:rsidRPr="00B37F90" w:rsidR="001E2DC0" w:rsidP="001E2DC0" w:rsidRDefault="001E2DC0" w14:paraId="1FADCF7F" w14:textId="77777777">
      <w:pPr>
        <w:spacing w:after="0"/>
        <w:rPr>
          <w:rFonts w:cstheme="minorHAnsi"/>
          <w:sz w:val="20"/>
          <w:szCs w:val="20"/>
          <w:u w:val="single"/>
        </w:rPr>
      </w:pPr>
      <w:r w:rsidRPr="00B37F90">
        <w:rPr>
          <w:rFonts w:cstheme="minorHAnsi"/>
          <w:sz w:val="20"/>
          <w:szCs w:val="20"/>
          <w:u w:val="single"/>
        </w:rPr>
        <w:t>Endpoints:</w:t>
      </w:r>
    </w:p>
    <w:p w:rsidRPr="00B37F90" w:rsidR="001E2DC0" w:rsidP="008D51E4" w:rsidRDefault="008D51E4" w14:paraId="69FDFC19" w14:textId="02AC9545">
      <w:pPr>
        <w:pStyle w:val="ListParagraph"/>
        <w:numPr>
          <w:ilvl w:val="0"/>
          <w:numId w:val="28"/>
        </w:numPr>
        <w:spacing w:after="0"/>
        <w:rPr>
          <w:rFonts w:cstheme="minorHAnsi"/>
        </w:rPr>
      </w:pPr>
      <w:r w:rsidRPr="00B37F90">
        <w:rPr>
          <w:rFonts w:cstheme="minorHAnsi"/>
        </w:rPr>
        <w:t xml:space="preserve">Corner Index = </w:t>
      </w:r>
      <w:r w:rsidRPr="00B37F90" w:rsidR="001E2DC0">
        <w:rPr>
          <w:rFonts w:cstheme="minorHAnsi"/>
        </w:rPr>
        <w:t>Abs (left - right) / (left + right)</w:t>
      </w:r>
    </w:p>
    <w:p w:rsidRPr="00B37F90" w:rsidR="001E2DC0" w:rsidP="001E2DC0" w:rsidRDefault="001E2DC0" w14:paraId="7AB21255" w14:textId="77777777">
      <w:pPr>
        <w:spacing w:after="0"/>
        <w:rPr>
          <w:rFonts w:cstheme="minorHAnsi"/>
          <w:sz w:val="20"/>
          <w:szCs w:val="20"/>
        </w:rPr>
      </w:pPr>
    </w:p>
    <w:p w:rsidRPr="00B37F90" w:rsidR="001E2DC0" w:rsidP="001E2DC0" w:rsidRDefault="001E2DC0" w14:paraId="55CFBA32" w14:textId="656EF304">
      <w:pPr>
        <w:spacing w:after="0"/>
        <w:rPr>
          <w:rFonts w:cstheme="minorHAnsi"/>
          <w:sz w:val="20"/>
          <w:szCs w:val="20"/>
        </w:rPr>
      </w:pPr>
      <w:r w:rsidRPr="00B37F90">
        <w:rPr>
          <w:rFonts w:cstheme="minorHAnsi"/>
          <w:sz w:val="20"/>
          <w:szCs w:val="20"/>
          <w:u w:val="single"/>
        </w:rPr>
        <w:t>Timepoints:</w:t>
      </w:r>
      <w:r w:rsidRPr="00B37F90" w:rsidR="00B15918">
        <w:rPr>
          <w:rFonts w:cstheme="minorHAnsi"/>
          <w:sz w:val="20"/>
          <w:szCs w:val="20"/>
        </w:rPr>
        <w:t xml:space="preserve"> </w:t>
      </w:r>
      <w:r w:rsidRPr="00B37F90" w:rsidR="009F4330">
        <w:rPr>
          <w:rFonts w:cstheme="minorHAnsi"/>
          <w:sz w:val="20"/>
          <w:szCs w:val="20"/>
        </w:rPr>
        <w:t>Base</w:t>
      </w:r>
      <w:r w:rsidRPr="00B37F90" w:rsidR="0025132E">
        <w:rPr>
          <w:rFonts w:cstheme="minorHAnsi"/>
          <w:sz w:val="20"/>
          <w:szCs w:val="20"/>
        </w:rPr>
        <w:t>line (bl), Day 7 (d7), Day 30 (d30)</w:t>
      </w:r>
      <w:r w:rsidRPr="00B37F90" w:rsidR="00B15918">
        <w:rPr>
          <w:rFonts w:cstheme="minorHAnsi"/>
          <w:sz w:val="20"/>
          <w:szCs w:val="20"/>
        </w:rPr>
        <w:t xml:space="preserve"> </w:t>
      </w:r>
    </w:p>
    <w:p w:rsidRPr="00B37F90" w:rsidR="001E2DC0" w:rsidP="001E2DC0" w:rsidRDefault="001E2DC0" w14:paraId="2AC75627" w14:textId="77777777">
      <w:pPr>
        <w:spacing w:after="0"/>
        <w:rPr>
          <w:rFonts w:cstheme="minorHAnsi"/>
          <w:sz w:val="20"/>
          <w:szCs w:val="20"/>
        </w:rPr>
      </w:pPr>
    </w:p>
    <w:p w:rsidRPr="00B37F90" w:rsidR="001E2DC0" w:rsidP="001E2DC0" w:rsidRDefault="001E2DC0" w14:paraId="1F533049" w14:textId="22F96FFA">
      <w:pPr>
        <w:spacing w:after="0"/>
        <w:rPr>
          <w:rFonts w:cstheme="minorHAnsi"/>
          <w:sz w:val="20"/>
          <w:szCs w:val="20"/>
          <w:u w:val="single"/>
        </w:rPr>
      </w:pPr>
      <w:r w:rsidRPr="00B37F90">
        <w:rPr>
          <w:rFonts w:cstheme="minorHAnsi"/>
          <w:sz w:val="20"/>
          <w:szCs w:val="20"/>
          <w:u w:val="single"/>
        </w:rPr>
        <w:t>Goal:</w:t>
      </w:r>
    </w:p>
    <w:p w:rsidRPr="00B37F90" w:rsidR="001E2DC0" w:rsidP="001E2DC0" w:rsidRDefault="001E2DC0" w14:paraId="5D0236A6" w14:textId="7C22CD57">
      <w:pPr>
        <w:pStyle w:val="ListParagraph"/>
        <w:numPr>
          <w:ilvl w:val="0"/>
          <w:numId w:val="16"/>
        </w:numPr>
        <w:spacing w:after="0"/>
        <w:rPr>
          <w:rFonts w:cstheme="minorHAnsi"/>
        </w:rPr>
      </w:pPr>
      <w:r w:rsidRPr="00B37F90">
        <w:rPr>
          <w:rFonts w:cstheme="minorHAnsi"/>
        </w:rPr>
        <w:t>Feasibility</w:t>
      </w:r>
    </w:p>
    <w:p w:rsidRPr="00B37F90" w:rsidR="001E2DC0" w:rsidP="001E2DC0" w:rsidRDefault="001E2DC0" w14:paraId="69085A88" w14:textId="77777777">
      <w:pPr>
        <w:pStyle w:val="ListParagraph"/>
        <w:spacing w:after="0"/>
        <w:rPr>
          <w:rFonts w:cstheme="minorHAnsi"/>
        </w:rPr>
      </w:pPr>
    </w:p>
    <w:p w:rsidRPr="00B37F90" w:rsidR="00643F31" w:rsidP="00643F31" w:rsidRDefault="00065AD9" w14:paraId="1BE7E28C" w14:textId="2AD16E11">
      <w:pPr>
        <w:rPr>
          <w:rFonts w:cstheme="minorHAnsi"/>
          <w:color w:val="000000" w:themeColor="text1"/>
          <w:sz w:val="20"/>
          <w:szCs w:val="20"/>
        </w:rPr>
      </w:pPr>
      <w:r w:rsidRPr="00B37F90">
        <w:rPr>
          <w:rFonts w:cstheme="minorHAnsi"/>
          <w:color w:val="000000" w:themeColor="text1"/>
          <w:sz w:val="20"/>
          <w:szCs w:val="20"/>
          <w:u w:val="single"/>
        </w:rPr>
        <w:t>Descriptive tables</w:t>
      </w:r>
      <w:r w:rsidRPr="00B37F90" w:rsidR="00643F31">
        <w:rPr>
          <w:rFonts w:cstheme="minorHAnsi"/>
          <w:color w:val="000000" w:themeColor="text1"/>
          <w:sz w:val="20"/>
          <w:szCs w:val="20"/>
          <w:u w:val="single"/>
        </w:rPr>
        <w:t xml:space="preserve"> by</w:t>
      </w:r>
      <w:r w:rsidRPr="00B37F90" w:rsidR="00643F31">
        <w:rPr>
          <w:rFonts w:cstheme="minorHAnsi"/>
          <w:color w:val="000000" w:themeColor="text1"/>
          <w:sz w:val="20"/>
          <w:szCs w:val="20"/>
        </w:rPr>
        <w:t>:</w:t>
      </w:r>
    </w:p>
    <w:p w:rsidRPr="00B37F90" w:rsidR="00FB15E5" w:rsidP="00FB15E5" w:rsidRDefault="00643F31" w14:paraId="2CC9D97C" w14:textId="0F95510E">
      <w:pPr>
        <w:spacing w:after="0"/>
        <w:rPr>
          <w:ins w:author="Jessica Lamb" w:date="2025-09-23T10:17:00Z" w16du:dateUtc="2025-09-23T17:17:00Z" w:id="1018"/>
          <w:rFonts w:cstheme="minorHAnsi"/>
          <w:sz w:val="20"/>
          <w:szCs w:val="20"/>
        </w:rPr>
      </w:pPr>
      <w:r w:rsidRPr="00B37F90">
        <w:rPr>
          <w:rFonts w:cstheme="minorHAnsi"/>
          <w:color w:val="000000" w:themeColor="text1"/>
          <w:sz w:val="20"/>
          <w:szCs w:val="20"/>
        </w:rPr>
        <w:t>Total, Site, sex</w:t>
      </w:r>
      <w:r w:rsidRPr="00B37F90" w:rsidR="00422960">
        <w:rPr>
          <w:rFonts w:cstheme="minorHAnsi"/>
          <w:color w:val="000000" w:themeColor="text1"/>
          <w:sz w:val="20"/>
          <w:szCs w:val="20"/>
        </w:rPr>
        <w:t xml:space="preserve">, </w:t>
      </w:r>
      <w:ins w:author="Jessica Lamb" w:date="2025-09-23T10:17:00Z" w16du:dateUtc="2025-09-23T17:17:00Z" w:id="1019">
        <w:r w:rsidR="00FB15E5">
          <w:rPr>
            <w:rFonts w:cstheme="minorHAnsi"/>
            <w:color w:val="000000" w:themeColor="text1"/>
            <w:sz w:val="20"/>
            <w:szCs w:val="20"/>
          </w:rPr>
          <w:t>Reperfusion method</w:t>
        </w:r>
        <w:r w:rsidRPr="00B37F90" w:rsidR="00FB15E5">
          <w:rPr>
            <w:rFonts w:cstheme="minorHAnsi"/>
            <w:color w:val="000000" w:themeColor="text1"/>
            <w:sz w:val="20"/>
            <w:szCs w:val="20"/>
          </w:rPr>
          <w:t xml:space="preserve">, </w:t>
        </w:r>
        <w:r w:rsidR="00FB15E5">
          <w:rPr>
            <w:rFonts w:cstheme="minorHAnsi"/>
            <w:color w:val="000000" w:themeColor="text1"/>
            <w:sz w:val="20"/>
            <w:szCs w:val="20"/>
          </w:rPr>
          <w:t>Clot length</w:t>
        </w:r>
        <w:r w:rsidRPr="00B37F90" w:rsidDel="00102E5C" w:rsidR="00FB15E5">
          <w:rPr>
            <w:rFonts w:cstheme="minorHAnsi"/>
            <w:color w:val="000000" w:themeColor="text1"/>
            <w:sz w:val="20"/>
            <w:szCs w:val="20"/>
          </w:rPr>
          <w:t xml:space="preserve"> </w:t>
        </w:r>
      </w:ins>
      <w:ins w:author="Jessica Lamb" w:date="2025-10-07T17:40:00Z" w16du:dateUtc="2025-10-08T00:40:00Z" w:id="1020">
        <w:r w:rsidR="002A3DC2">
          <w:rPr>
            <w:rFonts w:cstheme="minorHAnsi"/>
            <w:color w:val="000000" w:themeColor="text1"/>
            <w:sz w:val="20"/>
            <w:szCs w:val="20"/>
          </w:rPr>
          <w:t>(</w:t>
        </w:r>
        <w:r w:rsidR="002A3DC2">
          <w:rPr>
            <w:sz w:val="20"/>
            <w:szCs w:val="20"/>
          </w:rPr>
          <w:t>round to the nearest whole number</w:t>
        </w:r>
        <w:r w:rsidR="002A3DC2">
          <w:rPr>
            <w:sz w:val="20"/>
            <w:szCs w:val="20"/>
          </w:rPr>
          <w:t>)</w:t>
        </w:r>
      </w:ins>
    </w:p>
    <w:p w:rsidRPr="00B37F90" w:rsidR="00065AD9" w:rsidP="00643F31" w:rsidRDefault="00497599" w14:paraId="42C2246B" w14:textId="56A94083">
      <w:pPr>
        <w:rPr>
          <w:rFonts w:cstheme="minorHAnsi"/>
          <w:color w:val="000000" w:themeColor="text1"/>
          <w:sz w:val="20"/>
          <w:szCs w:val="20"/>
          <w:u w:val="single"/>
        </w:rPr>
      </w:pPr>
      <w:del w:author="Jessica Lamb" w:date="2025-09-23T10:17:00Z" w16du:dateUtc="2025-09-23T17:17:00Z" w:id="1021">
        <w:r w:rsidRPr="00B37F90" w:rsidDel="00FB15E5">
          <w:rPr>
            <w:rFonts w:cstheme="minorHAnsi"/>
            <w:color w:val="000000" w:themeColor="text1"/>
            <w:sz w:val="20"/>
            <w:szCs w:val="20"/>
          </w:rPr>
          <w:delText>M</w:delText>
        </w:r>
        <w:r w:rsidRPr="00B37F90" w:rsidDel="00FB15E5" w:rsidR="00422960">
          <w:rPr>
            <w:rFonts w:cstheme="minorHAnsi"/>
            <w:color w:val="000000" w:themeColor="text1"/>
            <w:sz w:val="20"/>
            <w:szCs w:val="20"/>
          </w:rPr>
          <w:delText xml:space="preserve">odel, </w:delText>
        </w:r>
        <w:r w:rsidRPr="00B37F90" w:rsidDel="00FB15E5" w:rsidR="002237C0">
          <w:rPr>
            <w:rFonts w:cstheme="minorHAnsi"/>
            <w:color w:val="000000" w:themeColor="text1"/>
            <w:sz w:val="20"/>
            <w:szCs w:val="20"/>
          </w:rPr>
          <w:delText>T</w:delText>
        </w:r>
        <w:r w:rsidRPr="00B37F90" w:rsidDel="00FB15E5" w:rsidR="00422960">
          <w:rPr>
            <w:rFonts w:cstheme="minorHAnsi"/>
            <w:color w:val="000000" w:themeColor="text1"/>
            <w:sz w:val="20"/>
            <w:szCs w:val="20"/>
          </w:rPr>
          <w:delText>reatment</w:delText>
        </w:r>
      </w:del>
    </w:p>
    <w:p w:rsidRPr="00B37F90" w:rsidR="00643F31" w:rsidP="00643F31" w:rsidRDefault="00643F31" w14:paraId="6C7D337D" w14:textId="4C3F8190">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rsidRPr="00B37F90" w:rsidR="00162E54" w:rsidP="00162E54" w:rsidRDefault="00162E54" w14:paraId="246A7A54" w14:textId="77777777">
      <w:pPr>
        <w:spacing w:after="0"/>
        <w:rPr>
          <w:rFonts w:cstheme="minorHAnsi"/>
          <w:sz w:val="20"/>
          <w:szCs w:val="20"/>
        </w:rPr>
      </w:pPr>
      <w:proofErr w:type="spellStart"/>
      <w:r w:rsidRPr="00B37F90">
        <w:rPr>
          <w:rFonts w:cstheme="minorHAnsi"/>
          <w:sz w:val="20"/>
          <w:szCs w:val="20"/>
        </w:rPr>
        <w:t>enro_sex</w:t>
      </w:r>
      <w:proofErr w:type="spellEnd"/>
    </w:p>
    <w:p w:rsidRPr="00B37F90" w:rsidR="00162E54" w:rsidDel="001633A9" w:rsidP="00162E54" w:rsidRDefault="00162E54" w14:paraId="7075FBD5" w14:textId="28AECBC7">
      <w:pPr>
        <w:spacing w:after="0"/>
        <w:rPr>
          <w:del w:author="Jessica Lamb" w:date="2025-09-23T10:17:00Z" w16du:dateUtc="2025-09-23T17:17:00Z" w:id="1022"/>
          <w:rFonts w:cstheme="minorHAnsi"/>
          <w:sz w:val="20"/>
          <w:szCs w:val="20"/>
        </w:rPr>
      </w:pPr>
      <w:del w:author="Jessica Lamb" w:date="2025-09-23T10:17:00Z" w16du:dateUtc="2025-09-23T17:17:00Z" w:id="1023">
        <w:r w:rsidRPr="00B37F90" w:rsidDel="001633A9">
          <w:rPr>
            <w:rFonts w:cstheme="minorHAnsi"/>
            <w:sz w:val="20"/>
            <w:szCs w:val="20"/>
          </w:rPr>
          <w:delText>enro_model</w:delText>
        </w:r>
      </w:del>
    </w:p>
    <w:p w:rsidRPr="00B37F90" w:rsidR="00162E54" w:rsidP="00162E54" w:rsidRDefault="00162E54" w14:paraId="23E3B9AA" w14:textId="7777777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B37F90" w:rsidR="00162E54" w:rsidP="00162E54" w:rsidRDefault="00162E54" w14:paraId="72567DBB" w14:textId="26A5603C">
      <w:pPr>
        <w:spacing w:after="0"/>
        <w:rPr>
          <w:rFonts w:cstheme="minorHAnsi"/>
          <w:sz w:val="20"/>
          <w:szCs w:val="20"/>
        </w:rPr>
      </w:pPr>
      <w:proofErr w:type="spellStart"/>
      <w:r w:rsidRPr="00B37F90">
        <w:rPr>
          <w:rFonts w:cstheme="minorHAnsi"/>
          <w:sz w:val="20"/>
          <w:szCs w:val="20"/>
        </w:rPr>
        <w:t>corner_bl_conduct</w:t>
      </w:r>
      <w:proofErr w:type="spellEnd"/>
      <w:r w:rsidRPr="00B37F90">
        <w:rPr>
          <w:rFonts w:cstheme="minorHAnsi"/>
          <w:sz w:val="20"/>
          <w:szCs w:val="20"/>
        </w:rPr>
        <w:br/>
      </w:r>
      <w:proofErr w:type="spellStart"/>
      <w:r w:rsidRPr="00B37F90">
        <w:rPr>
          <w:rFonts w:cstheme="minorHAnsi"/>
          <w:sz w:val="20"/>
          <w:szCs w:val="20"/>
        </w:rPr>
        <w:t>corner_bl_conduct_rsn</w:t>
      </w:r>
      <w:proofErr w:type="spellEnd"/>
      <w:r w:rsidRPr="00B37F90">
        <w:rPr>
          <w:rFonts w:cstheme="minorHAnsi"/>
          <w:sz w:val="20"/>
          <w:szCs w:val="20"/>
        </w:rPr>
        <w:br/>
      </w:r>
      <w:r w:rsidRPr="00B37F90">
        <w:rPr>
          <w:rFonts w:cstheme="minorHAnsi"/>
          <w:sz w:val="20"/>
          <w:szCs w:val="20"/>
        </w:rPr>
        <w:t>corner_d7_conduct</w:t>
      </w:r>
      <w:r w:rsidRPr="00B37F90">
        <w:rPr>
          <w:rFonts w:cstheme="minorHAnsi"/>
          <w:sz w:val="20"/>
          <w:szCs w:val="20"/>
        </w:rPr>
        <w:br/>
      </w:r>
      <w:r w:rsidRPr="00B37F90">
        <w:rPr>
          <w:rFonts w:cstheme="minorHAnsi"/>
          <w:sz w:val="20"/>
          <w:szCs w:val="20"/>
        </w:rPr>
        <w:t>corner_d7_conduct_rsn</w:t>
      </w:r>
      <w:r w:rsidRPr="00B37F90">
        <w:rPr>
          <w:rFonts w:cstheme="minorHAnsi"/>
          <w:sz w:val="20"/>
          <w:szCs w:val="20"/>
        </w:rPr>
        <w:br/>
      </w:r>
      <w:r w:rsidRPr="00B37F90">
        <w:rPr>
          <w:rFonts w:cstheme="minorHAnsi"/>
          <w:sz w:val="20"/>
          <w:szCs w:val="20"/>
        </w:rPr>
        <w:t>corner_d30_conduct</w:t>
      </w:r>
      <w:r w:rsidRPr="00B37F90">
        <w:rPr>
          <w:rFonts w:cstheme="minorHAnsi"/>
          <w:sz w:val="20"/>
          <w:szCs w:val="20"/>
        </w:rPr>
        <w:br/>
      </w:r>
      <w:proofErr w:type="spellStart"/>
      <w:r w:rsidRPr="00B37F90">
        <w:rPr>
          <w:rFonts w:cstheme="minorHAnsi"/>
          <w:sz w:val="20"/>
          <w:szCs w:val="20"/>
        </w:rPr>
        <w:t>corner_d30_conduct</w:t>
      </w:r>
      <w:proofErr w:type="spellEnd"/>
      <w:r w:rsidRPr="00B37F90">
        <w:rPr>
          <w:rFonts w:cstheme="minorHAnsi"/>
          <w:sz w:val="20"/>
          <w:szCs w:val="20"/>
        </w:rPr>
        <w:t xml:space="preserve"> _</w:t>
      </w:r>
      <w:proofErr w:type="spellStart"/>
      <w:r w:rsidRPr="00B37F90">
        <w:rPr>
          <w:rFonts w:cstheme="minorHAnsi"/>
          <w:sz w:val="20"/>
          <w:szCs w:val="20"/>
        </w:rPr>
        <w:t>rsn</w:t>
      </w:r>
      <w:proofErr w:type="spellEnd"/>
    </w:p>
    <w:p w:rsidR="002F41D7" w:rsidP="002F41D7" w:rsidRDefault="002F41D7" w14:paraId="6BD10C17" w14:textId="77777777">
      <w:pPr>
        <w:spacing w:after="0" w:line="240" w:lineRule="auto"/>
        <w:rPr>
          <w:ins w:author="Jessica Lamb" w:date="2025-09-23T10:16:00Z" w16du:dateUtc="2025-09-23T17:16:00Z" w:id="1024"/>
          <w:rFonts w:cstheme="minorHAnsi"/>
          <w:sz w:val="20"/>
          <w:szCs w:val="20"/>
        </w:rPr>
      </w:pPr>
      <w:proofErr w:type="spellStart"/>
      <w:ins w:author="Jessica Lamb" w:date="2025-09-23T10:16:00Z" w16du:dateUtc="2025-09-23T17:16:00Z" w:id="1025">
        <w:r w:rsidRPr="00102E5C">
          <w:rPr>
            <w:rFonts w:cstheme="minorHAnsi"/>
            <w:sz w:val="20"/>
            <w:szCs w:val="20"/>
          </w:rPr>
          <w:t>txas_reperfusion</w:t>
        </w:r>
        <w:proofErr w:type="spellEnd"/>
        <w:r w:rsidRPr="00102E5C" w:rsidDel="00102E5C">
          <w:rPr>
            <w:rFonts w:cstheme="minorHAnsi"/>
            <w:sz w:val="20"/>
            <w:szCs w:val="20"/>
          </w:rPr>
          <w:t xml:space="preserve"> </w:t>
        </w:r>
      </w:ins>
    </w:p>
    <w:p w:rsidR="002F41D7" w:rsidP="002F41D7" w:rsidRDefault="002F41D7" w14:paraId="4DC9C3D8" w14:textId="77777777">
      <w:pPr>
        <w:spacing w:after="0" w:line="240" w:lineRule="auto"/>
        <w:rPr>
          <w:ins w:author="Jessica Lamb" w:date="2025-10-02T12:22:00Z" w16du:dateUtc="2025-10-02T19:22:00Z" w:id="1026"/>
          <w:rFonts w:cstheme="minorHAnsi"/>
          <w:sz w:val="20"/>
          <w:szCs w:val="20"/>
        </w:rPr>
      </w:pPr>
      <w:proofErr w:type="spellStart"/>
      <w:ins w:author="Jessica Lamb" w:date="2025-09-23T10:16:00Z" w16du:dateUtc="2025-09-23T17:16:00Z" w:id="1027">
        <w:r w:rsidRPr="00CF4F1F">
          <w:rPr>
            <w:rFonts w:cstheme="minorHAnsi"/>
            <w:sz w:val="20"/>
            <w:szCs w:val="20"/>
            <w:rPrChange w:author="Jessica Lamb" w:date="2025-09-23T14:42:00Z" w16du:dateUtc="2025-09-23T21:42:00Z" w:id="1028">
              <w:rPr>
                <w:rFonts w:cstheme="minorHAnsi"/>
                <w:sz w:val="20"/>
                <w:szCs w:val="20"/>
                <w:highlight w:val="yellow"/>
              </w:rPr>
            </w:rPrChange>
          </w:rPr>
          <w:t>srg_clot_length</w:t>
        </w:r>
      </w:ins>
      <w:proofErr w:type="spellEnd"/>
    </w:p>
    <w:p w:rsidR="00551005" w:rsidP="00551005" w:rsidRDefault="00551005" w14:paraId="74EF9CF3" w14:textId="17E0DD0B">
      <w:pPr>
        <w:spacing w:after="0" w:line="240" w:lineRule="auto"/>
        <w:rPr>
          <w:ins w:author="Jessica Lamb" w:date="2025-10-02T12:22:00Z" w16du:dateUtc="2025-10-02T19:22:00Z" w:id="1029"/>
          <w:rFonts w:cstheme="minorHAnsi"/>
          <w:sz w:val="20"/>
          <w:szCs w:val="20"/>
        </w:rPr>
      </w:pPr>
      <w:proofErr w:type="spellStart"/>
      <w:ins w:author="Jessica Lamb" w:date="2025-10-02T12:22:00Z" w16du:dateUtc="2025-10-02T19:22:00Z" w:id="1030">
        <w:r w:rsidRPr="00102E5C">
          <w:rPr>
            <w:rFonts w:cstheme="minorHAnsi"/>
            <w:sz w:val="20"/>
            <w:szCs w:val="20"/>
          </w:rPr>
          <w:t>txas_reperfusion</w:t>
        </w:r>
        <w:r>
          <w:rPr>
            <w:rFonts w:cstheme="minorHAnsi"/>
            <w:sz w:val="20"/>
            <w:szCs w:val="20"/>
          </w:rPr>
          <w:t>_</w:t>
        </w:r>
      </w:ins>
      <w:ins w:author="Jessica Lamb" w:date="2025-10-03T10:35:00Z" w16du:dateUtc="2025-10-03T17:35:00Z" w:id="1031">
        <w:r w:rsidR="00642D5D">
          <w:rPr>
            <w:rFonts w:cstheme="minorHAnsi"/>
            <w:sz w:val="20"/>
            <w:szCs w:val="20"/>
          </w:rPr>
          <w:t>actual</w:t>
        </w:r>
      </w:ins>
      <w:proofErr w:type="spellEnd"/>
      <w:ins w:author="Jessica Lamb" w:date="2025-10-02T12:22:00Z" w16du:dateUtc="2025-10-02T19:22:00Z" w:id="1032">
        <w:r w:rsidRPr="00102E5C" w:rsidDel="00102E5C">
          <w:rPr>
            <w:rFonts w:cstheme="minorHAnsi"/>
            <w:sz w:val="20"/>
            <w:szCs w:val="20"/>
          </w:rPr>
          <w:t xml:space="preserve"> </w:t>
        </w:r>
      </w:ins>
    </w:p>
    <w:p w:rsidRPr="00B37F90" w:rsidR="00551005" w:rsidP="00551005" w:rsidRDefault="00551005" w14:paraId="27650792" w14:textId="77777777">
      <w:pPr>
        <w:spacing w:after="0" w:line="240" w:lineRule="auto"/>
        <w:rPr>
          <w:ins w:author="Jessica Lamb" w:date="2025-10-02T12:22:00Z" w16du:dateUtc="2025-10-02T19:22:00Z" w:id="1033"/>
          <w:rFonts w:cstheme="minorHAnsi"/>
          <w:sz w:val="20"/>
          <w:szCs w:val="20"/>
          <w:highlight w:val="yellow"/>
        </w:rPr>
      </w:pPr>
      <w:proofErr w:type="spellStart"/>
      <w:ins w:author="Jessica Lamb" w:date="2025-10-02T12:22:00Z" w16du:dateUtc="2025-10-02T19:22:00Z" w:id="1034">
        <w:r>
          <w:rPr>
            <w:rFonts w:cstheme="minorHAnsi"/>
            <w:sz w:val="20"/>
            <w:szCs w:val="20"/>
          </w:rPr>
          <w:t>rand</w:t>
        </w:r>
        <w:r w:rsidRPr="009610C1">
          <w:rPr>
            <w:rFonts w:cstheme="minorHAnsi"/>
            <w:sz w:val="20"/>
            <w:szCs w:val="20"/>
          </w:rPr>
          <w:t>_clot_length</w:t>
        </w:r>
        <w:proofErr w:type="spellEnd"/>
      </w:ins>
    </w:p>
    <w:p w:rsidRPr="00B37F90" w:rsidR="00162E54" w:rsidDel="002F41D7" w:rsidP="5D8237CA" w:rsidRDefault="00162E54" w14:paraId="31182C08" w14:textId="72ECD441">
      <w:pPr>
        <w:spacing w:after="0"/>
        <w:rPr>
          <w:del w:author="Jessica Lamb" w:date="2025-09-23T10:16:00Z" w16du:dateUtc="2025-09-23T17:16:00Z" w:id="1035"/>
          <w:rFonts w:cstheme="minorHAnsi"/>
          <w:sz w:val="20"/>
          <w:szCs w:val="20"/>
        </w:rPr>
      </w:pPr>
      <w:del w:author="Jessica Lamb" w:date="2025-09-23T10:16:00Z" w16du:dateUtc="2025-09-23T17:16:00Z" w:id="1036">
        <w:r w:rsidRPr="00B37F90" w:rsidDel="002F41D7">
          <w:rPr>
            <w:rFonts w:cstheme="minorHAnsi"/>
            <w:sz w:val="20"/>
            <w:szCs w:val="20"/>
          </w:rPr>
          <w:delText xml:space="preserve">txas_tx_group </w:delText>
        </w:r>
      </w:del>
    </w:p>
    <w:p w:rsidRPr="00B37F90" w:rsidR="5A6F9938" w:rsidDel="002F41D7" w:rsidP="5D8237CA" w:rsidRDefault="5A6F9938" w14:paraId="0FF88DE3" w14:textId="126946E2">
      <w:pPr>
        <w:spacing w:after="0"/>
        <w:rPr>
          <w:del w:author="Jessica Lamb" w:date="2025-09-23T10:16:00Z" w16du:dateUtc="2025-09-23T17:16:00Z" w:id="1037"/>
          <w:rFonts w:cstheme="minorHAnsi"/>
          <w:sz w:val="20"/>
          <w:szCs w:val="20"/>
        </w:rPr>
      </w:pPr>
      <w:del w:author="Jessica Lamb" w:date="2025-09-23T10:16:00Z" w16du:dateUtc="2025-09-23T17:16:00Z" w:id="1038">
        <w:r w:rsidRPr="00B37F90" w:rsidDel="002F41D7">
          <w:rPr>
            <w:rFonts w:cstheme="minorHAnsi"/>
            <w:sz w:val="20"/>
            <w:szCs w:val="20"/>
          </w:rPr>
          <w:delText>Txas_tx_group_actual</w:delText>
        </w:r>
      </w:del>
    </w:p>
    <w:p w:rsidRPr="00B37F90" w:rsidR="5D8237CA" w:rsidDel="00E202C1" w:rsidP="5D8237CA" w:rsidRDefault="5D8237CA" w14:paraId="520D95D8" w14:textId="7494F784">
      <w:pPr>
        <w:spacing w:after="0"/>
        <w:rPr>
          <w:del w:author="Jessica Lamb" w:date="2025-09-23T11:04:00Z" w16du:dateUtc="2025-09-23T18:04:00Z" w:id="1039"/>
          <w:rFonts w:cstheme="minorHAnsi"/>
          <w:sz w:val="20"/>
          <w:szCs w:val="20"/>
        </w:rPr>
      </w:pPr>
    </w:p>
    <w:p w:rsidRPr="00B37F90" w:rsidR="00162E54" w:rsidP="5D8237CA" w:rsidRDefault="00162E54" w14:paraId="3D5395F2" w14:textId="24AC621C">
      <w:pPr>
        <w:spacing w:after="0"/>
        <w:rPr>
          <w:rFonts w:cstheme="minorHAnsi"/>
          <w:sz w:val="20"/>
          <w:szCs w:val="20"/>
        </w:rPr>
      </w:pPr>
      <w:del w:author="Jessica Lamb" w:date="2025-09-23T11:04:00Z" w16du:dateUtc="2025-09-23T18:04:00Z" w:id="1040">
        <w:r w:rsidRPr="00B37F90" w:rsidDel="00E202C1">
          <w:rPr>
            <w:rFonts w:cstheme="minorHAnsi"/>
            <w:sz w:val="20"/>
            <w:szCs w:val="20"/>
          </w:rPr>
          <w:delText xml:space="preserve">txas_tx_group for mITT analysis and </w:delText>
        </w:r>
        <w:r w:rsidRPr="00B37F90" w:rsidDel="00E202C1" w:rsidR="6E0C6D5D">
          <w:rPr>
            <w:rFonts w:cstheme="minorHAnsi"/>
            <w:sz w:val="20"/>
            <w:szCs w:val="20"/>
          </w:rPr>
          <w:delText xml:space="preserve"> Txas_tx_group_actual</w:delText>
        </w:r>
      </w:del>
    </w:p>
    <w:p w:rsidRPr="00B37F90" w:rsidR="00162E54" w:rsidDel="002F41D7" w:rsidP="5D8237CA" w:rsidRDefault="00162E54" w14:paraId="0B231197" w14:textId="42BC6C18">
      <w:pPr>
        <w:spacing w:after="0"/>
        <w:rPr>
          <w:del w:author="Jessica Lamb" w:date="2025-09-23T10:16:00Z" w16du:dateUtc="2025-09-23T17:16:00Z" w:id="1041"/>
          <w:rFonts w:cstheme="minorHAnsi"/>
          <w:sz w:val="20"/>
          <w:szCs w:val="20"/>
        </w:rPr>
      </w:pPr>
      <w:del w:author="Jessica Lamb" w:date="2025-09-23T10:16:00Z" w16du:dateUtc="2025-09-23T17:16:00Z" w:id="1042">
        <w:r w:rsidRPr="00B37F90" w:rsidDel="002F41D7">
          <w:rPr>
            <w:rFonts w:cstheme="minorHAnsi"/>
            <w:sz w:val="20"/>
            <w:szCs w:val="20"/>
          </w:rPr>
          <w:delText xml:space="preserve"> for </w:delText>
        </w:r>
        <w:r w:rsidRPr="00B37F90" w:rsidDel="002F41D7" w:rsidR="002B34D2">
          <w:rPr>
            <w:rFonts w:cstheme="minorHAnsi"/>
            <w:sz w:val="20"/>
            <w:szCs w:val="20"/>
          </w:rPr>
          <w:delText>Fully treated</w:delText>
        </w:r>
        <w:r w:rsidRPr="00B37F90" w:rsidDel="002F41D7">
          <w:rPr>
            <w:rFonts w:cstheme="minorHAnsi"/>
            <w:sz w:val="20"/>
            <w:szCs w:val="20"/>
          </w:rPr>
          <w:delText xml:space="preserve"> analysis</w:delText>
        </w:r>
      </w:del>
    </w:p>
    <w:p w:rsidRPr="00B37F90" w:rsidR="00712C6B" w:rsidP="00162E54" w:rsidRDefault="00712C6B" w14:paraId="2A0EA41B" w14:textId="77777777">
      <w:pPr>
        <w:spacing w:after="0"/>
        <w:rPr>
          <w:rFonts w:cstheme="minorHAnsi"/>
          <w:sz w:val="20"/>
          <w:szCs w:val="20"/>
        </w:rPr>
      </w:pPr>
    </w:p>
    <w:p w:rsidRPr="00B37F90" w:rsidR="00712C6B" w:rsidP="00712C6B" w:rsidRDefault="00712C6B" w14:paraId="1DDD6066" w14:textId="60D45319">
      <w:pPr>
        <w:pStyle w:val="ListParagraph"/>
        <w:numPr>
          <w:ilvl w:val="0"/>
          <w:numId w:val="16"/>
        </w:numPr>
        <w:rPr>
          <w:rFonts w:cstheme="minorHAnsi"/>
          <w:color w:val="000000" w:themeColor="text1"/>
        </w:rPr>
      </w:pPr>
      <w:r w:rsidRPr="00B37F90">
        <w:rPr>
          <w:rFonts w:cstheme="minorHAnsi"/>
        </w:rPr>
        <w:t xml:space="preserve">Differences among </w:t>
      </w:r>
      <w:del w:author="Jessica Lamb" w:date="2025-09-23T11:04:00Z" w16du:dateUtc="2025-09-23T18:04:00Z" w:id="1043">
        <w:r w:rsidRPr="00B37F90" w:rsidDel="00E202C1">
          <w:rPr>
            <w:rFonts w:cstheme="minorHAnsi"/>
          </w:rPr>
          <w:delText>treatments</w:delText>
        </w:r>
        <w:r w:rsidRPr="00B37F90" w:rsidDel="00E202C1">
          <w:rPr>
            <w:rFonts w:cstheme="minorHAnsi"/>
            <w:color w:val="000000" w:themeColor="text1"/>
          </w:rPr>
          <w:delText xml:space="preserve"> </w:delText>
        </w:r>
      </w:del>
      <w:ins w:author="Jessica Lamb" w:date="2025-09-23T11:04:00Z" w16du:dateUtc="2025-09-23T18:04:00Z" w:id="1044">
        <w:r w:rsidR="00E202C1">
          <w:rPr>
            <w:rFonts w:cstheme="minorHAnsi"/>
          </w:rPr>
          <w:t>reperfusion method and clot length</w:t>
        </w:r>
      </w:ins>
      <w:ins w:author="Jessica Lamb" w:date="2025-10-07T17:40:00Z" w16du:dateUtc="2025-10-08T00:40:00Z" w:id="1045">
        <w:r w:rsidR="004D296B">
          <w:rPr>
            <w:rFonts w:cstheme="minorHAnsi"/>
          </w:rPr>
          <w:t xml:space="preserve"> </w:t>
        </w:r>
      </w:ins>
      <w:ins w:author="Jessica Lamb" w:date="2025-10-07T17:41:00Z" w16du:dateUtc="2025-10-08T00:41:00Z" w:id="1046">
        <w:r w:rsidR="004D296B">
          <w:t>(</w:t>
        </w:r>
      </w:ins>
      <w:ins w:author="Jessica Lamb" w:date="2025-10-07T17:40:00Z" w16du:dateUtc="2025-10-08T00:40:00Z" w:id="1047">
        <w:r w:rsidR="004D296B">
          <w:t>round to the nearest whole number</w:t>
        </w:r>
      </w:ins>
      <w:ins w:author="Jessica Lamb" w:date="2025-10-07T17:41:00Z" w16du:dateUtc="2025-10-08T00:41:00Z" w:id="1048">
        <w:r w:rsidR="004D296B">
          <w:t>)</w:t>
        </w:r>
      </w:ins>
    </w:p>
    <w:p w:rsidRPr="00B37F90" w:rsidR="007D3AB7" w:rsidP="007D3AB7" w:rsidRDefault="00065AD9" w14:paraId="5718F0AD" w14:textId="4DFE9F0A">
      <w:pPr>
        <w:spacing w:after="0"/>
        <w:rPr>
          <w:rFonts w:cstheme="minorHAnsi"/>
          <w:sz w:val="20"/>
          <w:szCs w:val="20"/>
        </w:rPr>
      </w:pPr>
      <w:r w:rsidRPr="00B37F90">
        <w:rPr>
          <w:rFonts w:cstheme="minorHAnsi"/>
          <w:sz w:val="20"/>
          <w:szCs w:val="20"/>
          <w:u w:val="single"/>
        </w:rPr>
        <w:t>Descriptive tables</w:t>
      </w:r>
      <w:r w:rsidRPr="00B37F90" w:rsidR="007D3AB7">
        <w:rPr>
          <w:rFonts w:cstheme="minorHAnsi"/>
          <w:sz w:val="20"/>
          <w:szCs w:val="20"/>
          <w:u w:val="single"/>
        </w:rPr>
        <w:t xml:space="preserve"> by:</w:t>
      </w:r>
    </w:p>
    <w:p w:rsidR="55D676E6" w:rsidP="63AF8425" w:rsidRDefault="55D676E6" w14:paraId="6687B278" w14:textId="37BACE7A">
      <w:pPr>
        <w:spacing w:after="0"/>
        <w:rPr>
          <w:ins w:author="Jessica Lamb" w:date="2025-09-23T10:17:00Z" w16du:dateUtc="2025-09-23T17:17:00Z" w:id="1049"/>
          <w:color w:val="000000" w:themeColor="text1"/>
          <w:sz w:val="20"/>
          <w:szCs w:val="20"/>
        </w:rPr>
      </w:pPr>
      <w:del w:author="marcio.diniz@mountsinai.org" w:date="2025-10-07T20:07:00Z" w:id="1050">
        <w:r w:rsidRPr="63AF8425" w:rsidDel="55D676E6">
          <w:rPr>
            <w:sz w:val="20"/>
            <w:szCs w:val="20"/>
          </w:rPr>
          <w:delText>Total</w:delText>
        </w:r>
      </w:del>
      <w:del w:author="Jessica Lamb" w:date="2025-09-23T10:21:00Z" w:id="1051">
        <w:r w:rsidRPr="63AF8425" w:rsidDel="55D676E6">
          <w:rPr>
            <w:sz w:val="20"/>
            <w:szCs w:val="20"/>
          </w:rPr>
          <w:delText>, Treatment</w:delText>
        </w:r>
      </w:del>
      <w:del w:author="marcio.diniz@mountsinai.org" w:date="2025-10-07T20:07:00Z" w:id="1052">
        <w:r w:rsidRPr="63AF8425" w:rsidDel="55D676E6">
          <w:rPr>
            <w:sz w:val="20"/>
            <w:szCs w:val="20"/>
          </w:rPr>
          <w:delText xml:space="preserve">, Sex, </w:delText>
        </w:r>
      </w:del>
      <w:ins w:author="Jessica Lamb" w:date="2025-09-23T10:17:00Z" w:id="1053">
        <w:del w:author="marcio.diniz@mountsinai.org" w:date="2025-10-07T20:07:00Z" w:id="1054">
          <w:r w:rsidRPr="63AF8425" w:rsidDel="5CBD7EE1">
            <w:rPr>
              <w:color w:val="000000" w:themeColor="text1"/>
              <w:sz w:val="20"/>
              <w:szCs w:val="20"/>
            </w:rPr>
            <w:delText xml:space="preserve">Reperfusion method, Clot length </w:delText>
          </w:r>
        </w:del>
      </w:ins>
      <w:ins w:author="marcio.diniz@mountsinai.org" w:date="2025-10-07T20:07:00Z" w:id="1055">
        <w:r w:rsidRPr="63AF8425" w:rsidR="77292DE3">
          <w:rPr>
            <w:color w:val="000000" w:themeColor="text1"/>
            <w:sz w:val="20"/>
            <w:szCs w:val="20"/>
          </w:rPr>
          <w:t>Reperfusion method, Clot length within overall sample and stratified by Sex, Site</w:t>
        </w:r>
      </w:ins>
    </w:p>
    <w:p w:rsidRPr="00B37F90" w:rsidR="007D3AB7" w:rsidP="007D3AB7" w:rsidRDefault="00753050" w14:paraId="72D6006D" w14:textId="13D63E83">
      <w:pPr>
        <w:spacing w:after="0"/>
        <w:rPr>
          <w:rFonts w:cstheme="minorHAnsi"/>
          <w:sz w:val="20"/>
          <w:szCs w:val="20"/>
        </w:rPr>
      </w:pPr>
      <w:del w:author="Jessica Lamb" w:date="2025-09-23T10:17:00Z" w16du:dateUtc="2025-09-23T17:17:00Z" w:id="1056">
        <w:r w:rsidRPr="00B37F90" w:rsidDel="00FB15E5">
          <w:rPr>
            <w:rFonts w:cstheme="minorHAnsi"/>
            <w:sz w:val="20"/>
            <w:szCs w:val="20"/>
          </w:rPr>
          <w:delText xml:space="preserve">Animal </w:delText>
        </w:r>
        <w:r w:rsidRPr="00B37F90" w:rsidDel="00FB15E5" w:rsidR="007D3AB7">
          <w:rPr>
            <w:rFonts w:cstheme="minorHAnsi"/>
            <w:sz w:val="20"/>
            <w:szCs w:val="20"/>
          </w:rPr>
          <w:delText>Model</w:delText>
        </w:r>
      </w:del>
    </w:p>
    <w:p w:rsidRPr="00B37F90" w:rsidR="007D3AB7" w:rsidP="007D3AB7" w:rsidRDefault="007D3AB7" w14:paraId="7404F2D8" w14:textId="77777777">
      <w:pPr>
        <w:spacing w:after="0"/>
        <w:rPr>
          <w:rFonts w:cstheme="minorHAnsi"/>
          <w:sz w:val="20"/>
          <w:szCs w:val="20"/>
        </w:rPr>
      </w:pPr>
    </w:p>
    <w:p w:rsidRPr="00B37F90" w:rsidR="007D3AB7" w:rsidP="007D3AB7" w:rsidRDefault="00065AD9" w14:paraId="7CE54765" w14:textId="469B7CAF">
      <w:pPr>
        <w:spacing w:after="0"/>
        <w:rPr>
          <w:rFonts w:cstheme="minorHAnsi"/>
          <w:sz w:val="20"/>
          <w:szCs w:val="20"/>
          <w:u w:val="single"/>
        </w:rPr>
      </w:pPr>
      <w:r w:rsidRPr="00B37F90">
        <w:rPr>
          <w:rFonts w:cstheme="minorHAnsi"/>
          <w:sz w:val="20"/>
          <w:szCs w:val="20"/>
          <w:u w:val="single"/>
        </w:rPr>
        <w:t>Regression models a</w:t>
      </w:r>
      <w:r w:rsidRPr="00B37F90" w:rsidR="007D3AB7">
        <w:rPr>
          <w:rFonts w:cstheme="minorHAnsi"/>
          <w:sz w:val="20"/>
          <w:szCs w:val="20"/>
          <w:u w:val="single"/>
        </w:rPr>
        <w:t>djusted by:</w:t>
      </w:r>
    </w:p>
    <w:p w:rsidRPr="00B37F90" w:rsidR="007D3AB7" w:rsidP="63AF8425" w:rsidRDefault="55D676E6" w14:paraId="02F0E282" w14:textId="3CF6AA74">
      <w:pPr>
        <w:spacing w:after="0"/>
        <w:rPr>
          <w:sz w:val="20"/>
          <w:szCs w:val="20"/>
        </w:rPr>
      </w:pPr>
      <w:r w:rsidRPr="63AF8425">
        <w:rPr>
          <w:sz w:val="20"/>
          <w:szCs w:val="20"/>
        </w:rPr>
        <w:t xml:space="preserve">Sex, </w:t>
      </w:r>
      <w:del w:author="Jessica Lamb" w:date="2025-09-23T10:17:00Z" w:id="1057">
        <w:r w:rsidRPr="63AF8425" w:rsidDel="19378428" w:rsidR="007D3AB7">
          <w:rPr>
            <w:sz w:val="20"/>
            <w:szCs w:val="20"/>
          </w:rPr>
          <w:delText>A</w:delText>
        </w:r>
        <w:r w:rsidRPr="63AF8425" w:rsidDel="7F4FB7CC" w:rsidR="007D3AB7">
          <w:rPr>
            <w:sz w:val="20"/>
            <w:szCs w:val="20"/>
          </w:rPr>
          <w:delText>nimal M</w:delText>
        </w:r>
        <w:r w:rsidRPr="63AF8425" w:rsidDel="19378428" w:rsidR="007D3AB7">
          <w:rPr>
            <w:sz w:val="20"/>
            <w:szCs w:val="20"/>
          </w:rPr>
          <w:delText xml:space="preserve">odel, </w:delText>
        </w:r>
      </w:del>
      <w:r w:rsidRPr="63AF8425" w:rsidR="19378428">
        <w:rPr>
          <w:sz w:val="20"/>
          <w:szCs w:val="20"/>
        </w:rPr>
        <w:t>S</w:t>
      </w:r>
      <w:r w:rsidRPr="63AF8425">
        <w:rPr>
          <w:sz w:val="20"/>
          <w:szCs w:val="20"/>
        </w:rPr>
        <w:t>ite</w:t>
      </w:r>
      <w:ins w:author="marcio.diniz@mountsinai.org" w:date="2025-10-07T21:01:00Z" w:id="1058">
        <w:r w:rsidRPr="63AF8425" w:rsidR="5D37CC82">
          <w:rPr>
            <w:sz w:val="20"/>
            <w:szCs w:val="20"/>
          </w:rPr>
          <w:t>, Clot Length</w:t>
        </w:r>
      </w:ins>
      <w:ins w:author="Jessica Lamb" w:date="2025-10-07T17:40:00Z" w16du:dateUtc="2025-10-08T00:40:00Z" w:id="1059">
        <w:r w:rsidR="002A3DC2">
          <w:rPr>
            <w:sz w:val="20"/>
            <w:szCs w:val="20"/>
          </w:rPr>
          <w:t xml:space="preserve"> (</w:t>
        </w:r>
        <w:r w:rsidR="002A3DC2">
          <w:rPr>
            <w:sz w:val="20"/>
            <w:szCs w:val="20"/>
          </w:rPr>
          <w:t>round to the nearest whole number</w:t>
        </w:r>
        <w:r w:rsidR="002A3DC2">
          <w:rPr>
            <w:sz w:val="20"/>
            <w:szCs w:val="20"/>
          </w:rPr>
          <w:t>)</w:t>
        </w:r>
      </w:ins>
    </w:p>
    <w:p w:rsidRPr="00B37F90" w:rsidR="007D3AB7" w:rsidP="007D3AB7" w:rsidRDefault="007D3AB7" w14:paraId="6E2E4F98" w14:textId="77777777">
      <w:pPr>
        <w:spacing w:after="0"/>
        <w:rPr>
          <w:rFonts w:cstheme="minorHAnsi"/>
          <w:sz w:val="20"/>
          <w:szCs w:val="20"/>
        </w:rPr>
      </w:pPr>
    </w:p>
    <w:p w:rsidRPr="00B37F90" w:rsidR="007D3AB7" w:rsidP="00B52CA2" w:rsidRDefault="007D3AB7" w14:paraId="01B0672C" w14:textId="77777777">
      <w:pPr>
        <w:keepNext/>
        <w:spacing w:after="0"/>
        <w:rPr>
          <w:rFonts w:cstheme="minorHAnsi"/>
          <w:sz w:val="20"/>
          <w:szCs w:val="20"/>
          <w:u w:val="single"/>
        </w:rPr>
      </w:pPr>
      <w:r w:rsidRPr="00B37F90">
        <w:rPr>
          <w:rFonts w:cstheme="minorHAnsi"/>
          <w:sz w:val="20"/>
          <w:szCs w:val="20"/>
          <w:u w:val="single"/>
        </w:rPr>
        <w:t>Variables:</w:t>
      </w:r>
    </w:p>
    <w:p w:rsidRPr="00B37F90" w:rsidR="007D3AB7" w:rsidP="00B52CA2" w:rsidRDefault="007D3AB7" w14:paraId="1262F8EE" w14:textId="04EA8E73">
      <w:pPr>
        <w:keepNext/>
        <w:spacing w:after="0"/>
        <w:rPr>
          <w:rFonts w:cstheme="minorHAnsi"/>
          <w:sz w:val="20"/>
          <w:szCs w:val="20"/>
        </w:rPr>
      </w:pPr>
      <w:proofErr w:type="spellStart"/>
      <w:r w:rsidRPr="00B37F90">
        <w:rPr>
          <w:rFonts w:cstheme="minorHAnsi"/>
          <w:sz w:val="20"/>
          <w:szCs w:val="20"/>
        </w:rPr>
        <w:t>enro_sex</w:t>
      </w:r>
      <w:proofErr w:type="spellEnd"/>
    </w:p>
    <w:p w:rsidRPr="00B37F90" w:rsidR="001256A8" w:rsidDel="001633A9" w:rsidP="007D3AB7" w:rsidRDefault="001256A8" w14:paraId="6A142E97" w14:textId="54B7917D">
      <w:pPr>
        <w:spacing w:after="0"/>
        <w:rPr>
          <w:del w:author="Jessica Lamb" w:date="2025-09-23T10:17:00Z" w16du:dateUtc="2025-09-23T17:17:00Z" w:id="1060"/>
          <w:rFonts w:cstheme="minorHAnsi"/>
          <w:sz w:val="20"/>
          <w:szCs w:val="20"/>
        </w:rPr>
      </w:pPr>
      <w:del w:author="Jessica Lamb" w:date="2025-09-23T10:17:00Z" w16du:dateUtc="2025-09-23T17:17:00Z" w:id="1061">
        <w:r w:rsidRPr="00B37F90" w:rsidDel="001633A9">
          <w:rPr>
            <w:rFonts w:cstheme="minorHAnsi"/>
            <w:sz w:val="20"/>
            <w:szCs w:val="20"/>
          </w:rPr>
          <w:delText>enro_model</w:delText>
        </w:r>
      </w:del>
    </w:p>
    <w:p w:rsidRPr="00B37F90" w:rsidR="007D3AB7" w:rsidP="007D3AB7" w:rsidRDefault="007D3AB7" w14:paraId="79F475C9" w14:textId="7777777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B37F90" w:rsidR="006A5312" w:rsidP="007D3AB7" w:rsidRDefault="006A5312" w14:paraId="093F5E27" w14:textId="77777777">
      <w:pPr>
        <w:spacing w:after="0"/>
        <w:rPr>
          <w:rFonts w:cstheme="minorHAnsi"/>
          <w:sz w:val="20"/>
          <w:szCs w:val="20"/>
        </w:rPr>
      </w:pPr>
      <w:r w:rsidRPr="00B37F90">
        <w:rPr>
          <w:rFonts w:cstheme="minorHAnsi"/>
          <w:sz w:val="20"/>
          <w:szCs w:val="20"/>
        </w:rPr>
        <w:t>crt_bl_right_s9</w:t>
      </w:r>
    </w:p>
    <w:p w:rsidRPr="00B37F90" w:rsidR="006A5312" w:rsidP="007D3AB7" w:rsidRDefault="006A5312" w14:paraId="341B9A24" w14:textId="4DA0F678">
      <w:pPr>
        <w:spacing w:after="0"/>
        <w:rPr>
          <w:rFonts w:cstheme="minorHAnsi"/>
          <w:sz w:val="20"/>
          <w:szCs w:val="20"/>
        </w:rPr>
      </w:pPr>
      <w:r w:rsidRPr="00B37F90">
        <w:rPr>
          <w:rFonts w:cstheme="minorHAnsi"/>
          <w:sz w:val="20"/>
          <w:szCs w:val="20"/>
        </w:rPr>
        <w:t>crt_bl_left_s9</w:t>
      </w:r>
    </w:p>
    <w:p w:rsidRPr="00B37F90" w:rsidR="007D3AB7" w:rsidP="006A5312" w:rsidRDefault="006A5312" w14:paraId="635A8287" w14:textId="0529B72D">
      <w:pPr>
        <w:spacing w:after="0"/>
        <w:rPr>
          <w:rFonts w:cstheme="minorHAnsi"/>
          <w:sz w:val="20"/>
          <w:szCs w:val="20"/>
        </w:rPr>
      </w:pPr>
      <w:r w:rsidRPr="00B37F90">
        <w:rPr>
          <w:rFonts w:cstheme="minorHAnsi"/>
          <w:sz w:val="20"/>
          <w:szCs w:val="20"/>
        </w:rPr>
        <w:t>crt_d7_right_s9</w:t>
      </w:r>
      <w:r w:rsidRPr="00B37F90" w:rsidR="007D3AB7">
        <w:rPr>
          <w:rFonts w:cstheme="minorHAnsi"/>
          <w:sz w:val="20"/>
          <w:szCs w:val="20"/>
        </w:rPr>
        <w:br/>
      </w:r>
      <w:r w:rsidRPr="00B37F90">
        <w:rPr>
          <w:rFonts w:cstheme="minorHAnsi"/>
          <w:sz w:val="20"/>
          <w:szCs w:val="20"/>
        </w:rPr>
        <w:t>crt_d7_left_s9</w:t>
      </w:r>
    </w:p>
    <w:p w:rsidRPr="00B37F90" w:rsidR="006A5312" w:rsidP="006A5312" w:rsidRDefault="0088306B" w14:paraId="344EC9D0" w14:textId="245FECF5">
      <w:pPr>
        <w:spacing w:after="0"/>
        <w:rPr>
          <w:rFonts w:cstheme="minorHAnsi"/>
          <w:sz w:val="20"/>
          <w:szCs w:val="20"/>
        </w:rPr>
      </w:pPr>
      <w:r w:rsidRPr="00B37F90">
        <w:rPr>
          <w:rFonts w:cstheme="minorHAnsi"/>
          <w:sz w:val="20"/>
          <w:szCs w:val="20"/>
        </w:rPr>
        <w:t>crt_d30_right_s9</w:t>
      </w:r>
    </w:p>
    <w:p w:rsidRPr="00B37F90" w:rsidR="0088306B" w:rsidP="006A5312" w:rsidRDefault="0088306B" w14:paraId="4B7133C5" w14:textId="1B126233">
      <w:pPr>
        <w:spacing w:after="0"/>
        <w:rPr>
          <w:rFonts w:cstheme="minorHAnsi"/>
          <w:sz w:val="20"/>
          <w:szCs w:val="20"/>
        </w:rPr>
      </w:pPr>
      <w:r w:rsidRPr="00B37F90">
        <w:rPr>
          <w:rFonts w:cstheme="minorHAnsi"/>
          <w:sz w:val="20"/>
          <w:szCs w:val="20"/>
        </w:rPr>
        <w:t>crt_d30_left_s9</w:t>
      </w:r>
    </w:p>
    <w:p w:rsidR="002F41D7" w:rsidP="002F41D7" w:rsidRDefault="002F41D7" w14:paraId="0EFF30B8" w14:textId="77777777">
      <w:pPr>
        <w:spacing w:after="0" w:line="240" w:lineRule="auto"/>
        <w:rPr>
          <w:ins w:author="Jessica Lamb" w:date="2025-09-23T10:16:00Z" w16du:dateUtc="2025-09-23T17:16:00Z" w:id="1062"/>
          <w:rFonts w:cstheme="minorHAnsi"/>
          <w:sz w:val="20"/>
          <w:szCs w:val="20"/>
        </w:rPr>
      </w:pPr>
      <w:proofErr w:type="spellStart"/>
      <w:ins w:author="Jessica Lamb" w:date="2025-09-23T10:16:00Z" w16du:dateUtc="2025-09-23T17:16:00Z" w:id="1063">
        <w:r w:rsidRPr="00102E5C">
          <w:rPr>
            <w:rFonts w:cstheme="minorHAnsi"/>
            <w:sz w:val="20"/>
            <w:szCs w:val="20"/>
          </w:rPr>
          <w:t>txas_reperfusion</w:t>
        </w:r>
        <w:proofErr w:type="spellEnd"/>
        <w:r w:rsidRPr="00102E5C" w:rsidDel="00102E5C">
          <w:rPr>
            <w:rFonts w:cstheme="minorHAnsi"/>
            <w:sz w:val="20"/>
            <w:szCs w:val="20"/>
          </w:rPr>
          <w:t xml:space="preserve"> </w:t>
        </w:r>
      </w:ins>
    </w:p>
    <w:p w:rsidR="002F41D7" w:rsidP="002F41D7" w:rsidRDefault="002F41D7" w14:paraId="6EFCBAD0" w14:textId="77777777">
      <w:pPr>
        <w:spacing w:after="0" w:line="240" w:lineRule="auto"/>
        <w:rPr>
          <w:ins w:author="Jessica Lamb" w:date="2025-10-02T12:22:00Z" w16du:dateUtc="2025-10-02T19:22:00Z" w:id="1064"/>
          <w:rFonts w:cstheme="minorHAnsi"/>
          <w:sz w:val="20"/>
          <w:szCs w:val="20"/>
        </w:rPr>
      </w:pPr>
      <w:proofErr w:type="spellStart"/>
      <w:ins w:author="Jessica Lamb" w:date="2025-09-23T10:16:00Z" w16du:dateUtc="2025-09-23T17:16:00Z" w:id="1065">
        <w:r w:rsidRPr="00CF4F1F">
          <w:rPr>
            <w:rFonts w:cstheme="minorHAnsi"/>
            <w:sz w:val="20"/>
            <w:szCs w:val="20"/>
            <w:rPrChange w:author="Jessica Lamb" w:date="2025-09-23T14:42:00Z" w16du:dateUtc="2025-09-23T21:42:00Z" w:id="1066">
              <w:rPr>
                <w:rFonts w:cstheme="minorHAnsi"/>
                <w:sz w:val="20"/>
                <w:szCs w:val="20"/>
                <w:highlight w:val="yellow"/>
              </w:rPr>
            </w:rPrChange>
          </w:rPr>
          <w:t>srg_clot_length</w:t>
        </w:r>
      </w:ins>
      <w:proofErr w:type="spellEnd"/>
    </w:p>
    <w:p w:rsidR="00551005" w:rsidP="00551005" w:rsidRDefault="00551005" w14:paraId="4C5A3C68" w14:textId="4444C755">
      <w:pPr>
        <w:spacing w:after="0" w:line="240" w:lineRule="auto"/>
        <w:rPr>
          <w:ins w:author="Jessica Lamb" w:date="2025-10-02T12:22:00Z" w16du:dateUtc="2025-10-02T19:22:00Z" w:id="1067"/>
          <w:rFonts w:cstheme="minorHAnsi"/>
          <w:sz w:val="20"/>
          <w:szCs w:val="20"/>
        </w:rPr>
      </w:pPr>
      <w:proofErr w:type="spellStart"/>
      <w:ins w:author="Jessica Lamb" w:date="2025-10-02T12:22:00Z" w16du:dateUtc="2025-10-02T19:22:00Z" w:id="1068">
        <w:r w:rsidRPr="00102E5C">
          <w:rPr>
            <w:rFonts w:cstheme="minorHAnsi"/>
            <w:sz w:val="20"/>
            <w:szCs w:val="20"/>
          </w:rPr>
          <w:t>txas_reperfusion</w:t>
        </w:r>
        <w:r>
          <w:rPr>
            <w:rFonts w:cstheme="minorHAnsi"/>
            <w:sz w:val="20"/>
            <w:szCs w:val="20"/>
          </w:rPr>
          <w:t>_</w:t>
        </w:r>
      </w:ins>
      <w:ins w:author="Jessica Lamb" w:date="2025-10-03T10:36:00Z" w16du:dateUtc="2025-10-03T17:36:00Z" w:id="1069">
        <w:r w:rsidR="00642D5D">
          <w:rPr>
            <w:rFonts w:cstheme="minorHAnsi"/>
            <w:sz w:val="20"/>
            <w:szCs w:val="20"/>
          </w:rPr>
          <w:t>actual</w:t>
        </w:r>
      </w:ins>
      <w:proofErr w:type="spellEnd"/>
      <w:ins w:author="Jessica Lamb" w:date="2025-10-02T12:22:00Z" w16du:dateUtc="2025-10-02T19:22:00Z" w:id="1070">
        <w:r w:rsidRPr="00102E5C" w:rsidDel="00102E5C">
          <w:rPr>
            <w:rFonts w:cstheme="minorHAnsi"/>
            <w:sz w:val="20"/>
            <w:szCs w:val="20"/>
          </w:rPr>
          <w:t xml:space="preserve"> </w:t>
        </w:r>
      </w:ins>
    </w:p>
    <w:p w:rsidRPr="00B37F90" w:rsidR="00551005" w:rsidP="00551005" w:rsidRDefault="00551005" w14:paraId="3CCC4DAE" w14:textId="77777777">
      <w:pPr>
        <w:spacing w:after="0" w:line="240" w:lineRule="auto"/>
        <w:rPr>
          <w:ins w:author="Jessica Lamb" w:date="2025-10-02T12:22:00Z" w16du:dateUtc="2025-10-02T19:22:00Z" w:id="1071"/>
          <w:rFonts w:cstheme="minorHAnsi"/>
          <w:sz w:val="20"/>
          <w:szCs w:val="20"/>
          <w:highlight w:val="yellow"/>
        </w:rPr>
      </w:pPr>
      <w:proofErr w:type="spellStart"/>
      <w:ins w:author="Jessica Lamb" w:date="2025-10-02T12:22:00Z" w16du:dateUtc="2025-10-02T19:22:00Z" w:id="1072">
        <w:r>
          <w:rPr>
            <w:rFonts w:cstheme="minorHAnsi"/>
            <w:sz w:val="20"/>
            <w:szCs w:val="20"/>
          </w:rPr>
          <w:t>rand</w:t>
        </w:r>
        <w:r w:rsidRPr="009610C1">
          <w:rPr>
            <w:rFonts w:cstheme="minorHAnsi"/>
            <w:sz w:val="20"/>
            <w:szCs w:val="20"/>
          </w:rPr>
          <w:t>_clot_length</w:t>
        </w:r>
        <w:proofErr w:type="spellEnd"/>
      </w:ins>
    </w:p>
    <w:p w:rsidRPr="00B37F90" w:rsidR="007D3AB7" w:rsidDel="002F41D7" w:rsidP="5D8237CA" w:rsidRDefault="007D3AB7" w14:paraId="440C0C60" w14:textId="66D8578C">
      <w:pPr>
        <w:spacing w:after="0"/>
        <w:rPr>
          <w:del w:author="Jessica Lamb" w:date="2025-09-23T10:16:00Z" w16du:dateUtc="2025-09-23T17:16:00Z" w:id="1073"/>
          <w:rFonts w:cstheme="minorHAnsi"/>
          <w:sz w:val="20"/>
          <w:szCs w:val="20"/>
        </w:rPr>
      </w:pPr>
      <w:del w:author="Jessica Lamb" w:date="2025-09-23T10:16:00Z" w16du:dateUtc="2025-09-23T17:16:00Z" w:id="1074">
        <w:r w:rsidRPr="00B37F90" w:rsidDel="002F41D7">
          <w:rPr>
            <w:rFonts w:cstheme="minorHAnsi"/>
            <w:sz w:val="20"/>
            <w:szCs w:val="20"/>
          </w:rPr>
          <w:delText>txas_tx_group</w:delText>
        </w:r>
      </w:del>
    </w:p>
    <w:p w:rsidRPr="00B37F90" w:rsidR="0D9A2295" w:rsidDel="002F41D7" w:rsidP="5D8237CA" w:rsidRDefault="0D9A2295" w14:paraId="314DE34F" w14:textId="5D7C9223">
      <w:pPr>
        <w:spacing w:after="0"/>
        <w:rPr>
          <w:del w:author="Jessica Lamb" w:date="2025-09-23T10:16:00Z" w16du:dateUtc="2025-09-23T17:16:00Z" w:id="1075"/>
          <w:rFonts w:cstheme="minorHAnsi"/>
          <w:sz w:val="20"/>
          <w:szCs w:val="20"/>
        </w:rPr>
      </w:pPr>
      <w:del w:author="Jessica Lamb" w:date="2025-09-23T10:16:00Z" w16du:dateUtc="2025-09-23T17:16:00Z" w:id="1076">
        <w:r w:rsidRPr="00B37F90" w:rsidDel="002F41D7">
          <w:rPr>
            <w:rFonts w:cstheme="minorHAnsi"/>
            <w:sz w:val="20"/>
            <w:szCs w:val="20"/>
          </w:rPr>
          <w:delText>Txas_tx_group_actual</w:delText>
        </w:r>
      </w:del>
    </w:p>
    <w:p w:rsidRPr="00B37F90" w:rsidR="5D8237CA" w:rsidP="5D8237CA" w:rsidRDefault="5D8237CA" w14:paraId="00C47906" w14:textId="54A66F71">
      <w:pPr>
        <w:spacing w:after="0"/>
        <w:rPr>
          <w:rFonts w:cstheme="minorHAnsi"/>
          <w:sz w:val="20"/>
          <w:szCs w:val="20"/>
        </w:rPr>
      </w:pPr>
    </w:p>
    <w:p w:rsidRPr="00B37F90" w:rsidR="007D3AB7" w:rsidDel="002F41D7" w:rsidP="5D8237CA" w:rsidRDefault="007D3AB7" w14:paraId="495FE482" w14:textId="560C2614">
      <w:pPr>
        <w:spacing w:after="0"/>
        <w:rPr>
          <w:del w:author="Jessica Lamb" w:date="2025-09-23T10:16:00Z" w16du:dateUtc="2025-09-23T17:16:00Z" w:id="1077"/>
          <w:rFonts w:cstheme="minorHAnsi"/>
          <w:sz w:val="20"/>
          <w:szCs w:val="20"/>
        </w:rPr>
      </w:pPr>
      <w:del w:author="Jessica Lamb" w:date="2025-09-23T10:16:00Z" w16du:dateUtc="2025-09-23T17:16:00Z" w:id="1078">
        <w:r w:rsidRPr="00B37F90" w:rsidDel="002F41D7">
          <w:rPr>
            <w:rFonts w:cstheme="minorHAnsi"/>
            <w:sz w:val="20"/>
            <w:szCs w:val="20"/>
          </w:rPr>
          <w:delText xml:space="preserve">txas_tx_group for mITT analysis and </w:delText>
        </w:r>
        <w:r w:rsidRPr="00B37F90" w:rsidDel="002F41D7" w:rsidR="5CD7EDC4">
          <w:rPr>
            <w:rFonts w:cstheme="minorHAnsi"/>
            <w:sz w:val="20"/>
            <w:szCs w:val="20"/>
          </w:rPr>
          <w:delText xml:space="preserve"> Txas_tx_group_actual</w:delText>
        </w:r>
      </w:del>
    </w:p>
    <w:p w:rsidRPr="00B37F90" w:rsidR="007D3AB7" w:rsidDel="002F41D7" w:rsidP="5D8237CA" w:rsidRDefault="007D3AB7" w14:paraId="1D439040" w14:textId="42854618">
      <w:pPr>
        <w:spacing w:after="0"/>
        <w:rPr>
          <w:del w:author="Jessica Lamb" w:date="2025-09-23T10:16:00Z" w16du:dateUtc="2025-09-23T17:16:00Z" w:id="1079"/>
          <w:rFonts w:cstheme="minorHAnsi"/>
          <w:sz w:val="20"/>
          <w:szCs w:val="20"/>
        </w:rPr>
      </w:pPr>
      <w:del w:author="Jessica Lamb" w:date="2025-09-23T10:16:00Z" w16du:dateUtc="2025-09-23T17:16:00Z" w:id="1080">
        <w:r w:rsidRPr="00B37F90" w:rsidDel="002F41D7">
          <w:rPr>
            <w:rFonts w:cstheme="minorHAnsi"/>
            <w:sz w:val="20"/>
            <w:szCs w:val="20"/>
          </w:rPr>
          <w:delText xml:space="preserve"> for </w:delText>
        </w:r>
        <w:r w:rsidRPr="00B37F90" w:rsidDel="002F41D7" w:rsidR="002B34D2">
          <w:rPr>
            <w:rFonts w:cstheme="minorHAnsi"/>
            <w:sz w:val="20"/>
            <w:szCs w:val="20"/>
          </w:rPr>
          <w:delText>Fully treated</w:delText>
        </w:r>
        <w:r w:rsidRPr="00B37F90" w:rsidDel="002F41D7">
          <w:rPr>
            <w:rFonts w:cstheme="minorHAnsi"/>
            <w:sz w:val="20"/>
            <w:szCs w:val="20"/>
          </w:rPr>
          <w:delText xml:space="preserve"> analysis</w:delText>
        </w:r>
      </w:del>
    </w:p>
    <w:p w:rsidRPr="00B37F90" w:rsidR="008B2D90" w:rsidRDefault="008B2D90" w14:paraId="421801E2" w14:textId="4CC049E8">
      <w:pPr>
        <w:rPr>
          <w:rFonts w:cstheme="minorHAnsi"/>
          <w:color w:val="000000" w:themeColor="text1"/>
          <w:sz w:val="20"/>
          <w:szCs w:val="20"/>
        </w:rPr>
      </w:pPr>
    </w:p>
    <w:p w:rsidRPr="00B37F90" w:rsidR="008532BD" w:rsidP="008532BD" w:rsidRDefault="00753050" w14:paraId="2CDEAC04" w14:textId="3B8A04BB">
      <w:pPr>
        <w:spacing w:after="0"/>
        <w:rPr>
          <w:rFonts w:cstheme="minorHAnsi"/>
          <w:b/>
          <w:bCs/>
          <w:sz w:val="24"/>
          <w:szCs w:val="24"/>
        </w:rPr>
      </w:pPr>
      <w:proofErr w:type="spellStart"/>
      <w:r w:rsidRPr="00B37F90">
        <w:rPr>
          <w:rFonts w:cstheme="minorHAnsi"/>
          <w:b/>
          <w:bCs/>
          <w:sz w:val="24"/>
          <w:szCs w:val="24"/>
        </w:rPr>
        <w:t>Bederson</w:t>
      </w:r>
      <w:proofErr w:type="spellEnd"/>
      <w:r w:rsidRPr="00B37F90">
        <w:rPr>
          <w:rFonts w:cstheme="minorHAnsi"/>
          <w:b/>
          <w:bCs/>
          <w:sz w:val="24"/>
          <w:szCs w:val="24"/>
        </w:rPr>
        <w:t xml:space="preserve"> </w:t>
      </w:r>
      <w:proofErr w:type="spellStart"/>
      <w:r w:rsidRPr="00B37F90" w:rsidR="008532BD">
        <w:rPr>
          <w:rFonts w:cstheme="minorHAnsi"/>
          <w:b/>
          <w:bCs/>
          <w:sz w:val="24"/>
          <w:szCs w:val="24"/>
        </w:rPr>
        <w:t>Neurodeficit</w:t>
      </w:r>
      <w:proofErr w:type="spellEnd"/>
      <w:r w:rsidRPr="00B37F90" w:rsidR="008532BD">
        <w:rPr>
          <w:rFonts w:cstheme="minorHAnsi"/>
          <w:b/>
          <w:bCs/>
          <w:sz w:val="24"/>
          <w:szCs w:val="24"/>
        </w:rPr>
        <w:t xml:space="preserve"> score</w:t>
      </w:r>
    </w:p>
    <w:p w:rsidRPr="00B37F90" w:rsidR="007C1CCF" w:rsidP="008532BD" w:rsidRDefault="007C1CCF" w14:paraId="13643320" w14:textId="77777777">
      <w:pPr>
        <w:spacing w:after="0"/>
        <w:rPr>
          <w:rFonts w:cstheme="minorHAnsi"/>
          <w:b/>
          <w:bCs/>
          <w:sz w:val="20"/>
          <w:szCs w:val="20"/>
        </w:rPr>
      </w:pPr>
    </w:p>
    <w:p w:rsidRPr="00B37F90" w:rsidR="007C1CCF" w:rsidP="007C1CCF" w:rsidRDefault="007C1CCF" w14:paraId="254030B1" w14:textId="77777777">
      <w:pPr>
        <w:spacing w:after="0"/>
        <w:rPr>
          <w:rFonts w:cstheme="minorHAnsi"/>
          <w:sz w:val="20"/>
          <w:szCs w:val="20"/>
        </w:rPr>
      </w:pPr>
      <w:r w:rsidRPr="00B37F90">
        <w:rPr>
          <w:rFonts w:cstheme="minorHAnsi"/>
          <w:sz w:val="20"/>
          <w:szCs w:val="20"/>
          <w:u w:val="single"/>
        </w:rPr>
        <w:t>Interpretation:</w:t>
      </w:r>
      <w:r w:rsidRPr="00B37F90">
        <w:rPr>
          <w:rFonts w:cstheme="minorHAnsi"/>
          <w:sz w:val="20"/>
          <w:szCs w:val="20"/>
        </w:rPr>
        <w:t xml:space="preserve"> The higher the </w:t>
      </w:r>
      <w:proofErr w:type="spellStart"/>
      <w:r w:rsidRPr="00B37F90">
        <w:rPr>
          <w:rFonts w:cstheme="minorHAnsi"/>
          <w:sz w:val="20"/>
          <w:szCs w:val="20"/>
        </w:rPr>
        <w:t>neuroscore</w:t>
      </w:r>
      <w:proofErr w:type="spellEnd"/>
      <w:r w:rsidRPr="00B37F90">
        <w:rPr>
          <w:rFonts w:cstheme="minorHAnsi"/>
          <w:sz w:val="20"/>
          <w:szCs w:val="20"/>
        </w:rPr>
        <w:t xml:space="preserve">, the more impaired the animal is. </w:t>
      </w:r>
    </w:p>
    <w:p w:rsidRPr="00B37F90" w:rsidR="007C1CCF" w:rsidP="007C1CCF" w:rsidRDefault="007C1CCF" w14:paraId="2A98B1DF" w14:textId="77777777">
      <w:pPr>
        <w:spacing w:after="0"/>
        <w:rPr>
          <w:rFonts w:cstheme="minorHAnsi"/>
          <w:sz w:val="20"/>
          <w:szCs w:val="20"/>
        </w:rPr>
      </w:pPr>
    </w:p>
    <w:p w:rsidRPr="00B37F90" w:rsidR="007C1CCF" w:rsidP="63AF8425" w:rsidRDefault="7F0E2D53" w14:paraId="3250E453" w14:textId="06869B67">
      <w:pPr>
        <w:spacing w:after="0"/>
        <w:rPr>
          <w:ins w:author="marcio.diniz@mountsinai.org" w:date="2025-10-07T20:59:00Z" w16du:dateUtc="2025-10-07T20:59:55Z" w:id="1081"/>
          <w:sz w:val="20"/>
          <w:szCs w:val="20"/>
          <w:u w:val="single"/>
        </w:rPr>
      </w:pPr>
      <w:r w:rsidRPr="63AF8425">
        <w:rPr>
          <w:sz w:val="20"/>
          <w:szCs w:val="20"/>
          <w:u w:val="single"/>
        </w:rPr>
        <w:t>Endpoints</w:t>
      </w:r>
      <w:ins w:author="marcio.diniz@mountsinai.org" w:date="2025-10-07T20:59:00Z" w:id="1082">
        <w:r w:rsidRPr="63AF8425" w:rsidR="2E47B64C">
          <w:rPr>
            <w:sz w:val="20"/>
            <w:szCs w:val="20"/>
            <w:rPrChange w:author="marcio.diniz@mountsinai.org" w:date="2025-10-07T20:59:00Z" w:id="1083">
              <w:rPr>
                <w:sz w:val="20"/>
                <w:szCs w:val="20"/>
                <w:u w:val="single"/>
              </w:rPr>
            </w:rPrChange>
          </w:rPr>
          <w:t xml:space="preserve">: </w:t>
        </w:r>
      </w:ins>
    </w:p>
    <w:p w:rsidRPr="00B37F90" w:rsidR="007C1CCF" w:rsidP="63AF8425" w:rsidRDefault="2E47B64C" w14:paraId="3EEC7AFF" w14:textId="07BE5EE1">
      <w:pPr>
        <w:spacing w:after="0"/>
        <w:rPr>
          <w:ins w:author="marcio.diniz@mountsinai.org" w:date="2025-10-07T20:59:00Z" w16du:dateUtc="2025-10-07T20:59:48Z" w:id="1084"/>
          <w:sz w:val="20"/>
          <w:szCs w:val="20"/>
          <w:u w:val="single"/>
        </w:rPr>
      </w:pPr>
      <w:proofErr w:type="spellStart"/>
      <w:ins w:author="marcio.diniz@mountsinai.org" w:date="2025-10-07T20:59:00Z" w:id="1085">
        <w:r w:rsidRPr="63AF8425">
          <w:rPr>
            <w:sz w:val="20"/>
            <w:szCs w:val="20"/>
            <w:rPrChange w:author="marcio.diniz@mountsinai.org" w:date="2025-10-07T20:59:00Z" w:id="1086">
              <w:rPr>
                <w:sz w:val="20"/>
                <w:szCs w:val="20"/>
                <w:u w:val="single"/>
              </w:rPr>
            </w:rPrChange>
          </w:rPr>
          <w:t>Bederson</w:t>
        </w:r>
        <w:proofErr w:type="spellEnd"/>
        <w:r w:rsidRPr="63AF8425">
          <w:rPr>
            <w:sz w:val="20"/>
            <w:szCs w:val="20"/>
            <w:rPrChange w:author="marcio.diniz@mountsinai.org" w:date="2025-10-07T20:59:00Z" w:id="1087">
              <w:rPr>
                <w:sz w:val="20"/>
                <w:szCs w:val="20"/>
                <w:u w:val="single"/>
              </w:rPr>
            </w:rPrChange>
          </w:rPr>
          <w:t xml:space="preserve"> </w:t>
        </w:r>
        <w:proofErr w:type="spellStart"/>
        <w:r w:rsidRPr="63AF8425">
          <w:rPr>
            <w:sz w:val="20"/>
            <w:szCs w:val="20"/>
            <w:rPrChange w:author="marcio.diniz@mountsinai.org" w:date="2025-10-07T20:59:00Z" w:id="1088">
              <w:rPr>
                <w:sz w:val="20"/>
                <w:szCs w:val="20"/>
                <w:u w:val="single"/>
              </w:rPr>
            </w:rPrChange>
          </w:rPr>
          <w:t>Neurodeficit</w:t>
        </w:r>
        <w:proofErr w:type="spellEnd"/>
        <w:r w:rsidRPr="63AF8425">
          <w:rPr>
            <w:sz w:val="20"/>
            <w:szCs w:val="20"/>
            <w:rPrChange w:author="marcio.diniz@mountsinai.org" w:date="2025-10-07T20:59:00Z" w:id="1089">
              <w:rPr>
                <w:sz w:val="20"/>
                <w:szCs w:val="20"/>
                <w:u w:val="single"/>
              </w:rPr>
            </w:rPrChange>
          </w:rPr>
          <w:t xml:space="preserve"> score at day 1</w:t>
        </w:r>
      </w:ins>
      <w:del w:author="marcio.diniz@mountsinai.org" w:date="2025-10-07T20:59:00Z" w:id="1090">
        <w:r w:rsidRPr="63AF8425" w:rsidDel="7F0E2D53" w:rsidR="007C1CCF">
          <w:rPr>
            <w:sz w:val="20"/>
            <w:szCs w:val="20"/>
            <w:u w:val="single"/>
          </w:rPr>
          <w:delText>:</w:delText>
        </w:r>
        <w:r w:rsidRPr="63AF8425" w:rsidDel="7F0E2D53" w:rsidR="007C1CCF">
          <w:rPr>
            <w:sz w:val="20"/>
            <w:szCs w:val="20"/>
          </w:rPr>
          <w:delText xml:space="preserve"> Raw </w:delText>
        </w:r>
        <w:r w:rsidRPr="63AF8425" w:rsidDel="67076DC0" w:rsidR="007C1CCF">
          <w:rPr>
            <w:sz w:val="20"/>
            <w:szCs w:val="20"/>
          </w:rPr>
          <w:delText>values</w:delText>
        </w:r>
      </w:del>
    </w:p>
    <w:p w:rsidR="4EA285F5" w:rsidP="63AF8425" w:rsidRDefault="4EA285F5" w14:paraId="50BDCC28" w14:textId="72C2DCB8">
      <w:pPr>
        <w:spacing w:after="0"/>
        <w:rPr>
          <w:ins w:author="marcio.diniz@mountsinai.org" w:date="2025-10-07T20:59:00Z" w16du:dateUtc="2025-10-07T20:59:50Z" w:id="1091"/>
          <w:sz w:val="20"/>
          <w:szCs w:val="20"/>
        </w:rPr>
      </w:pPr>
      <w:proofErr w:type="spellStart"/>
      <w:ins w:author="marcio.diniz@mountsinai.org" w:date="2025-10-07T20:59:00Z" w:id="1092">
        <w:r w:rsidRPr="63AF8425">
          <w:rPr>
            <w:sz w:val="20"/>
            <w:szCs w:val="20"/>
          </w:rPr>
          <w:t>Bederson</w:t>
        </w:r>
        <w:proofErr w:type="spellEnd"/>
        <w:r w:rsidRPr="63AF8425">
          <w:rPr>
            <w:sz w:val="20"/>
            <w:szCs w:val="20"/>
          </w:rPr>
          <w:t xml:space="preserve"> </w:t>
        </w:r>
        <w:proofErr w:type="spellStart"/>
        <w:r w:rsidRPr="63AF8425">
          <w:rPr>
            <w:sz w:val="20"/>
            <w:szCs w:val="20"/>
          </w:rPr>
          <w:t>Neurodeficit</w:t>
        </w:r>
        <w:proofErr w:type="spellEnd"/>
        <w:r w:rsidRPr="63AF8425">
          <w:rPr>
            <w:sz w:val="20"/>
            <w:szCs w:val="20"/>
          </w:rPr>
          <w:t xml:space="preserve"> score at day 2</w:t>
        </w:r>
      </w:ins>
    </w:p>
    <w:p w:rsidR="4EA285F5" w:rsidP="63AF8425" w:rsidRDefault="4EA285F5" w14:paraId="73595EC3" w14:textId="00B86AA5">
      <w:pPr>
        <w:spacing w:after="0"/>
        <w:rPr>
          <w:sz w:val="20"/>
          <w:szCs w:val="20"/>
        </w:rPr>
      </w:pPr>
      <w:proofErr w:type="spellStart"/>
      <w:ins w:author="marcio.diniz@mountsinai.org" w:date="2025-10-07T20:59:00Z" w:id="1093">
        <w:r w:rsidRPr="63AF8425">
          <w:rPr>
            <w:sz w:val="20"/>
            <w:szCs w:val="20"/>
          </w:rPr>
          <w:t>Bederson</w:t>
        </w:r>
        <w:proofErr w:type="spellEnd"/>
        <w:r w:rsidRPr="63AF8425">
          <w:rPr>
            <w:sz w:val="20"/>
            <w:szCs w:val="20"/>
          </w:rPr>
          <w:t xml:space="preserve"> </w:t>
        </w:r>
        <w:proofErr w:type="spellStart"/>
        <w:r w:rsidRPr="63AF8425">
          <w:rPr>
            <w:sz w:val="20"/>
            <w:szCs w:val="20"/>
          </w:rPr>
          <w:t>Neurodeficit</w:t>
        </w:r>
        <w:proofErr w:type="spellEnd"/>
        <w:r w:rsidRPr="63AF8425">
          <w:rPr>
            <w:sz w:val="20"/>
            <w:szCs w:val="20"/>
          </w:rPr>
          <w:t xml:space="preserve"> score at day 30</w:t>
        </w:r>
      </w:ins>
    </w:p>
    <w:p w:rsidRPr="00B37F90" w:rsidR="007C1CCF" w:rsidP="007C1CCF" w:rsidRDefault="007C1CCF" w14:paraId="11377151" w14:textId="77777777">
      <w:pPr>
        <w:spacing w:after="0"/>
        <w:rPr>
          <w:rFonts w:cstheme="minorHAnsi"/>
          <w:sz w:val="20"/>
          <w:szCs w:val="20"/>
        </w:rPr>
      </w:pPr>
    </w:p>
    <w:p w:rsidRPr="00B37F90" w:rsidR="007C1CCF" w:rsidP="007C1CCF" w:rsidRDefault="007C1CCF" w14:paraId="1702DA63" w14:textId="497DDB4D">
      <w:pPr>
        <w:spacing w:after="0"/>
        <w:rPr>
          <w:rFonts w:cstheme="minorHAnsi"/>
          <w:sz w:val="20"/>
          <w:szCs w:val="20"/>
        </w:rPr>
      </w:pPr>
      <w:r w:rsidRPr="00B37F90">
        <w:rPr>
          <w:rFonts w:cstheme="minorHAnsi"/>
          <w:sz w:val="20"/>
          <w:szCs w:val="20"/>
          <w:u w:val="single"/>
        </w:rPr>
        <w:t>Time points</w:t>
      </w:r>
      <w:r w:rsidRPr="00B37F90">
        <w:rPr>
          <w:rFonts w:cstheme="minorHAnsi"/>
          <w:sz w:val="20"/>
          <w:szCs w:val="20"/>
        </w:rPr>
        <w:t>: D1, D2, End of study (</w:t>
      </w:r>
      <w:proofErr w:type="spellStart"/>
      <w:r w:rsidRPr="00B37F90">
        <w:rPr>
          <w:rFonts w:cstheme="minorHAnsi"/>
          <w:sz w:val="20"/>
          <w:szCs w:val="20"/>
        </w:rPr>
        <w:t>eos</w:t>
      </w:r>
      <w:proofErr w:type="spellEnd"/>
      <w:r w:rsidRPr="00B37F90">
        <w:rPr>
          <w:rFonts w:cstheme="minorHAnsi"/>
          <w:sz w:val="20"/>
          <w:szCs w:val="20"/>
        </w:rPr>
        <w:t>)</w:t>
      </w:r>
    </w:p>
    <w:p w:rsidRPr="00B37F90" w:rsidR="006C62B1" w:rsidP="007C1CCF" w:rsidRDefault="006C62B1" w14:paraId="7C530372" w14:textId="0D8FE2FC">
      <w:pPr>
        <w:spacing w:after="0"/>
        <w:rPr>
          <w:rFonts w:cstheme="minorHAnsi"/>
          <w:sz w:val="20"/>
          <w:szCs w:val="20"/>
        </w:rPr>
      </w:pPr>
    </w:p>
    <w:p w:rsidRPr="00B37F90" w:rsidR="006C62B1" w:rsidP="007C1CCF" w:rsidRDefault="006C62B1" w14:paraId="64039691" w14:textId="50578FF1">
      <w:pPr>
        <w:spacing w:after="0"/>
        <w:rPr>
          <w:rFonts w:cstheme="minorHAnsi"/>
          <w:sz w:val="20"/>
          <w:szCs w:val="20"/>
        </w:rPr>
      </w:pPr>
      <w:r w:rsidRPr="00B37F90">
        <w:rPr>
          <w:rFonts w:cstheme="minorHAnsi"/>
          <w:sz w:val="20"/>
          <w:szCs w:val="20"/>
        </w:rPr>
        <w:t>Goal:</w:t>
      </w:r>
    </w:p>
    <w:p w:rsidRPr="00B37F90" w:rsidR="006C62B1" w:rsidP="006C62B1" w:rsidRDefault="006C62B1" w14:paraId="4A39DFAD" w14:textId="027D0426">
      <w:pPr>
        <w:pStyle w:val="ListParagraph"/>
        <w:numPr>
          <w:ilvl w:val="0"/>
          <w:numId w:val="26"/>
        </w:numPr>
        <w:spacing w:after="0"/>
        <w:rPr>
          <w:rFonts w:cstheme="minorHAnsi"/>
        </w:rPr>
      </w:pPr>
      <w:r w:rsidRPr="00B37F90">
        <w:rPr>
          <w:rFonts w:cstheme="minorHAnsi"/>
        </w:rPr>
        <w:t>Feasibility</w:t>
      </w:r>
    </w:p>
    <w:p w:rsidRPr="00B37F90" w:rsidR="007C1CCF" w:rsidP="006C62B1" w:rsidRDefault="007C1CCF" w14:paraId="61F7776C" w14:textId="5196E199">
      <w:pPr>
        <w:spacing w:after="0"/>
        <w:rPr>
          <w:rFonts w:cstheme="minorHAnsi"/>
        </w:rPr>
      </w:pPr>
    </w:p>
    <w:p w:rsidRPr="00B37F90" w:rsidR="007C1CCF" w:rsidP="00833633" w:rsidRDefault="00753050" w14:paraId="2FFEA630" w14:textId="4FB8B1B4">
      <w:pPr>
        <w:spacing w:after="0"/>
        <w:rPr>
          <w:rFonts w:cstheme="minorHAnsi"/>
        </w:rPr>
      </w:pPr>
      <w:r w:rsidRPr="00B37F90">
        <w:rPr>
          <w:rFonts w:cstheme="minorHAnsi"/>
          <w:sz w:val="20"/>
          <w:szCs w:val="20"/>
          <w:u w:val="single"/>
        </w:rPr>
        <w:t>Descriptive tables</w:t>
      </w:r>
      <w:r w:rsidRPr="00B37F90" w:rsidR="007C1CCF">
        <w:rPr>
          <w:rFonts w:cstheme="minorHAnsi"/>
          <w:sz w:val="20"/>
          <w:szCs w:val="20"/>
          <w:u w:val="single"/>
        </w:rPr>
        <w:t xml:space="preserve"> by:</w:t>
      </w:r>
    </w:p>
    <w:p w:rsidRPr="00B37F90" w:rsidR="001633A9" w:rsidP="001633A9" w:rsidRDefault="007C1CCF" w14:paraId="6D9E85A1" w14:textId="7D61DEE6">
      <w:pPr>
        <w:spacing w:after="0"/>
        <w:rPr>
          <w:ins w:author="Jessica Lamb" w:date="2025-09-23T10:17:00Z" w16du:dateUtc="2025-09-23T17:17:00Z" w:id="1094"/>
          <w:rFonts w:cstheme="minorHAnsi"/>
          <w:sz w:val="20"/>
          <w:szCs w:val="20"/>
        </w:rPr>
      </w:pPr>
      <w:r w:rsidRPr="00B37F90">
        <w:rPr>
          <w:rFonts w:cstheme="minorHAnsi"/>
          <w:sz w:val="20"/>
          <w:szCs w:val="20"/>
        </w:rPr>
        <w:t xml:space="preserve">Total, </w:t>
      </w:r>
      <w:del w:author="Jessica Lamb" w:date="2025-09-23T10:20:00Z" w16du:dateUtc="2025-09-23T17:20:00Z" w:id="1095">
        <w:r w:rsidRPr="00B37F90" w:rsidDel="00F836C8">
          <w:rPr>
            <w:rFonts w:cstheme="minorHAnsi"/>
            <w:sz w:val="20"/>
            <w:szCs w:val="20"/>
          </w:rPr>
          <w:delText xml:space="preserve">Treatment, </w:delText>
        </w:r>
      </w:del>
      <w:r w:rsidRPr="00B37F90">
        <w:rPr>
          <w:rFonts w:cstheme="minorHAnsi"/>
          <w:sz w:val="20"/>
          <w:szCs w:val="20"/>
        </w:rPr>
        <w:t xml:space="preserve">Sex, </w:t>
      </w:r>
      <w:ins w:author="Jessica Lamb" w:date="2025-09-23T10:17:00Z" w16du:dateUtc="2025-09-23T17:17:00Z" w:id="1096">
        <w:r w:rsidR="001633A9">
          <w:rPr>
            <w:rFonts w:cstheme="minorHAnsi"/>
            <w:color w:val="000000" w:themeColor="text1"/>
            <w:sz w:val="20"/>
            <w:szCs w:val="20"/>
          </w:rPr>
          <w:t>Reperfusion method</w:t>
        </w:r>
        <w:r w:rsidRPr="00B37F90" w:rsidR="001633A9">
          <w:rPr>
            <w:rFonts w:cstheme="minorHAnsi"/>
            <w:color w:val="000000" w:themeColor="text1"/>
            <w:sz w:val="20"/>
            <w:szCs w:val="20"/>
          </w:rPr>
          <w:t xml:space="preserve">, </w:t>
        </w:r>
        <w:r w:rsidR="001633A9">
          <w:rPr>
            <w:rFonts w:cstheme="minorHAnsi"/>
            <w:color w:val="000000" w:themeColor="text1"/>
            <w:sz w:val="20"/>
            <w:szCs w:val="20"/>
          </w:rPr>
          <w:t>Clot length</w:t>
        </w:r>
        <w:r w:rsidRPr="00B37F90" w:rsidDel="00102E5C" w:rsidR="001633A9">
          <w:rPr>
            <w:rFonts w:cstheme="minorHAnsi"/>
            <w:color w:val="000000" w:themeColor="text1"/>
            <w:sz w:val="20"/>
            <w:szCs w:val="20"/>
          </w:rPr>
          <w:t xml:space="preserve"> </w:t>
        </w:r>
      </w:ins>
      <w:ins w:author="Jessica Lamb" w:date="2025-10-07T17:41:00Z" w16du:dateUtc="2025-10-08T00:41:00Z" w:id="1097">
        <w:r w:rsidR="004D296B">
          <w:rPr>
            <w:sz w:val="20"/>
            <w:szCs w:val="20"/>
          </w:rPr>
          <w:t>(</w:t>
        </w:r>
        <w:r w:rsidR="004D296B">
          <w:rPr>
            <w:sz w:val="20"/>
            <w:szCs w:val="20"/>
          </w:rPr>
          <w:t>round to the nearest whole number</w:t>
        </w:r>
        <w:r w:rsidR="004D296B">
          <w:rPr>
            <w:sz w:val="20"/>
            <w:szCs w:val="20"/>
          </w:rPr>
          <w:t>)</w:t>
        </w:r>
      </w:ins>
    </w:p>
    <w:p w:rsidRPr="00B37F90" w:rsidR="007C1CCF" w:rsidP="007C1CCF" w:rsidRDefault="00753050" w14:paraId="573A5F45" w14:textId="75795D9B">
      <w:pPr>
        <w:spacing w:after="0"/>
        <w:rPr>
          <w:rFonts w:cstheme="minorHAnsi"/>
          <w:sz w:val="20"/>
          <w:szCs w:val="20"/>
        </w:rPr>
      </w:pPr>
      <w:del w:author="Jessica Lamb" w:date="2025-09-23T10:17:00Z" w16du:dateUtc="2025-09-23T17:17:00Z" w:id="1098">
        <w:r w:rsidRPr="00B37F90" w:rsidDel="001633A9">
          <w:rPr>
            <w:rFonts w:cstheme="minorHAnsi"/>
            <w:sz w:val="20"/>
            <w:szCs w:val="20"/>
          </w:rPr>
          <w:delText xml:space="preserve">Animal </w:delText>
        </w:r>
        <w:r w:rsidRPr="00B37F90" w:rsidDel="001633A9" w:rsidR="007C1CCF">
          <w:rPr>
            <w:rFonts w:cstheme="minorHAnsi"/>
            <w:sz w:val="20"/>
            <w:szCs w:val="20"/>
          </w:rPr>
          <w:delText>Model</w:delText>
        </w:r>
      </w:del>
    </w:p>
    <w:p w:rsidRPr="00B37F90" w:rsidR="007C1CCF" w:rsidP="007C1CCF" w:rsidRDefault="007C1CCF" w14:paraId="5B8827DF" w14:textId="77777777">
      <w:pPr>
        <w:spacing w:after="0"/>
        <w:rPr>
          <w:rFonts w:cstheme="minorHAnsi"/>
          <w:sz w:val="20"/>
          <w:szCs w:val="20"/>
        </w:rPr>
      </w:pPr>
    </w:p>
    <w:p w:rsidRPr="00B37F90" w:rsidR="007C1CCF" w:rsidP="007C1CCF" w:rsidRDefault="007C1CCF" w14:paraId="08BACCBE" w14:textId="39470BC3">
      <w:pPr>
        <w:spacing w:after="0"/>
        <w:rPr>
          <w:rFonts w:cstheme="minorHAnsi"/>
          <w:sz w:val="20"/>
          <w:szCs w:val="20"/>
          <w:u w:val="single"/>
        </w:rPr>
      </w:pPr>
      <w:r w:rsidRPr="00B37F90">
        <w:rPr>
          <w:rFonts w:cstheme="minorHAnsi"/>
          <w:sz w:val="20"/>
          <w:szCs w:val="20"/>
          <w:u w:val="single"/>
        </w:rPr>
        <w:t xml:space="preserve">Variables: </w:t>
      </w:r>
    </w:p>
    <w:p w:rsidRPr="00B37F90" w:rsidR="006C62B1" w:rsidP="007C1CCF" w:rsidRDefault="006C62B1" w14:paraId="759B0995" w14:textId="0EE06256">
      <w:pPr>
        <w:spacing w:after="0"/>
        <w:rPr>
          <w:rFonts w:cstheme="minorHAnsi"/>
          <w:sz w:val="20"/>
          <w:szCs w:val="20"/>
          <w:u w:val="single"/>
        </w:rPr>
      </w:pPr>
    </w:p>
    <w:p w:rsidRPr="00B37F90" w:rsidR="007C1CCF" w:rsidP="007C1CCF" w:rsidRDefault="007C1CCF" w14:paraId="34AFBA89" w14:textId="7777777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B37F90" w:rsidR="007C1CCF" w:rsidP="007C1CCF" w:rsidRDefault="007C1CCF" w14:paraId="5493D6DF" w14:textId="77777777">
      <w:pPr>
        <w:spacing w:after="0"/>
        <w:rPr>
          <w:rFonts w:cstheme="minorHAnsi"/>
          <w:sz w:val="20"/>
          <w:szCs w:val="20"/>
        </w:rPr>
      </w:pPr>
      <w:proofErr w:type="spellStart"/>
      <w:r w:rsidRPr="00B37F90">
        <w:rPr>
          <w:rFonts w:cstheme="minorHAnsi"/>
          <w:sz w:val="20"/>
          <w:szCs w:val="20"/>
        </w:rPr>
        <w:t>enro_sex</w:t>
      </w:r>
      <w:proofErr w:type="spellEnd"/>
    </w:p>
    <w:p w:rsidRPr="00B37F90" w:rsidR="007C1CCF" w:rsidDel="00691933" w:rsidP="007C1CCF" w:rsidRDefault="007C1CCF" w14:paraId="41152F0D" w14:textId="03119142">
      <w:pPr>
        <w:spacing w:after="0"/>
        <w:rPr>
          <w:del w:author="Jessica Lamb" w:date="2025-09-23T10:24:00Z" w16du:dateUtc="2025-09-23T17:24:00Z" w:id="1099"/>
          <w:rFonts w:cstheme="minorHAnsi"/>
          <w:sz w:val="20"/>
          <w:szCs w:val="20"/>
        </w:rPr>
      </w:pPr>
      <w:del w:author="Jessica Lamb" w:date="2025-09-23T10:24:00Z" w16du:dateUtc="2025-09-23T17:24:00Z" w:id="1100">
        <w:r w:rsidRPr="00B37F90" w:rsidDel="00691933">
          <w:rPr>
            <w:rFonts w:cstheme="minorHAnsi"/>
            <w:sz w:val="20"/>
            <w:szCs w:val="20"/>
          </w:rPr>
          <w:delText>enro_model</w:delText>
        </w:r>
      </w:del>
    </w:p>
    <w:p w:rsidRPr="00B37F90" w:rsidR="00C2251C" w:rsidP="00C2251C" w:rsidRDefault="00C2251C" w14:paraId="31756802" w14:textId="77777777">
      <w:pPr>
        <w:spacing w:after="0"/>
        <w:rPr>
          <w:rFonts w:cstheme="minorHAnsi"/>
          <w:sz w:val="20"/>
          <w:szCs w:val="20"/>
        </w:rPr>
      </w:pPr>
      <w:r w:rsidRPr="00B37F90">
        <w:rPr>
          <w:rFonts w:cstheme="minorHAnsi"/>
          <w:sz w:val="20"/>
          <w:szCs w:val="20"/>
        </w:rPr>
        <w:t>postop_d1_nds_score</w:t>
      </w:r>
      <w:r w:rsidRPr="00B37F90">
        <w:rPr>
          <w:rFonts w:cstheme="minorHAnsi"/>
          <w:sz w:val="20"/>
          <w:szCs w:val="20"/>
        </w:rPr>
        <w:br/>
      </w:r>
      <w:r w:rsidRPr="00B37F90">
        <w:rPr>
          <w:rFonts w:cstheme="minorHAnsi"/>
          <w:sz w:val="20"/>
          <w:szCs w:val="20"/>
        </w:rPr>
        <w:t>postop_d2_nds_score</w:t>
      </w:r>
    </w:p>
    <w:p w:rsidRPr="00B37F90" w:rsidR="007C1CCF" w:rsidP="007C1CCF" w:rsidRDefault="007C1CCF" w14:paraId="13C15D54" w14:textId="77777777">
      <w:pPr>
        <w:spacing w:after="0"/>
        <w:rPr>
          <w:rFonts w:cstheme="minorHAnsi"/>
          <w:sz w:val="20"/>
          <w:szCs w:val="20"/>
        </w:rPr>
      </w:pPr>
      <w:proofErr w:type="spellStart"/>
      <w:r w:rsidRPr="00B37F90">
        <w:rPr>
          <w:rFonts w:cstheme="minorHAnsi"/>
          <w:sz w:val="20"/>
          <w:szCs w:val="20"/>
        </w:rPr>
        <w:t>eos_nds_score</w:t>
      </w:r>
      <w:proofErr w:type="spellEnd"/>
    </w:p>
    <w:p w:rsidR="00551005" w:rsidP="002F41D7" w:rsidRDefault="002F41D7" w14:paraId="6CA3E65A" w14:textId="77777777">
      <w:pPr>
        <w:spacing w:after="0" w:line="240" w:lineRule="auto"/>
        <w:rPr>
          <w:ins w:author="Jessica Lamb" w:date="2025-10-02T12:20:00Z" w16du:dateUtc="2025-10-02T19:20:00Z" w:id="1101"/>
          <w:rFonts w:cstheme="minorHAnsi"/>
          <w:sz w:val="20"/>
          <w:szCs w:val="20"/>
        </w:rPr>
      </w:pPr>
      <w:proofErr w:type="spellStart"/>
      <w:ins w:author="Jessica Lamb" w:date="2025-09-23T10:16:00Z" w16du:dateUtc="2025-09-23T17:16:00Z" w:id="1102">
        <w:r w:rsidRPr="00CF4F1F">
          <w:rPr>
            <w:rFonts w:cstheme="minorHAnsi"/>
            <w:sz w:val="20"/>
            <w:szCs w:val="20"/>
          </w:rPr>
          <w:t>txas_reperfusion</w:t>
        </w:r>
      </w:ins>
      <w:proofErr w:type="spellEnd"/>
    </w:p>
    <w:p w:rsidRPr="00CF4F1F" w:rsidR="00551005" w:rsidP="00551005" w:rsidRDefault="00551005" w14:paraId="2BA5B576" w14:textId="112BB462">
      <w:pPr>
        <w:spacing w:after="0" w:line="240" w:lineRule="auto"/>
        <w:rPr>
          <w:ins w:author="Jessica Lamb" w:date="2025-10-02T12:20:00Z" w16du:dateUtc="2025-10-02T19:20:00Z" w:id="1103"/>
          <w:rFonts w:cstheme="minorHAnsi"/>
          <w:sz w:val="20"/>
          <w:szCs w:val="20"/>
        </w:rPr>
      </w:pPr>
      <w:proofErr w:type="spellStart"/>
      <w:ins w:author="Jessica Lamb" w:date="2025-10-02T12:20:00Z" w16du:dateUtc="2025-10-02T19:20:00Z" w:id="1104">
        <w:r w:rsidRPr="00CF4F1F">
          <w:rPr>
            <w:rFonts w:cstheme="minorHAnsi"/>
            <w:sz w:val="20"/>
            <w:szCs w:val="20"/>
          </w:rPr>
          <w:t>txas_reperfusion</w:t>
        </w:r>
      </w:ins>
      <w:ins w:author="Jessica Lamb" w:date="2025-10-02T12:21:00Z" w16du:dateUtc="2025-10-02T19:21:00Z" w:id="1105">
        <w:r>
          <w:rPr>
            <w:rFonts w:cstheme="minorHAnsi"/>
            <w:sz w:val="20"/>
            <w:szCs w:val="20"/>
          </w:rPr>
          <w:t>_</w:t>
        </w:r>
      </w:ins>
      <w:ins w:author="Jessica Lamb" w:date="2025-10-03T10:36:00Z" w16du:dateUtc="2025-10-03T17:36:00Z" w:id="1106">
        <w:r w:rsidR="00642D5D">
          <w:rPr>
            <w:rFonts w:cstheme="minorHAnsi"/>
            <w:sz w:val="20"/>
            <w:szCs w:val="20"/>
          </w:rPr>
          <w:t>actual</w:t>
        </w:r>
      </w:ins>
      <w:proofErr w:type="spellEnd"/>
      <w:ins w:author="Jessica Lamb" w:date="2025-10-02T12:20:00Z" w16du:dateUtc="2025-10-02T19:20:00Z" w:id="1107">
        <w:r w:rsidRPr="00CF4F1F" w:rsidDel="00102E5C">
          <w:rPr>
            <w:rFonts w:cstheme="minorHAnsi"/>
            <w:sz w:val="20"/>
            <w:szCs w:val="20"/>
          </w:rPr>
          <w:t xml:space="preserve"> </w:t>
        </w:r>
      </w:ins>
    </w:p>
    <w:p w:rsidRPr="007B7D44" w:rsidR="00551005" w:rsidP="00551005" w:rsidRDefault="00551005" w14:paraId="2D49321F" w14:textId="21574C85">
      <w:pPr>
        <w:spacing w:after="0" w:line="240" w:lineRule="auto"/>
        <w:rPr>
          <w:ins w:author="Jessica Lamb" w:date="2025-10-02T12:21:00Z" w16du:dateUtc="2025-10-02T19:21:00Z" w:id="1108"/>
          <w:rFonts w:cstheme="minorHAnsi"/>
          <w:sz w:val="20"/>
          <w:szCs w:val="20"/>
        </w:rPr>
      </w:pPr>
      <w:proofErr w:type="spellStart"/>
      <w:ins w:author="Jessica Lamb" w:date="2025-10-02T12:21:00Z" w16du:dateUtc="2025-10-02T19:21:00Z" w:id="1109">
        <w:r>
          <w:rPr>
            <w:rFonts w:cstheme="minorHAnsi"/>
            <w:sz w:val="20"/>
            <w:szCs w:val="20"/>
          </w:rPr>
          <w:t>rand</w:t>
        </w:r>
        <w:r w:rsidRPr="007B7D44">
          <w:rPr>
            <w:rFonts w:cstheme="minorHAnsi"/>
            <w:sz w:val="20"/>
            <w:szCs w:val="20"/>
          </w:rPr>
          <w:t>_clot_length</w:t>
        </w:r>
        <w:proofErr w:type="spellEnd"/>
      </w:ins>
    </w:p>
    <w:p w:rsidRPr="00CF4F1F" w:rsidR="002F41D7" w:rsidP="002F41D7" w:rsidRDefault="002F41D7" w14:paraId="2E0582F2" w14:textId="77777777">
      <w:pPr>
        <w:spacing w:after="0" w:line="240" w:lineRule="auto"/>
        <w:rPr>
          <w:ins w:author="Jessica Lamb" w:date="2025-09-23T10:16:00Z" w16du:dateUtc="2025-09-23T17:16:00Z" w:id="1110"/>
          <w:rFonts w:cstheme="minorHAnsi"/>
          <w:sz w:val="20"/>
          <w:szCs w:val="20"/>
          <w:rPrChange w:author="Jessica Lamb" w:date="2025-09-23T14:42:00Z" w16du:dateUtc="2025-09-23T21:42:00Z" w:id="1111">
            <w:rPr>
              <w:ins w:author="Jessica Lamb" w:date="2025-09-23T10:16:00Z" w16du:dateUtc="2025-09-23T17:16:00Z" w:id="1112"/>
              <w:rFonts w:cstheme="minorHAnsi"/>
              <w:sz w:val="20"/>
              <w:szCs w:val="20"/>
              <w:highlight w:val="yellow"/>
            </w:rPr>
          </w:rPrChange>
        </w:rPr>
      </w:pPr>
      <w:proofErr w:type="spellStart"/>
      <w:ins w:author="Jessica Lamb" w:date="2025-09-23T10:16:00Z" w16du:dateUtc="2025-09-23T17:16:00Z" w:id="1113">
        <w:r w:rsidRPr="00CF4F1F">
          <w:rPr>
            <w:rFonts w:cstheme="minorHAnsi"/>
            <w:sz w:val="20"/>
            <w:szCs w:val="20"/>
            <w:rPrChange w:author="Jessica Lamb" w:date="2025-09-23T14:42:00Z" w16du:dateUtc="2025-09-23T21:42:00Z" w:id="1114">
              <w:rPr>
                <w:rFonts w:cstheme="minorHAnsi"/>
                <w:sz w:val="20"/>
                <w:szCs w:val="20"/>
                <w:highlight w:val="yellow"/>
              </w:rPr>
            </w:rPrChange>
          </w:rPr>
          <w:t>srg_clot_length</w:t>
        </w:r>
        <w:proofErr w:type="spellEnd"/>
      </w:ins>
    </w:p>
    <w:p w:rsidRPr="00B37F90" w:rsidR="007C1CCF" w:rsidDel="002F41D7" w:rsidP="5D8237CA" w:rsidRDefault="007C1CCF" w14:paraId="25FB22EF" w14:textId="5CF6C5A5">
      <w:pPr>
        <w:spacing w:after="0"/>
        <w:rPr>
          <w:del w:author="Jessica Lamb" w:date="2025-09-23T10:16:00Z" w16du:dateUtc="2025-09-23T17:16:00Z" w:id="1115"/>
          <w:rFonts w:cstheme="minorHAnsi"/>
          <w:sz w:val="20"/>
          <w:szCs w:val="20"/>
        </w:rPr>
      </w:pPr>
      <w:del w:author="Jessica Lamb" w:date="2025-09-23T10:16:00Z" w16du:dateUtc="2025-09-23T17:16:00Z" w:id="1116">
        <w:r w:rsidRPr="00B37F90" w:rsidDel="002F41D7">
          <w:rPr>
            <w:rFonts w:cstheme="minorHAnsi"/>
            <w:sz w:val="20"/>
            <w:szCs w:val="20"/>
          </w:rPr>
          <w:delText>txas_tx_group</w:delText>
        </w:r>
      </w:del>
    </w:p>
    <w:p w:rsidRPr="00B37F90" w:rsidR="4FF7936D" w:rsidDel="002F41D7" w:rsidP="5D8237CA" w:rsidRDefault="4FF7936D" w14:paraId="3729EEEB" w14:textId="34C93356">
      <w:pPr>
        <w:spacing w:after="0"/>
        <w:rPr>
          <w:del w:author="Jessica Lamb" w:date="2025-09-23T10:16:00Z" w16du:dateUtc="2025-09-23T17:16:00Z" w:id="1117"/>
          <w:rFonts w:cstheme="minorHAnsi"/>
          <w:sz w:val="20"/>
          <w:szCs w:val="20"/>
        </w:rPr>
      </w:pPr>
      <w:del w:author="Jessica Lamb" w:date="2025-09-23T10:16:00Z" w16du:dateUtc="2025-09-23T17:16:00Z" w:id="1118">
        <w:r w:rsidRPr="00B37F90" w:rsidDel="002F41D7">
          <w:rPr>
            <w:rFonts w:cstheme="minorHAnsi"/>
            <w:sz w:val="20"/>
            <w:szCs w:val="20"/>
          </w:rPr>
          <w:delText>Txas_tx_group_actual</w:delText>
        </w:r>
      </w:del>
    </w:p>
    <w:p w:rsidRPr="00B37F90" w:rsidR="5D8237CA" w:rsidDel="002F41D7" w:rsidP="5D8237CA" w:rsidRDefault="5D8237CA" w14:paraId="07B466D8" w14:textId="25C33E9E">
      <w:pPr>
        <w:spacing w:after="0"/>
        <w:rPr>
          <w:del w:author="Jessica Lamb" w:date="2025-09-23T10:16:00Z" w16du:dateUtc="2025-09-23T17:16:00Z" w:id="1119"/>
          <w:rFonts w:cstheme="minorHAnsi"/>
          <w:sz w:val="20"/>
          <w:szCs w:val="20"/>
        </w:rPr>
      </w:pPr>
    </w:p>
    <w:p w:rsidRPr="00B37F90" w:rsidR="007C1CCF" w:rsidDel="002F41D7" w:rsidP="5D8237CA" w:rsidRDefault="007C1CCF" w14:paraId="49CAB1B2" w14:textId="22265A4D">
      <w:pPr>
        <w:spacing w:after="0"/>
        <w:rPr>
          <w:del w:author="Jessica Lamb" w:date="2025-09-23T10:16:00Z" w16du:dateUtc="2025-09-23T17:16:00Z" w:id="1120"/>
          <w:rFonts w:cstheme="minorHAnsi"/>
          <w:sz w:val="20"/>
          <w:szCs w:val="20"/>
        </w:rPr>
      </w:pPr>
      <w:del w:author="Jessica Lamb" w:date="2025-09-23T10:16:00Z" w16du:dateUtc="2025-09-23T17:16:00Z" w:id="1121">
        <w:r w:rsidRPr="00B37F90" w:rsidDel="002F41D7">
          <w:rPr>
            <w:rFonts w:cstheme="minorHAnsi"/>
            <w:sz w:val="20"/>
            <w:szCs w:val="20"/>
          </w:rPr>
          <w:delText xml:space="preserve">txas_tx_group and </w:delText>
        </w:r>
        <w:r w:rsidRPr="00B37F90" w:rsidDel="002F41D7" w:rsidR="00E81921">
          <w:rPr>
            <w:rFonts w:cstheme="minorHAnsi"/>
            <w:sz w:val="20"/>
            <w:szCs w:val="20"/>
          </w:rPr>
          <w:delText>f</w:delText>
        </w:r>
        <w:r w:rsidRPr="00B37F90" w:rsidDel="002F41D7">
          <w:rPr>
            <w:rFonts w:cstheme="minorHAnsi"/>
            <w:sz w:val="20"/>
            <w:szCs w:val="20"/>
          </w:rPr>
          <w:delText xml:space="preserve">or mITT analysis and </w:delText>
        </w:r>
        <w:r w:rsidRPr="00B37F90" w:rsidDel="002F41D7" w:rsidR="2B0B27B6">
          <w:rPr>
            <w:rFonts w:cstheme="minorHAnsi"/>
            <w:sz w:val="20"/>
            <w:szCs w:val="20"/>
          </w:rPr>
          <w:delText xml:space="preserve">Txas_tx_group_actual </w:delText>
        </w:r>
      </w:del>
    </w:p>
    <w:p w:rsidRPr="00B37F90" w:rsidR="007C1CCF" w:rsidDel="002F41D7" w:rsidP="5D8237CA" w:rsidRDefault="2B0B27B6" w14:paraId="483EBA25" w14:textId="6BED7B42">
      <w:pPr>
        <w:spacing w:after="0"/>
        <w:rPr>
          <w:del w:author="Jessica Lamb" w:date="2025-09-23T10:16:00Z" w16du:dateUtc="2025-09-23T17:16:00Z" w:id="1122"/>
          <w:rFonts w:cstheme="minorHAnsi"/>
          <w:sz w:val="20"/>
          <w:szCs w:val="20"/>
        </w:rPr>
      </w:pPr>
      <w:del w:author="Jessica Lamb" w:date="2025-09-23T10:16:00Z" w16du:dateUtc="2025-09-23T17:16:00Z" w:id="1123">
        <w:r w:rsidRPr="00B37F90" w:rsidDel="002F41D7">
          <w:rPr>
            <w:rFonts w:cstheme="minorHAnsi"/>
            <w:sz w:val="20"/>
            <w:szCs w:val="20"/>
          </w:rPr>
          <w:delText xml:space="preserve"> </w:delText>
        </w:r>
        <w:r w:rsidRPr="00B37F90" w:rsidDel="002F41D7" w:rsidR="007C1CCF">
          <w:rPr>
            <w:rFonts w:cstheme="minorHAnsi"/>
            <w:sz w:val="20"/>
            <w:szCs w:val="20"/>
          </w:rPr>
          <w:delText xml:space="preserve">for </w:delText>
        </w:r>
        <w:r w:rsidRPr="00B37F90" w:rsidDel="002F41D7" w:rsidR="002B34D2">
          <w:rPr>
            <w:rFonts w:cstheme="minorHAnsi"/>
            <w:sz w:val="20"/>
            <w:szCs w:val="20"/>
          </w:rPr>
          <w:delText>Fully treated</w:delText>
        </w:r>
        <w:r w:rsidRPr="00B37F90" w:rsidDel="002F41D7" w:rsidR="007C1CCF">
          <w:rPr>
            <w:rFonts w:cstheme="minorHAnsi"/>
            <w:sz w:val="20"/>
            <w:szCs w:val="20"/>
          </w:rPr>
          <w:delText xml:space="preserve"> analysis</w:delText>
        </w:r>
      </w:del>
    </w:p>
    <w:p w:rsidRPr="00B37F90" w:rsidR="00572B9B" w:rsidP="007C1CCF" w:rsidRDefault="00572B9B" w14:paraId="258237A5" w14:textId="704E3FAD">
      <w:pPr>
        <w:spacing w:after="0"/>
        <w:rPr>
          <w:rFonts w:cstheme="minorHAnsi"/>
          <w:sz w:val="20"/>
          <w:szCs w:val="20"/>
        </w:rPr>
      </w:pPr>
    </w:p>
    <w:p w:rsidRPr="00B37F90" w:rsidR="00572B9B" w:rsidP="00572B9B" w:rsidRDefault="00572B9B" w14:paraId="39F7A9C0" w14:textId="77777777">
      <w:pPr>
        <w:spacing w:after="0"/>
        <w:rPr>
          <w:rFonts w:cstheme="minorHAnsi"/>
          <w:sz w:val="20"/>
        </w:rPr>
      </w:pPr>
      <w:r w:rsidRPr="00B37F90">
        <w:rPr>
          <w:rFonts w:cstheme="minorHAnsi"/>
          <w:sz w:val="20"/>
        </w:rPr>
        <w:t>Definitions</w:t>
      </w:r>
    </w:p>
    <w:p w:rsidRPr="00B37F90" w:rsidR="00572B9B" w:rsidP="00572B9B" w:rsidRDefault="00572B9B" w14:paraId="04EDB202" w14:textId="6D37FE4C">
      <w:pPr>
        <w:spacing w:after="0"/>
        <w:rPr>
          <w:rFonts w:cstheme="minorHAnsi"/>
          <w:sz w:val="20"/>
          <w:szCs w:val="20"/>
        </w:rPr>
      </w:pPr>
      <w:proofErr w:type="spellStart"/>
      <w:r w:rsidRPr="00B37F90">
        <w:rPr>
          <w:rFonts w:cstheme="minorHAnsi"/>
          <w:sz w:val="20"/>
          <w:szCs w:val="20"/>
        </w:rPr>
        <w:t>bederson_conduct</w:t>
      </w:r>
      <w:proofErr w:type="spellEnd"/>
      <w:r w:rsidRPr="00B37F90">
        <w:rPr>
          <w:rFonts w:cstheme="minorHAnsi"/>
          <w:sz w:val="20"/>
          <w:szCs w:val="20"/>
        </w:rPr>
        <w:t xml:space="preserve"> = If postop_d1_nds_score, postop_d2_nds_score, </w:t>
      </w:r>
      <w:proofErr w:type="spellStart"/>
      <w:r w:rsidRPr="00B37F90">
        <w:rPr>
          <w:rFonts w:cstheme="minorHAnsi"/>
          <w:sz w:val="20"/>
          <w:szCs w:val="20"/>
        </w:rPr>
        <w:t>eos_nds_score</w:t>
      </w:r>
      <w:proofErr w:type="spellEnd"/>
      <w:r w:rsidRPr="00B37F90">
        <w:rPr>
          <w:rFonts w:cstheme="minorHAnsi"/>
          <w:sz w:val="20"/>
          <w:szCs w:val="20"/>
        </w:rPr>
        <w:t xml:space="preserve"> is empty, test was not performed. Else, yes.</w:t>
      </w:r>
    </w:p>
    <w:p w:rsidRPr="00B37F90" w:rsidR="007C1CCF" w:rsidP="007C1CCF" w:rsidRDefault="007C1CCF" w14:paraId="2977EDFE" w14:textId="77777777">
      <w:pPr>
        <w:spacing w:after="0"/>
        <w:rPr>
          <w:rFonts w:cstheme="minorHAnsi"/>
          <w:sz w:val="20"/>
          <w:szCs w:val="20"/>
        </w:rPr>
      </w:pPr>
    </w:p>
    <w:p w:rsidRPr="00B37F90" w:rsidR="007C1CCF" w:rsidP="007C1CCF" w:rsidRDefault="007C1CCF" w14:paraId="78F1E6DD" w14:textId="77777777">
      <w:pPr>
        <w:pStyle w:val="ListParagraph"/>
        <w:spacing w:after="0"/>
        <w:rPr>
          <w:rFonts w:cstheme="minorHAnsi"/>
        </w:rPr>
      </w:pPr>
    </w:p>
    <w:p w:rsidRPr="00C23DB9" w:rsidR="00C23DB9" w:rsidRDefault="007C1CCF" w14:paraId="1E80131D" w14:textId="4A3DE220">
      <w:pPr>
        <w:pStyle w:val="ListParagraph"/>
        <w:numPr>
          <w:ilvl w:val="0"/>
          <w:numId w:val="26"/>
        </w:numPr>
        <w:rPr>
          <w:ins w:author="Jessica Lamb" w:date="2025-09-23T11:06:00Z" w16du:dateUtc="2025-09-23T18:06:00Z" w:id="1124"/>
          <w:rFonts w:cstheme="minorHAnsi"/>
          <w:color w:val="000000" w:themeColor="text1"/>
        </w:rPr>
        <w:pPrChange w:author="Jessica Lamb" w:date="2025-09-23T11:06:00Z" w16du:dateUtc="2025-09-23T18:06:00Z" w:id="1125">
          <w:pPr>
            <w:pStyle w:val="ListParagraph"/>
            <w:numPr>
              <w:numId w:val="16"/>
            </w:numPr>
            <w:ind w:hanging="360"/>
          </w:pPr>
        </w:pPrChange>
      </w:pPr>
      <w:del w:author="Jessica Lamb" w:date="2025-09-23T11:06:00Z" w16du:dateUtc="2025-09-23T18:06:00Z" w:id="1126">
        <w:r w:rsidRPr="00C23DB9" w:rsidDel="00C23DB9">
          <w:rPr>
            <w:rFonts w:cstheme="minorHAnsi"/>
          </w:rPr>
          <w:delText xml:space="preserve">Differences among </w:delText>
        </w:r>
      </w:del>
      <w:ins w:author="Jessica Lamb" w:date="2025-09-23T11:06:00Z" w16du:dateUtc="2025-09-23T18:06:00Z" w:id="1127">
        <w:r w:rsidRPr="00C23DB9" w:rsidR="00C23DB9">
          <w:rPr>
            <w:rFonts w:cstheme="minorHAnsi"/>
          </w:rPr>
          <w:t xml:space="preserve">Differences </w:t>
        </w:r>
      </w:ins>
      <w:ins w:author="Jessica Lamb" w:date="2025-10-03T10:36:00Z" w16du:dateUtc="2025-10-03T17:36:00Z" w:id="1128">
        <w:r w:rsidR="007D76A6">
          <w:rPr>
            <w:rFonts w:cstheme="minorHAnsi"/>
          </w:rPr>
          <w:t>between</w:t>
        </w:r>
      </w:ins>
      <w:ins w:author="Jessica Lamb" w:date="2025-09-23T11:06:00Z" w16du:dateUtc="2025-09-23T18:06:00Z" w:id="1129">
        <w:r w:rsidRPr="00C23DB9" w:rsidR="00C23DB9">
          <w:rPr>
            <w:rFonts w:cstheme="minorHAnsi"/>
          </w:rPr>
          <w:t xml:space="preserve"> reperfusion method and clot length</w:t>
        </w:r>
      </w:ins>
    </w:p>
    <w:p w:rsidRPr="00B37F90" w:rsidR="007C1CCF" w:rsidRDefault="007C1CCF" w14:paraId="733291F6" w14:textId="326A0DD6">
      <w:pPr>
        <w:pStyle w:val="ListParagraph"/>
        <w:spacing w:after="0"/>
        <w:rPr>
          <w:rFonts w:cstheme="minorHAnsi"/>
        </w:rPr>
        <w:pPrChange w:author="Jessica Lamb" w:date="2025-09-23T11:06:00Z" w16du:dateUtc="2025-09-23T18:06:00Z" w:id="1130">
          <w:pPr>
            <w:pStyle w:val="ListParagraph"/>
            <w:numPr>
              <w:numId w:val="26"/>
            </w:numPr>
            <w:spacing w:after="0"/>
            <w:ind w:hanging="360"/>
          </w:pPr>
        </w:pPrChange>
      </w:pPr>
      <w:del w:author="Jessica Lamb" w:date="2025-09-23T11:06:00Z" w16du:dateUtc="2025-09-23T18:06:00Z" w:id="1131">
        <w:r w:rsidRPr="00B37F90" w:rsidDel="00C23DB9">
          <w:rPr>
            <w:rFonts w:cstheme="minorHAnsi"/>
          </w:rPr>
          <w:delText>treatments</w:delText>
        </w:r>
      </w:del>
    </w:p>
    <w:p w:rsidRPr="00B37F90" w:rsidR="007C1CCF" w:rsidP="007C1CCF" w:rsidRDefault="007C1CCF" w14:paraId="761676EF" w14:textId="77777777">
      <w:pPr>
        <w:spacing w:after="0"/>
        <w:ind w:left="360"/>
        <w:rPr>
          <w:rFonts w:cstheme="minorHAnsi"/>
          <w:sz w:val="20"/>
          <w:szCs w:val="20"/>
        </w:rPr>
      </w:pPr>
    </w:p>
    <w:p w:rsidRPr="00B37F90" w:rsidR="007C1CCF" w:rsidP="007C1CCF" w:rsidRDefault="00833633" w14:paraId="12B5A41A" w14:textId="2E39217E">
      <w:pPr>
        <w:spacing w:after="0"/>
        <w:rPr>
          <w:rFonts w:cstheme="minorHAnsi"/>
          <w:sz w:val="20"/>
          <w:szCs w:val="20"/>
        </w:rPr>
      </w:pPr>
      <w:r w:rsidRPr="00B37F90">
        <w:rPr>
          <w:rFonts w:cstheme="minorHAnsi"/>
          <w:sz w:val="20"/>
          <w:szCs w:val="20"/>
          <w:u w:val="single"/>
        </w:rPr>
        <w:t>Descriptive tables</w:t>
      </w:r>
      <w:r w:rsidRPr="00B37F90" w:rsidR="007C1CCF">
        <w:rPr>
          <w:rFonts w:cstheme="minorHAnsi"/>
          <w:sz w:val="20"/>
          <w:szCs w:val="20"/>
          <w:u w:val="single"/>
        </w:rPr>
        <w:t xml:space="preserve"> by:</w:t>
      </w:r>
    </w:p>
    <w:p w:rsidR="7F0E2D53" w:rsidP="63AF8425" w:rsidRDefault="7F0E2D53" w14:paraId="45014C91" w14:textId="03EAEC03">
      <w:pPr>
        <w:spacing w:after="0"/>
        <w:rPr>
          <w:ins w:author="Jessica Lamb" w:date="2025-09-23T10:18:00Z" w16du:dateUtc="2025-09-23T17:18:00Z" w:id="1132"/>
          <w:color w:val="000000" w:themeColor="text1"/>
          <w:sz w:val="20"/>
          <w:szCs w:val="20"/>
        </w:rPr>
      </w:pPr>
      <w:del w:author="marcio.diniz@mountsinai.org" w:date="2025-10-07T20:08:00Z" w:id="1133">
        <w:r w:rsidRPr="63AF8425" w:rsidDel="7F0E2D53">
          <w:rPr>
            <w:sz w:val="20"/>
            <w:szCs w:val="20"/>
          </w:rPr>
          <w:delText>Total</w:delText>
        </w:r>
      </w:del>
      <w:del w:author="Jessica Lamb" w:date="2025-09-23T10:20:00Z" w:id="1134">
        <w:r w:rsidRPr="63AF8425" w:rsidDel="7F0E2D53">
          <w:rPr>
            <w:sz w:val="20"/>
            <w:szCs w:val="20"/>
          </w:rPr>
          <w:delText>, Treatment</w:delText>
        </w:r>
      </w:del>
      <w:del w:author="marcio.diniz@mountsinai.org" w:date="2025-10-07T20:08:00Z" w:id="1135">
        <w:r w:rsidRPr="63AF8425" w:rsidDel="7F0E2D53">
          <w:rPr>
            <w:sz w:val="20"/>
            <w:szCs w:val="20"/>
          </w:rPr>
          <w:delText xml:space="preserve">, Sex, </w:delText>
        </w:r>
      </w:del>
      <w:ins w:author="Jessica Lamb" w:date="2025-09-23T10:18:00Z" w:id="1136">
        <w:del w:author="marcio.diniz@mountsinai.org" w:date="2025-10-07T20:08:00Z" w:id="1137">
          <w:r w:rsidRPr="63AF8425" w:rsidDel="7CE5B2DC">
            <w:rPr>
              <w:color w:val="000000" w:themeColor="text1"/>
              <w:sz w:val="20"/>
              <w:szCs w:val="20"/>
            </w:rPr>
            <w:delText xml:space="preserve">Reperfusion method, Clot length </w:delText>
          </w:r>
        </w:del>
      </w:ins>
      <w:ins w:author="marcio.diniz@mountsinai.org" w:date="2025-10-07T20:08:00Z" w:id="1138">
        <w:r w:rsidRPr="63AF8425" w:rsidR="418DB652">
          <w:rPr>
            <w:color w:val="000000" w:themeColor="text1"/>
            <w:sz w:val="20"/>
            <w:szCs w:val="20"/>
          </w:rPr>
          <w:t xml:space="preserve">Reperfusion method, Clot length </w:t>
        </w:r>
      </w:ins>
      <w:ins w:author="Jessica Lamb" w:date="2025-10-07T17:41:00Z" w16du:dateUtc="2025-10-08T00:41:00Z" w:id="1139">
        <w:r w:rsidR="00442968">
          <w:rPr>
            <w:color w:val="000000" w:themeColor="text1"/>
            <w:sz w:val="20"/>
            <w:szCs w:val="20"/>
          </w:rPr>
          <w:t>(</w:t>
        </w:r>
        <w:r w:rsidR="00442968">
          <w:rPr>
            <w:sz w:val="20"/>
            <w:szCs w:val="20"/>
          </w:rPr>
          <w:t>round to the nearest whole number</w:t>
        </w:r>
        <w:r w:rsidR="00442968">
          <w:rPr>
            <w:sz w:val="20"/>
            <w:szCs w:val="20"/>
          </w:rPr>
          <w:t>)</w:t>
        </w:r>
        <w:r w:rsidRPr="63AF8425" w:rsidR="00442968">
          <w:rPr>
            <w:color w:val="000000" w:themeColor="text1"/>
            <w:sz w:val="20"/>
            <w:szCs w:val="20"/>
          </w:rPr>
          <w:t xml:space="preserve"> </w:t>
        </w:r>
      </w:ins>
      <w:ins w:author="marcio.diniz@mountsinai.org" w:date="2025-10-07T20:08:00Z" w:id="1140">
        <w:r w:rsidRPr="63AF8425" w:rsidR="418DB652">
          <w:rPr>
            <w:color w:val="000000" w:themeColor="text1"/>
            <w:sz w:val="20"/>
            <w:szCs w:val="20"/>
          </w:rPr>
          <w:t>within overall sample and stratified by Sex, Site</w:t>
        </w:r>
      </w:ins>
    </w:p>
    <w:p w:rsidRPr="00B37F90" w:rsidR="007C1CCF" w:rsidP="00753050" w:rsidRDefault="00753050" w14:paraId="0EB27D50" w14:textId="097EBAE0">
      <w:pPr>
        <w:spacing w:after="0"/>
        <w:rPr>
          <w:rFonts w:cstheme="minorHAnsi"/>
          <w:sz w:val="20"/>
          <w:szCs w:val="20"/>
        </w:rPr>
      </w:pPr>
      <w:del w:author="Jessica Lamb" w:date="2025-09-23T10:18:00Z" w16du:dateUtc="2025-09-23T17:18:00Z" w:id="1141">
        <w:r w:rsidRPr="00B37F90" w:rsidDel="001633A9">
          <w:rPr>
            <w:rFonts w:cstheme="minorHAnsi"/>
            <w:sz w:val="20"/>
            <w:szCs w:val="20"/>
          </w:rPr>
          <w:delText xml:space="preserve">Animal </w:delText>
        </w:r>
        <w:r w:rsidRPr="00B37F90" w:rsidDel="001633A9" w:rsidR="005B5AEA">
          <w:rPr>
            <w:rFonts w:cstheme="minorHAnsi"/>
            <w:sz w:val="20"/>
            <w:szCs w:val="20"/>
          </w:rPr>
          <w:delText>Model</w:delText>
        </w:r>
      </w:del>
    </w:p>
    <w:p w:rsidRPr="00B37F90" w:rsidR="007C1CCF" w:rsidP="007C1CCF" w:rsidRDefault="007C1CCF" w14:paraId="707E2440" w14:textId="77777777">
      <w:pPr>
        <w:spacing w:after="0"/>
        <w:rPr>
          <w:rFonts w:cstheme="minorHAnsi"/>
          <w:sz w:val="20"/>
          <w:szCs w:val="20"/>
        </w:rPr>
      </w:pPr>
    </w:p>
    <w:p w:rsidRPr="00B37F90" w:rsidR="007C1CCF" w:rsidP="007C1CCF" w:rsidRDefault="00833633" w14:paraId="3241A250" w14:textId="4134CE32">
      <w:pPr>
        <w:spacing w:after="0"/>
        <w:rPr>
          <w:rFonts w:cstheme="minorHAnsi"/>
          <w:sz w:val="20"/>
          <w:szCs w:val="20"/>
          <w:u w:val="single"/>
        </w:rPr>
      </w:pPr>
      <w:r w:rsidRPr="00B37F90">
        <w:rPr>
          <w:rFonts w:cstheme="minorHAnsi"/>
          <w:sz w:val="20"/>
          <w:szCs w:val="20"/>
          <w:u w:val="single"/>
        </w:rPr>
        <w:t>Regression models a</w:t>
      </w:r>
      <w:r w:rsidRPr="00B37F90" w:rsidR="007C1CCF">
        <w:rPr>
          <w:rFonts w:cstheme="minorHAnsi"/>
          <w:sz w:val="20"/>
          <w:szCs w:val="20"/>
          <w:u w:val="single"/>
        </w:rPr>
        <w:t>djusted by:</w:t>
      </w:r>
    </w:p>
    <w:p w:rsidRPr="00B37F90" w:rsidR="007C1CCF" w:rsidP="63AF8425" w:rsidRDefault="7F0E2D53" w14:paraId="1AFCA2AB" w14:textId="0BB18B00">
      <w:pPr>
        <w:spacing w:after="0"/>
        <w:rPr>
          <w:sz w:val="20"/>
          <w:szCs w:val="20"/>
        </w:rPr>
      </w:pPr>
      <w:r w:rsidRPr="63AF8425">
        <w:rPr>
          <w:sz w:val="20"/>
          <w:szCs w:val="20"/>
        </w:rPr>
        <w:t>Sex</w:t>
      </w:r>
      <w:del w:author="Jessica Lamb" w:date="2025-09-23T10:18:00Z" w:id="1142">
        <w:r w:rsidRPr="63AF8425" w:rsidDel="7F0E2D53" w:rsidR="007C1CCF">
          <w:rPr>
            <w:sz w:val="20"/>
            <w:szCs w:val="20"/>
          </w:rPr>
          <w:delText xml:space="preserve">, </w:delText>
        </w:r>
        <w:r w:rsidRPr="63AF8425" w:rsidDel="7F4FB7CC" w:rsidR="007C1CCF">
          <w:rPr>
            <w:sz w:val="20"/>
            <w:szCs w:val="20"/>
          </w:rPr>
          <w:delText>Animal Model</w:delText>
        </w:r>
      </w:del>
      <w:r w:rsidRPr="63AF8425" w:rsidR="7F4FB7CC">
        <w:rPr>
          <w:sz w:val="20"/>
          <w:szCs w:val="20"/>
        </w:rPr>
        <w:t>, S</w:t>
      </w:r>
      <w:r w:rsidRPr="63AF8425">
        <w:rPr>
          <w:sz w:val="20"/>
          <w:szCs w:val="20"/>
        </w:rPr>
        <w:t>ite</w:t>
      </w:r>
      <w:ins w:author="marcio.diniz@mountsinai.org" w:date="2025-10-07T21:01:00Z" w:id="1143">
        <w:r w:rsidRPr="63AF8425" w:rsidR="5EE02445">
          <w:rPr>
            <w:sz w:val="20"/>
            <w:szCs w:val="20"/>
          </w:rPr>
          <w:t>, Clot Length</w:t>
        </w:r>
      </w:ins>
    </w:p>
    <w:p w:rsidRPr="00B37F90" w:rsidR="007C1CCF" w:rsidP="007C1CCF" w:rsidRDefault="007C1CCF" w14:paraId="68F93829" w14:textId="77777777">
      <w:pPr>
        <w:spacing w:after="0"/>
        <w:rPr>
          <w:rFonts w:cstheme="minorHAnsi"/>
          <w:sz w:val="20"/>
          <w:szCs w:val="20"/>
        </w:rPr>
      </w:pPr>
    </w:p>
    <w:p w:rsidRPr="00B37F90" w:rsidR="007C1CCF" w:rsidP="007C1CCF" w:rsidRDefault="007C1CCF" w14:paraId="3BEC6605" w14:textId="77777777">
      <w:pPr>
        <w:spacing w:after="0"/>
        <w:rPr>
          <w:rFonts w:cstheme="minorHAnsi"/>
          <w:sz w:val="20"/>
          <w:szCs w:val="20"/>
          <w:u w:val="single"/>
        </w:rPr>
      </w:pPr>
      <w:r w:rsidRPr="00B37F90">
        <w:rPr>
          <w:rFonts w:cstheme="minorHAnsi"/>
          <w:sz w:val="20"/>
          <w:szCs w:val="20"/>
          <w:u w:val="single"/>
        </w:rPr>
        <w:t>Variables:</w:t>
      </w:r>
    </w:p>
    <w:p w:rsidRPr="00B37F90" w:rsidR="007C1CCF" w:rsidP="007C1CCF" w:rsidRDefault="007C1CCF" w14:paraId="7712A195" w14:textId="77777777">
      <w:pPr>
        <w:spacing w:after="0"/>
        <w:rPr>
          <w:rFonts w:cstheme="minorHAnsi"/>
          <w:sz w:val="20"/>
          <w:szCs w:val="20"/>
          <w:u w:val="single"/>
        </w:rPr>
      </w:pPr>
    </w:p>
    <w:p w:rsidRPr="00B37F90" w:rsidR="007C1CCF" w:rsidP="007C1CCF" w:rsidRDefault="007C1CCF" w14:paraId="1351B6B7" w14:textId="7777777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B37F90" w:rsidR="007C1CCF" w:rsidP="007C1CCF" w:rsidRDefault="007C1CCF" w14:paraId="40DB4154" w14:textId="77777777">
      <w:pPr>
        <w:spacing w:after="0"/>
        <w:rPr>
          <w:rFonts w:cstheme="minorHAnsi"/>
          <w:sz w:val="20"/>
          <w:szCs w:val="20"/>
        </w:rPr>
      </w:pPr>
      <w:proofErr w:type="spellStart"/>
      <w:r w:rsidRPr="00B37F90">
        <w:rPr>
          <w:rFonts w:cstheme="minorHAnsi"/>
          <w:sz w:val="20"/>
          <w:szCs w:val="20"/>
        </w:rPr>
        <w:t>enro_sex</w:t>
      </w:r>
      <w:proofErr w:type="spellEnd"/>
    </w:p>
    <w:p w:rsidRPr="00B37F90" w:rsidR="005B5AEA" w:rsidDel="006D6E70" w:rsidP="007C1CCF" w:rsidRDefault="005B5AEA" w14:paraId="0B71F2D0" w14:textId="40956EBF">
      <w:pPr>
        <w:spacing w:after="0"/>
        <w:rPr>
          <w:del w:author="Jessica Lamb" w:date="2025-09-23T10:18:00Z" w16du:dateUtc="2025-09-23T17:18:00Z" w:id="1144"/>
          <w:rFonts w:cstheme="minorHAnsi"/>
          <w:sz w:val="20"/>
          <w:szCs w:val="20"/>
        </w:rPr>
      </w:pPr>
      <w:del w:author="Jessica Lamb" w:date="2025-09-23T10:18:00Z" w16du:dateUtc="2025-09-23T17:18:00Z" w:id="1145">
        <w:r w:rsidRPr="00B37F90" w:rsidDel="006D6E70">
          <w:rPr>
            <w:rFonts w:cstheme="minorHAnsi"/>
            <w:sz w:val="20"/>
            <w:szCs w:val="20"/>
          </w:rPr>
          <w:delText>enro_model</w:delText>
        </w:r>
      </w:del>
    </w:p>
    <w:p w:rsidRPr="00B37F90" w:rsidR="007C1CCF" w:rsidP="007C1CCF" w:rsidRDefault="00C2251C" w14:paraId="36660BDB" w14:textId="6007A463">
      <w:pPr>
        <w:spacing w:after="0"/>
        <w:rPr>
          <w:rFonts w:cstheme="minorHAnsi"/>
          <w:sz w:val="20"/>
          <w:szCs w:val="20"/>
        </w:rPr>
      </w:pPr>
      <w:bookmarkStart w:name="_Hlk144800339" w:id="1146"/>
      <w:r w:rsidRPr="00B37F90">
        <w:rPr>
          <w:rFonts w:cstheme="minorHAnsi"/>
          <w:sz w:val="20"/>
          <w:szCs w:val="20"/>
        </w:rPr>
        <w:t>postop_d1_nds_score</w:t>
      </w:r>
      <w:r w:rsidRPr="00B37F90" w:rsidR="007C1CCF">
        <w:rPr>
          <w:rFonts w:cstheme="minorHAnsi"/>
          <w:sz w:val="20"/>
          <w:szCs w:val="20"/>
        </w:rPr>
        <w:br/>
      </w:r>
      <w:r w:rsidRPr="00B37F90">
        <w:rPr>
          <w:rFonts w:cstheme="minorHAnsi"/>
          <w:sz w:val="20"/>
          <w:szCs w:val="20"/>
        </w:rPr>
        <w:t>postop_d2_nds_score</w:t>
      </w:r>
    </w:p>
    <w:p w:rsidRPr="00B37F90" w:rsidR="007C1CCF" w:rsidP="007C1CCF" w:rsidRDefault="007C1CCF" w14:paraId="03E1B052" w14:textId="77777777">
      <w:pPr>
        <w:spacing w:after="0"/>
        <w:rPr>
          <w:rFonts w:cstheme="minorHAnsi"/>
          <w:sz w:val="20"/>
          <w:szCs w:val="20"/>
        </w:rPr>
      </w:pPr>
      <w:proofErr w:type="spellStart"/>
      <w:r w:rsidRPr="00B37F90">
        <w:rPr>
          <w:rFonts w:cstheme="minorHAnsi"/>
          <w:sz w:val="20"/>
          <w:szCs w:val="20"/>
        </w:rPr>
        <w:t>eos_nds_score</w:t>
      </w:r>
      <w:proofErr w:type="spellEnd"/>
    </w:p>
    <w:bookmarkEnd w:id="1146"/>
    <w:p w:rsidRPr="00B37F90" w:rsidR="007C1CCF" w:rsidDel="0033072A" w:rsidP="5D8237CA" w:rsidRDefault="007C1CCF" w14:paraId="3281EC20" w14:textId="2B716466">
      <w:pPr>
        <w:spacing w:after="0"/>
        <w:rPr>
          <w:del w:author="Jessica Lamb" w:date="2025-09-23T10:20:00Z" w16du:dateUtc="2025-09-23T17:20:00Z" w:id="1147"/>
          <w:rFonts w:cstheme="minorHAnsi"/>
          <w:sz w:val="20"/>
          <w:szCs w:val="20"/>
        </w:rPr>
      </w:pPr>
      <w:del w:author="Jessica Lamb" w:date="2025-09-23T10:20:00Z" w16du:dateUtc="2025-09-23T17:20:00Z" w:id="1148">
        <w:r w:rsidRPr="00B37F90" w:rsidDel="0033072A">
          <w:rPr>
            <w:rFonts w:cstheme="minorHAnsi"/>
            <w:sz w:val="20"/>
            <w:szCs w:val="20"/>
          </w:rPr>
          <w:delText>txas_tx_group</w:delText>
        </w:r>
      </w:del>
    </w:p>
    <w:p w:rsidR="00FB15E5" w:rsidP="00FB15E5" w:rsidRDefault="00FB15E5" w14:paraId="35881E56" w14:textId="77777777">
      <w:pPr>
        <w:spacing w:after="0" w:line="240" w:lineRule="auto"/>
        <w:rPr>
          <w:ins w:author="Jessica Lamb" w:date="2025-09-23T10:17:00Z" w16du:dateUtc="2025-09-23T17:17:00Z" w:id="1149"/>
          <w:rFonts w:cstheme="minorHAnsi"/>
          <w:sz w:val="20"/>
          <w:szCs w:val="20"/>
        </w:rPr>
      </w:pPr>
      <w:proofErr w:type="spellStart"/>
      <w:ins w:author="Jessica Lamb" w:date="2025-09-23T10:17:00Z" w16du:dateUtc="2025-09-23T17:17:00Z" w:id="1150">
        <w:r w:rsidRPr="00102E5C">
          <w:rPr>
            <w:rFonts w:cstheme="minorHAnsi"/>
            <w:sz w:val="20"/>
            <w:szCs w:val="20"/>
          </w:rPr>
          <w:t>txas_reperfusion</w:t>
        </w:r>
        <w:proofErr w:type="spellEnd"/>
        <w:r w:rsidRPr="00102E5C" w:rsidDel="00102E5C">
          <w:rPr>
            <w:rFonts w:cstheme="minorHAnsi"/>
            <w:sz w:val="20"/>
            <w:szCs w:val="20"/>
          </w:rPr>
          <w:t xml:space="preserve"> </w:t>
        </w:r>
      </w:ins>
    </w:p>
    <w:p w:rsidR="00FB15E5" w:rsidP="00FB15E5" w:rsidRDefault="00FB15E5" w14:paraId="4200A747" w14:textId="77777777">
      <w:pPr>
        <w:spacing w:after="0" w:line="240" w:lineRule="auto"/>
        <w:rPr>
          <w:ins w:author="Jessica Lamb" w:date="2025-10-02T12:22:00Z" w16du:dateUtc="2025-10-02T19:22:00Z" w:id="1151"/>
          <w:rFonts w:cstheme="minorHAnsi"/>
          <w:sz w:val="20"/>
          <w:szCs w:val="20"/>
        </w:rPr>
      </w:pPr>
      <w:proofErr w:type="spellStart"/>
      <w:ins w:author="Jessica Lamb" w:date="2025-09-23T10:17:00Z" w16du:dateUtc="2025-09-23T17:17:00Z" w:id="1152">
        <w:r w:rsidRPr="00CF4F1F">
          <w:rPr>
            <w:rFonts w:cstheme="minorHAnsi"/>
            <w:sz w:val="20"/>
            <w:szCs w:val="20"/>
            <w:rPrChange w:author="Jessica Lamb" w:date="2025-09-23T14:42:00Z" w16du:dateUtc="2025-09-23T21:42:00Z" w:id="1153">
              <w:rPr>
                <w:rFonts w:cstheme="minorHAnsi"/>
                <w:sz w:val="20"/>
                <w:szCs w:val="20"/>
                <w:highlight w:val="yellow"/>
              </w:rPr>
            </w:rPrChange>
          </w:rPr>
          <w:t>srg_clot_length</w:t>
        </w:r>
      </w:ins>
      <w:proofErr w:type="spellEnd"/>
    </w:p>
    <w:p w:rsidR="00551005" w:rsidP="00551005" w:rsidRDefault="00551005" w14:paraId="3389B204" w14:textId="701E4BF4">
      <w:pPr>
        <w:spacing w:after="0" w:line="240" w:lineRule="auto"/>
        <w:rPr>
          <w:ins w:author="Jessica Lamb" w:date="2025-10-02T12:22:00Z" w16du:dateUtc="2025-10-02T19:22:00Z" w:id="1154"/>
          <w:rFonts w:cstheme="minorHAnsi"/>
          <w:sz w:val="20"/>
          <w:szCs w:val="20"/>
        </w:rPr>
      </w:pPr>
      <w:proofErr w:type="spellStart"/>
      <w:ins w:author="Jessica Lamb" w:date="2025-10-02T12:22:00Z" w16du:dateUtc="2025-10-02T19:22:00Z" w:id="1155">
        <w:r w:rsidRPr="00102E5C">
          <w:rPr>
            <w:rFonts w:cstheme="minorHAnsi"/>
            <w:sz w:val="20"/>
            <w:szCs w:val="20"/>
          </w:rPr>
          <w:t>txas_reperfusion</w:t>
        </w:r>
        <w:r>
          <w:rPr>
            <w:rFonts w:cstheme="minorHAnsi"/>
            <w:sz w:val="20"/>
            <w:szCs w:val="20"/>
          </w:rPr>
          <w:t>_</w:t>
        </w:r>
      </w:ins>
      <w:ins w:author="Jessica Lamb" w:date="2025-10-03T10:36:00Z" w16du:dateUtc="2025-10-03T17:36:00Z" w:id="1156">
        <w:r w:rsidR="007D76A6">
          <w:rPr>
            <w:rFonts w:cstheme="minorHAnsi"/>
            <w:sz w:val="20"/>
            <w:szCs w:val="20"/>
          </w:rPr>
          <w:t>actual</w:t>
        </w:r>
      </w:ins>
      <w:proofErr w:type="spellEnd"/>
    </w:p>
    <w:p w:rsidRPr="00B37F90" w:rsidR="00551005" w:rsidP="00551005" w:rsidRDefault="00551005" w14:paraId="447F1CC5" w14:textId="77777777">
      <w:pPr>
        <w:spacing w:after="0" w:line="240" w:lineRule="auto"/>
        <w:rPr>
          <w:ins w:author="Jessica Lamb" w:date="2025-10-02T12:22:00Z" w16du:dateUtc="2025-10-02T19:22:00Z" w:id="1157"/>
          <w:rFonts w:cstheme="minorHAnsi"/>
          <w:sz w:val="20"/>
          <w:szCs w:val="20"/>
          <w:highlight w:val="yellow"/>
        </w:rPr>
      </w:pPr>
      <w:proofErr w:type="spellStart"/>
      <w:ins w:author="Jessica Lamb" w:date="2025-10-02T12:22:00Z" w16du:dateUtc="2025-10-02T19:22:00Z" w:id="1158">
        <w:r>
          <w:rPr>
            <w:rFonts w:cstheme="minorHAnsi"/>
            <w:sz w:val="20"/>
            <w:szCs w:val="20"/>
          </w:rPr>
          <w:t>rand</w:t>
        </w:r>
        <w:r w:rsidRPr="009610C1">
          <w:rPr>
            <w:rFonts w:cstheme="minorHAnsi"/>
            <w:sz w:val="20"/>
            <w:szCs w:val="20"/>
          </w:rPr>
          <w:t>_clot_length</w:t>
        </w:r>
        <w:proofErr w:type="spellEnd"/>
      </w:ins>
    </w:p>
    <w:p w:rsidRPr="00B37F90" w:rsidR="72DA4AE9" w:rsidDel="00FB15E5" w:rsidP="5D8237CA" w:rsidRDefault="72DA4AE9" w14:paraId="4F660A73" w14:textId="54D129FE">
      <w:pPr>
        <w:spacing w:after="0"/>
        <w:rPr>
          <w:del w:author="Jessica Lamb" w:date="2025-09-23T10:17:00Z" w16du:dateUtc="2025-09-23T17:17:00Z" w:id="1159"/>
          <w:rFonts w:cstheme="minorHAnsi"/>
          <w:sz w:val="20"/>
          <w:szCs w:val="20"/>
        </w:rPr>
      </w:pPr>
      <w:del w:author="Jessica Lamb" w:date="2025-09-23T10:17:00Z" w16du:dateUtc="2025-09-23T17:17:00Z" w:id="1160">
        <w:r w:rsidRPr="00B37F90" w:rsidDel="00FB15E5">
          <w:rPr>
            <w:rFonts w:cstheme="minorHAnsi"/>
            <w:sz w:val="20"/>
            <w:szCs w:val="20"/>
          </w:rPr>
          <w:delText>Txas_tx_group_actual</w:delText>
        </w:r>
      </w:del>
    </w:p>
    <w:p w:rsidRPr="00B37F90" w:rsidR="007C1CCF" w:rsidDel="00FB15E5" w:rsidP="5D8237CA" w:rsidRDefault="007C1CCF" w14:paraId="0C81AC47" w14:textId="1A498916">
      <w:pPr>
        <w:spacing w:after="0"/>
        <w:rPr>
          <w:del w:author="Jessica Lamb" w:date="2025-09-23T10:17:00Z" w16du:dateUtc="2025-09-23T17:17:00Z" w:id="1161"/>
          <w:rFonts w:cstheme="minorHAnsi"/>
          <w:sz w:val="20"/>
          <w:szCs w:val="20"/>
        </w:rPr>
      </w:pPr>
      <w:del w:author="Jessica Lamb" w:date="2025-09-23T10:17:00Z" w16du:dateUtc="2025-09-23T17:17:00Z" w:id="1162">
        <w:r w:rsidRPr="00B37F90" w:rsidDel="00FB15E5">
          <w:rPr>
            <w:rFonts w:cstheme="minorHAnsi"/>
            <w:sz w:val="20"/>
            <w:szCs w:val="20"/>
          </w:rPr>
          <w:delText xml:space="preserve">txas_tx_group for mITT analysis and </w:delText>
        </w:r>
        <w:r w:rsidRPr="00B37F90" w:rsidDel="00FB15E5" w:rsidR="6DBA7203">
          <w:rPr>
            <w:rFonts w:cstheme="minorHAnsi"/>
            <w:sz w:val="20"/>
            <w:szCs w:val="20"/>
          </w:rPr>
          <w:delText xml:space="preserve"> Txas_tx_group_actual</w:delText>
        </w:r>
      </w:del>
    </w:p>
    <w:p w:rsidRPr="00B37F90" w:rsidR="007C1CCF" w:rsidDel="00FB15E5" w:rsidP="5D8237CA" w:rsidRDefault="007C1CCF" w14:paraId="3D4C4332" w14:textId="4CC17A92">
      <w:pPr>
        <w:spacing w:after="0"/>
        <w:rPr>
          <w:del w:author="Jessica Lamb" w:date="2025-09-23T10:17:00Z" w16du:dateUtc="2025-09-23T17:17:00Z" w:id="1163"/>
          <w:rFonts w:cstheme="minorHAnsi"/>
          <w:sz w:val="20"/>
          <w:szCs w:val="20"/>
        </w:rPr>
      </w:pPr>
      <w:del w:author="Jessica Lamb" w:date="2025-09-23T10:17:00Z" w16du:dateUtc="2025-09-23T17:17:00Z" w:id="1164">
        <w:r w:rsidRPr="00B37F90" w:rsidDel="00FB15E5">
          <w:rPr>
            <w:rFonts w:cstheme="minorHAnsi"/>
            <w:sz w:val="20"/>
            <w:szCs w:val="20"/>
          </w:rPr>
          <w:delText xml:space="preserve"> for </w:delText>
        </w:r>
        <w:r w:rsidRPr="00B37F90" w:rsidDel="00FB15E5" w:rsidR="002B34D2">
          <w:rPr>
            <w:rFonts w:cstheme="minorHAnsi"/>
            <w:sz w:val="20"/>
            <w:szCs w:val="20"/>
          </w:rPr>
          <w:delText>Fully treated</w:delText>
        </w:r>
        <w:r w:rsidRPr="00B37F90" w:rsidDel="00FB15E5">
          <w:rPr>
            <w:rFonts w:cstheme="minorHAnsi"/>
            <w:sz w:val="20"/>
            <w:szCs w:val="20"/>
          </w:rPr>
          <w:delText xml:space="preserve"> analysis</w:delText>
        </w:r>
      </w:del>
    </w:p>
    <w:p w:rsidRPr="00B37F90" w:rsidR="00170FBD" w:rsidP="007C1CCF" w:rsidRDefault="00170FBD" w14:paraId="63124B85" w14:textId="77777777">
      <w:pPr>
        <w:spacing w:after="0"/>
        <w:rPr>
          <w:rFonts w:cstheme="minorHAnsi"/>
          <w:sz w:val="20"/>
          <w:szCs w:val="20"/>
        </w:rPr>
      </w:pPr>
    </w:p>
    <w:p w:rsidRPr="00B37F90" w:rsidR="004A12AA" w:rsidP="004A12AA" w:rsidRDefault="004A12AA" w14:paraId="4974BDAF" w14:textId="77777777">
      <w:pPr>
        <w:spacing w:after="0"/>
        <w:rPr>
          <w:rFonts w:cstheme="minorHAnsi"/>
          <w:b/>
          <w:bCs/>
          <w:sz w:val="24"/>
          <w:szCs w:val="24"/>
          <w:u w:val="single"/>
        </w:rPr>
      </w:pPr>
      <w:proofErr w:type="spellStart"/>
      <w:r w:rsidRPr="00B37F90">
        <w:rPr>
          <w:rFonts w:cstheme="minorHAnsi"/>
          <w:b/>
          <w:bCs/>
          <w:sz w:val="24"/>
          <w:szCs w:val="24"/>
          <w:u w:val="single"/>
        </w:rPr>
        <w:t>Neurodeficit</w:t>
      </w:r>
      <w:proofErr w:type="spellEnd"/>
      <w:r w:rsidRPr="00B37F90">
        <w:rPr>
          <w:rFonts w:cstheme="minorHAnsi"/>
          <w:b/>
          <w:bCs/>
          <w:sz w:val="24"/>
          <w:szCs w:val="24"/>
          <w:u w:val="single"/>
        </w:rPr>
        <w:t xml:space="preserve"> Battery test </w:t>
      </w:r>
    </w:p>
    <w:p w:rsidRPr="00B37F90" w:rsidR="004A12AA" w:rsidP="004A12AA" w:rsidRDefault="004A12AA" w14:paraId="1E9DBFA3" w14:textId="77777777">
      <w:pPr>
        <w:spacing w:after="0"/>
        <w:rPr>
          <w:rFonts w:cstheme="minorHAnsi"/>
          <w:sz w:val="20"/>
          <w:szCs w:val="20"/>
        </w:rPr>
      </w:pPr>
    </w:p>
    <w:p w:rsidRPr="00B37F90" w:rsidR="004A12AA" w:rsidP="004A12AA" w:rsidRDefault="004A12AA" w14:paraId="24CD9A9F" w14:textId="6CF356EE">
      <w:pPr>
        <w:spacing w:after="0"/>
        <w:rPr>
          <w:rFonts w:cstheme="minorHAnsi"/>
          <w:sz w:val="20"/>
          <w:szCs w:val="20"/>
        </w:rPr>
      </w:pPr>
      <w:r w:rsidRPr="00B37F90">
        <w:rPr>
          <w:rFonts w:cstheme="minorHAnsi"/>
          <w:sz w:val="20"/>
          <w:szCs w:val="20"/>
          <w:u w:val="single"/>
        </w:rPr>
        <w:t>Interpretation:</w:t>
      </w:r>
      <w:r w:rsidRPr="00B37F90">
        <w:rPr>
          <w:rFonts w:cstheme="minorHAnsi"/>
          <w:sz w:val="20"/>
          <w:szCs w:val="20"/>
        </w:rPr>
        <w:t xml:space="preserve"> All scores 0 </w:t>
      </w:r>
      <w:proofErr w:type="gramStart"/>
      <w:r w:rsidRPr="00B37F90">
        <w:rPr>
          <w:rFonts w:cstheme="minorHAnsi"/>
          <w:sz w:val="20"/>
          <w:szCs w:val="20"/>
        </w:rPr>
        <w:t>is</w:t>
      </w:r>
      <w:proofErr w:type="gramEnd"/>
      <w:r w:rsidRPr="00B37F90">
        <w:rPr>
          <w:rFonts w:cstheme="minorHAnsi"/>
          <w:sz w:val="20"/>
          <w:szCs w:val="20"/>
        </w:rPr>
        <w:t xml:space="preserve"> not impaired. Higher score= more impaired</w:t>
      </w:r>
      <w:r w:rsidRPr="00B37F90" w:rsidR="008753EA">
        <w:rPr>
          <w:rFonts w:cstheme="minorHAnsi"/>
          <w:sz w:val="20"/>
          <w:szCs w:val="20"/>
        </w:rPr>
        <w:t xml:space="preserve">. </w:t>
      </w:r>
      <w:r w:rsidRPr="00B37F90" w:rsidR="005C32B5">
        <w:rPr>
          <w:rFonts w:cstheme="minorHAnsi"/>
          <w:sz w:val="20"/>
          <w:szCs w:val="20"/>
        </w:rPr>
        <w:t xml:space="preserve"> </w:t>
      </w:r>
      <w:r w:rsidRPr="00B37F90" w:rsidR="008753EA">
        <w:rPr>
          <w:rFonts w:cstheme="minorHAnsi"/>
          <w:sz w:val="20"/>
          <w:szCs w:val="20"/>
        </w:rPr>
        <w:t>99</w:t>
      </w:r>
      <w:r w:rsidRPr="00B37F90" w:rsidR="0044535F">
        <w:rPr>
          <w:rFonts w:cstheme="minorHAnsi"/>
          <w:sz w:val="20"/>
          <w:szCs w:val="20"/>
        </w:rPr>
        <w:t xml:space="preserve"> </w:t>
      </w:r>
      <w:r w:rsidRPr="00B37F90" w:rsidR="005C32B5">
        <w:rPr>
          <w:rFonts w:cstheme="minorHAnsi"/>
          <w:sz w:val="20"/>
          <w:szCs w:val="20"/>
        </w:rPr>
        <w:t xml:space="preserve">= test could not be performed. </w:t>
      </w:r>
    </w:p>
    <w:p w:rsidRPr="00B37F90" w:rsidR="004A12AA" w:rsidP="004A12AA" w:rsidRDefault="004A12AA" w14:paraId="7EB18765" w14:textId="77777777">
      <w:pPr>
        <w:spacing w:after="0"/>
        <w:rPr>
          <w:rFonts w:cstheme="minorHAnsi"/>
          <w:sz w:val="20"/>
          <w:szCs w:val="20"/>
        </w:rPr>
      </w:pPr>
    </w:p>
    <w:p w:rsidRPr="00B37F90" w:rsidR="004A12AA" w:rsidP="004A12AA" w:rsidRDefault="004A12AA" w14:paraId="7BA43263" w14:textId="77777777">
      <w:pPr>
        <w:spacing w:after="0"/>
        <w:rPr>
          <w:rFonts w:cstheme="minorHAnsi"/>
          <w:sz w:val="20"/>
          <w:szCs w:val="20"/>
        </w:rPr>
      </w:pPr>
      <w:r w:rsidRPr="00B37F90">
        <w:rPr>
          <w:rFonts w:cstheme="minorHAnsi"/>
          <w:sz w:val="20"/>
          <w:szCs w:val="20"/>
          <w:u w:val="single"/>
        </w:rPr>
        <w:t>Endpoints</w:t>
      </w:r>
      <w:r w:rsidRPr="00B37F90">
        <w:rPr>
          <w:rFonts w:cstheme="minorHAnsi"/>
          <w:sz w:val="20"/>
          <w:szCs w:val="20"/>
        </w:rPr>
        <w:t>:</w:t>
      </w:r>
    </w:p>
    <w:p w:rsidRPr="00B37F90" w:rsidR="004A12AA" w:rsidP="004A12AA" w:rsidRDefault="004A12AA" w14:paraId="652DF42D" w14:textId="38A19CEA">
      <w:pPr>
        <w:pStyle w:val="ListParagraph"/>
        <w:numPr>
          <w:ilvl w:val="0"/>
          <w:numId w:val="18"/>
        </w:numPr>
        <w:spacing w:after="0"/>
        <w:rPr>
          <w:rFonts w:cstheme="minorHAnsi"/>
        </w:rPr>
      </w:pPr>
      <w:r w:rsidRPr="00B37F90">
        <w:rPr>
          <w:rFonts w:cstheme="minorHAnsi"/>
        </w:rPr>
        <w:t>Full SPAN.</w:t>
      </w:r>
      <w:r w:rsidRPr="00B37F90" w:rsidR="008D25E9">
        <w:rPr>
          <w:rFonts w:cstheme="minorHAnsi"/>
        </w:rPr>
        <w:t xml:space="preserve"> Max 27 points. = T</w:t>
      </w:r>
      <w:r w:rsidRPr="00B37F90">
        <w:rPr>
          <w:rFonts w:cstheme="minorHAnsi"/>
        </w:rPr>
        <w:t>he sum of all 9 scores:</w:t>
      </w:r>
    </w:p>
    <w:p w:rsidRPr="00B37F90" w:rsidR="00FF2854" w:rsidP="00FF2854" w:rsidRDefault="00FF2854" w14:paraId="6C587CFA" w14:textId="77777777">
      <w:pPr>
        <w:spacing w:after="0"/>
        <w:ind w:firstLine="630"/>
        <w:rPr>
          <w:rFonts w:cstheme="minorHAnsi"/>
          <w:sz w:val="20"/>
          <w:szCs w:val="20"/>
          <w:lang w:val="it-IT"/>
        </w:rPr>
      </w:pPr>
      <w:r w:rsidRPr="00B37F90">
        <w:rPr>
          <w:rFonts w:cstheme="minorHAnsi"/>
          <w:sz w:val="20"/>
          <w:szCs w:val="20"/>
          <w:lang w:val="it-IT"/>
        </w:rPr>
        <w:t>neuro_d30_spont</w:t>
      </w:r>
    </w:p>
    <w:p w:rsidRPr="00B37F90" w:rsidR="00FF2854" w:rsidP="00FF2854" w:rsidRDefault="00FF2854" w14:paraId="19BF6847" w14:textId="77777777">
      <w:pPr>
        <w:spacing w:after="0"/>
        <w:ind w:firstLine="630"/>
        <w:rPr>
          <w:rFonts w:cstheme="minorHAnsi"/>
          <w:sz w:val="20"/>
          <w:szCs w:val="20"/>
          <w:lang w:val="it-IT"/>
        </w:rPr>
      </w:pPr>
      <w:r w:rsidRPr="00B37F90">
        <w:rPr>
          <w:rFonts w:cstheme="minorHAnsi"/>
          <w:sz w:val="20"/>
          <w:szCs w:val="20"/>
          <w:lang w:val="it-IT"/>
        </w:rPr>
        <w:t>neuro_d30_circling</w:t>
      </w:r>
    </w:p>
    <w:p w:rsidRPr="00B37F90" w:rsidR="00FF2854" w:rsidP="00FF2854" w:rsidRDefault="00FF2854" w14:paraId="5F101D2B" w14:textId="77777777">
      <w:pPr>
        <w:spacing w:after="0"/>
        <w:ind w:firstLine="630"/>
        <w:rPr>
          <w:rFonts w:cstheme="minorHAnsi"/>
          <w:sz w:val="20"/>
          <w:szCs w:val="20"/>
        </w:rPr>
      </w:pPr>
      <w:r w:rsidRPr="00B37F90">
        <w:rPr>
          <w:rFonts w:cstheme="minorHAnsi"/>
          <w:sz w:val="20"/>
          <w:szCs w:val="20"/>
        </w:rPr>
        <w:t>neuro_d30_symmetry</w:t>
      </w:r>
    </w:p>
    <w:p w:rsidRPr="00B37F90" w:rsidR="00FF2854" w:rsidP="00FF2854" w:rsidRDefault="00FF2854" w14:paraId="083BEF5D" w14:textId="77777777">
      <w:pPr>
        <w:spacing w:after="0"/>
        <w:ind w:firstLine="630"/>
        <w:rPr>
          <w:rFonts w:cstheme="minorHAnsi"/>
          <w:sz w:val="20"/>
          <w:szCs w:val="20"/>
        </w:rPr>
      </w:pPr>
      <w:r w:rsidRPr="00B37F90">
        <w:rPr>
          <w:rFonts w:cstheme="minorHAnsi"/>
          <w:sz w:val="20"/>
          <w:szCs w:val="20"/>
        </w:rPr>
        <w:t>neuro_d30_outstretching</w:t>
      </w:r>
    </w:p>
    <w:p w:rsidRPr="00B37F90" w:rsidR="00FF2854" w:rsidP="00FF2854" w:rsidRDefault="00FF2854" w14:paraId="7E5A761C" w14:textId="77777777">
      <w:pPr>
        <w:spacing w:after="0"/>
        <w:ind w:firstLine="630"/>
        <w:rPr>
          <w:rFonts w:cstheme="minorHAnsi"/>
          <w:sz w:val="20"/>
          <w:szCs w:val="20"/>
          <w:lang w:val="pt-BR"/>
        </w:rPr>
      </w:pPr>
      <w:r w:rsidRPr="00B37F90">
        <w:rPr>
          <w:rFonts w:cstheme="minorHAnsi"/>
          <w:sz w:val="20"/>
          <w:szCs w:val="20"/>
          <w:lang w:val="pt-BR"/>
        </w:rPr>
        <w:t>neuro_d30_trunk</w:t>
      </w:r>
    </w:p>
    <w:p w:rsidRPr="00B37F90" w:rsidR="00FF2854" w:rsidP="00FF2854" w:rsidRDefault="00FF2854" w14:paraId="6F71FA45" w14:textId="77777777">
      <w:pPr>
        <w:spacing w:after="0"/>
        <w:ind w:firstLine="630"/>
        <w:rPr>
          <w:rFonts w:cstheme="minorHAnsi"/>
          <w:sz w:val="20"/>
          <w:szCs w:val="20"/>
          <w:lang w:val="pt-BR"/>
        </w:rPr>
      </w:pPr>
      <w:r w:rsidRPr="00B37F90">
        <w:rPr>
          <w:rFonts w:cstheme="minorHAnsi"/>
          <w:sz w:val="20"/>
          <w:szCs w:val="20"/>
          <w:lang w:val="pt-BR"/>
        </w:rPr>
        <w:t>neuro_d30_vibrissae</w:t>
      </w:r>
    </w:p>
    <w:p w:rsidRPr="00B37F90" w:rsidR="00FF2854" w:rsidP="00FF2854" w:rsidRDefault="00FF2854" w14:paraId="029B0AB4" w14:textId="77777777">
      <w:pPr>
        <w:spacing w:after="0"/>
        <w:ind w:firstLine="630"/>
        <w:rPr>
          <w:rFonts w:cstheme="minorHAnsi"/>
          <w:sz w:val="20"/>
          <w:szCs w:val="20"/>
          <w:lang w:val="pt-BR"/>
        </w:rPr>
      </w:pPr>
      <w:r w:rsidRPr="00B37F90">
        <w:rPr>
          <w:rFonts w:cstheme="minorHAnsi"/>
          <w:sz w:val="20"/>
          <w:szCs w:val="20"/>
          <w:lang w:val="pt-BR"/>
        </w:rPr>
        <w:t>neuro_d30_face</w:t>
      </w:r>
    </w:p>
    <w:p w:rsidRPr="00B37F90" w:rsidR="00FF2854" w:rsidP="00FF2854" w:rsidRDefault="00FF2854" w14:paraId="10F64295" w14:textId="77777777">
      <w:pPr>
        <w:spacing w:after="0"/>
        <w:ind w:firstLine="630"/>
        <w:rPr>
          <w:rFonts w:cstheme="minorHAnsi"/>
          <w:sz w:val="20"/>
          <w:szCs w:val="20"/>
          <w:lang w:val="pt-BR"/>
        </w:rPr>
      </w:pPr>
      <w:r w:rsidRPr="00B37F90">
        <w:rPr>
          <w:rFonts w:cstheme="minorHAnsi"/>
          <w:sz w:val="20"/>
          <w:szCs w:val="20"/>
          <w:lang w:val="pt-BR"/>
        </w:rPr>
        <w:t>neuro_d30_beam</w:t>
      </w:r>
    </w:p>
    <w:p w:rsidRPr="00B37F90" w:rsidR="004A12AA" w:rsidP="00FF2854" w:rsidRDefault="00FF2854" w14:paraId="00F658F8" w14:textId="52650188">
      <w:pPr>
        <w:spacing w:after="0"/>
        <w:ind w:firstLine="630"/>
        <w:rPr>
          <w:rFonts w:eastAsia="Yu Mincho" w:cstheme="minorHAnsi"/>
          <w:sz w:val="20"/>
          <w:szCs w:val="20"/>
          <w:lang w:val="it-IT"/>
        </w:rPr>
      </w:pPr>
      <w:r w:rsidRPr="00B37F90">
        <w:rPr>
          <w:rFonts w:cstheme="minorHAnsi"/>
          <w:sz w:val="20"/>
          <w:szCs w:val="20"/>
          <w:lang w:val="it-IT"/>
        </w:rPr>
        <w:t>neuro_d30_climb</w:t>
      </w:r>
    </w:p>
    <w:p w:rsidRPr="00B37F90" w:rsidR="004A12AA" w:rsidP="004A12AA" w:rsidRDefault="004A12AA" w14:paraId="05BFE0D0" w14:textId="77777777">
      <w:pPr>
        <w:pStyle w:val="ListParagraph"/>
        <w:spacing w:after="0"/>
        <w:ind w:left="630"/>
        <w:rPr>
          <w:rFonts w:cstheme="minorHAnsi"/>
          <w:lang w:val="it-IT"/>
        </w:rPr>
      </w:pPr>
    </w:p>
    <w:p w:rsidRPr="00B37F90" w:rsidR="004A12AA" w:rsidP="004A12AA" w:rsidRDefault="004A12AA" w14:paraId="2D204051" w14:textId="302EDD61">
      <w:pPr>
        <w:pStyle w:val="ListParagraph"/>
        <w:numPr>
          <w:ilvl w:val="0"/>
          <w:numId w:val="18"/>
        </w:numPr>
        <w:spacing w:after="0"/>
        <w:rPr>
          <w:rFonts w:cstheme="minorHAnsi"/>
        </w:rPr>
      </w:pPr>
      <w:r w:rsidRPr="00B37F90">
        <w:rPr>
          <w:rFonts w:cstheme="minorHAnsi"/>
        </w:rPr>
        <w:t xml:space="preserve">Simple SPAN. Max 9 points = Any scores greater than 0 are converted to a value of 1. </w:t>
      </w:r>
      <w:r w:rsidRPr="00B37F90" w:rsidR="00F32A6E">
        <w:rPr>
          <w:rFonts w:cstheme="minorHAnsi"/>
        </w:rPr>
        <w:t xml:space="preserve">Do not convert scores of 99. </w:t>
      </w:r>
      <w:r w:rsidRPr="00B37F90">
        <w:rPr>
          <w:rFonts w:cstheme="minorHAnsi"/>
        </w:rPr>
        <w:t>The sum of any of those converted scores:</w:t>
      </w:r>
    </w:p>
    <w:p w:rsidRPr="00B37F90" w:rsidR="00FF2854" w:rsidP="00FF2854" w:rsidRDefault="00FF2854" w14:paraId="6206623A" w14:textId="77777777">
      <w:pPr>
        <w:spacing w:after="0"/>
        <w:ind w:firstLine="630"/>
        <w:rPr>
          <w:rFonts w:cstheme="minorHAnsi"/>
          <w:sz w:val="20"/>
          <w:szCs w:val="20"/>
          <w:lang w:val="it-IT"/>
        </w:rPr>
      </w:pPr>
      <w:r w:rsidRPr="00B37F90">
        <w:rPr>
          <w:rFonts w:cstheme="minorHAnsi"/>
          <w:sz w:val="20"/>
          <w:szCs w:val="20"/>
          <w:lang w:val="it-IT"/>
        </w:rPr>
        <w:t>neuro_d30_spont</w:t>
      </w:r>
    </w:p>
    <w:p w:rsidRPr="00B37F90" w:rsidR="00FF2854" w:rsidP="00FF2854" w:rsidRDefault="00FF2854" w14:paraId="29F33505" w14:textId="77777777">
      <w:pPr>
        <w:spacing w:after="0"/>
        <w:ind w:firstLine="630"/>
        <w:rPr>
          <w:rFonts w:cstheme="minorHAnsi"/>
          <w:sz w:val="20"/>
          <w:szCs w:val="20"/>
          <w:lang w:val="it-IT"/>
        </w:rPr>
      </w:pPr>
      <w:r w:rsidRPr="00B37F90">
        <w:rPr>
          <w:rFonts w:cstheme="minorHAnsi"/>
          <w:sz w:val="20"/>
          <w:szCs w:val="20"/>
          <w:lang w:val="it-IT"/>
        </w:rPr>
        <w:t>neuro_d30_circling</w:t>
      </w:r>
    </w:p>
    <w:p w:rsidRPr="00B37F90" w:rsidR="00FF2854" w:rsidP="00FF2854" w:rsidRDefault="00FF2854" w14:paraId="7245D482" w14:textId="77777777">
      <w:pPr>
        <w:spacing w:after="0"/>
        <w:ind w:firstLine="630"/>
        <w:rPr>
          <w:rFonts w:cstheme="minorHAnsi"/>
          <w:sz w:val="20"/>
          <w:szCs w:val="20"/>
        </w:rPr>
      </w:pPr>
      <w:r w:rsidRPr="00B37F90">
        <w:rPr>
          <w:rFonts w:cstheme="minorHAnsi"/>
          <w:sz w:val="20"/>
          <w:szCs w:val="20"/>
        </w:rPr>
        <w:t>neuro_d30_symmetry</w:t>
      </w:r>
    </w:p>
    <w:p w:rsidRPr="00B37F90" w:rsidR="00FF2854" w:rsidP="00FF2854" w:rsidRDefault="00FF2854" w14:paraId="7BF67B4E" w14:textId="77777777">
      <w:pPr>
        <w:spacing w:after="0"/>
        <w:ind w:firstLine="630"/>
        <w:rPr>
          <w:rFonts w:cstheme="minorHAnsi"/>
          <w:sz w:val="20"/>
          <w:szCs w:val="20"/>
        </w:rPr>
      </w:pPr>
      <w:r w:rsidRPr="00B37F90">
        <w:rPr>
          <w:rFonts w:cstheme="minorHAnsi"/>
          <w:sz w:val="20"/>
          <w:szCs w:val="20"/>
        </w:rPr>
        <w:t>neuro_d30_outstretching</w:t>
      </w:r>
    </w:p>
    <w:p w:rsidRPr="00B37F90" w:rsidR="00FF2854" w:rsidP="00FF2854" w:rsidRDefault="00FF2854" w14:paraId="39E557BF" w14:textId="77777777">
      <w:pPr>
        <w:spacing w:after="0"/>
        <w:ind w:firstLine="630"/>
        <w:rPr>
          <w:rFonts w:cstheme="minorHAnsi"/>
          <w:sz w:val="20"/>
          <w:szCs w:val="20"/>
          <w:lang w:val="pt-BR"/>
        </w:rPr>
      </w:pPr>
      <w:r w:rsidRPr="00B37F90">
        <w:rPr>
          <w:rFonts w:cstheme="minorHAnsi"/>
          <w:sz w:val="20"/>
          <w:szCs w:val="20"/>
          <w:lang w:val="pt-BR"/>
        </w:rPr>
        <w:t>neuro_d30_trunk</w:t>
      </w:r>
    </w:p>
    <w:p w:rsidRPr="00B37F90" w:rsidR="00FF2854" w:rsidP="00FF2854" w:rsidRDefault="00FF2854" w14:paraId="2E641055" w14:textId="77777777">
      <w:pPr>
        <w:spacing w:after="0"/>
        <w:ind w:firstLine="630"/>
        <w:rPr>
          <w:rFonts w:cstheme="minorHAnsi"/>
          <w:sz w:val="20"/>
          <w:szCs w:val="20"/>
          <w:lang w:val="pt-BR"/>
        </w:rPr>
      </w:pPr>
      <w:r w:rsidRPr="00B37F90">
        <w:rPr>
          <w:rFonts w:cstheme="minorHAnsi"/>
          <w:sz w:val="20"/>
          <w:szCs w:val="20"/>
          <w:lang w:val="pt-BR"/>
        </w:rPr>
        <w:t>neuro_d30_vibrissae</w:t>
      </w:r>
    </w:p>
    <w:p w:rsidRPr="00B37F90" w:rsidR="00FF2854" w:rsidP="00FF2854" w:rsidRDefault="00FF2854" w14:paraId="4FD34D77" w14:textId="77777777">
      <w:pPr>
        <w:spacing w:after="0"/>
        <w:ind w:firstLine="630"/>
        <w:rPr>
          <w:rFonts w:cstheme="minorHAnsi"/>
          <w:sz w:val="20"/>
          <w:szCs w:val="20"/>
          <w:lang w:val="pt-BR"/>
        </w:rPr>
      </w:pPr>
      <w:r w:rsidRPr="00B37F90">
        <w:rPr>
          <w:rFonts w:cstheme="minorHAnsi"/>
          <w:sz w:val="20"/>
          <w:szCs w:val="20"/>
          <w:lang w:val="pt-BR"/>
        </w:rPr>
        <w:t>neuro_d30_face</w:t>
      </w:r>
    </w:p>
    <w:p w:rsidRPr="00B37F90" w:rsidR="00FF2854" w:rsidP="00FF2854" w:rsidRDefault="00FF2854" w14:paraId="784FBE18" w14:textId="77777777">
      <w:pPr>
        <w:spacing w:after="0"/>
        <w:ind w:firstLine="630"/>
        <w:rPr>
          <w:rFonts w:cstheme="minorHAnsi"/>
          <w:sz w:val="20"/>
          <w:szCs w:val="20"/>
          <w:lang w:val="pt-BR"/>
        </w:rPr>
      </w:pPr>
      <w:r w:rsidRPr="00B37F90">
        <w:rPr>
          <w:rFonts w:cstheme="minorHAnsi"/>
          <w:sz w:val="20"/>
          <w:szCs w:val="20"/>
          <w:lang w:val="pt-BR"/>
        </w:rPr>
        <w:t>neuro_d30_beam</w:t>
      </w:r>
    </w:p>
    <w:p w:rsidRPr="00B37F90" w:rsidR="00FF2854" w:rsidP="00FF2854" w:rsidRDefault="00FF2854" w14:paraId="263CA631" w14:textId="77777777">
      <w:pPr>
        <w:spacing w:after="0"/>
        <w:ind w:firstLine="630"/>
        <w:rPr>
          <w:rFonts w:eastAsia="Yu Mincho" w:cstheme="minorHAnsi"/>
          <w:sz w:val="20"/>
          <w:szCs w:val="20"/>
          <w:lang w:val="it-IT"/>
        </w:rPr>
      </w:pPr>
      <w:r w:rsidRPr="00B37F90">
        <w:rPr>
          <w:rFonts w:cstheme="minorHAnsi"/>
          <w:sz w:val="20"/>
          <w:szCs w:val="20"/>
          <w:lang w:val="it-IT"/>
        </w:rPr>
        <w:t>neuro_d30_climb</w:t>
      </w:r>
    </w:p>
    <w:p w:rsidRPr="00B37F90" w:rsidR="004A12AA" w:rsidP="00FF2854" w:rsidRDefault="004A12AA" w14:paraId="62BCF4AB" w14:textId="77777777">
      <w:pPr>
        <w:spacing w:after="0"/>
        <w:rPr>
          <w:rFonts w:cstheme="minorHAnsi"/>
          <w:lang w:val="it-IT"/>
        </w:rPr>
      </w:pPr>
    </w:p>
    <w:p w:rsidRPr="00B37F90" w:rsidR="004A12AA" w:rsidP="004A12AA" w:rsidRDefault="004A12AA" w14:paraId="06033D22" w14:textId="3840EF00">
      <w:pPr>
        <w:pStyle w:val="ListParagraph"/>
        <w:numPr>
          <w:ilvl w:val="0"/>
          <w:numId w:val="18"/>
        </w:numPr>
        <w:spacing w:after="0"/>
        <w:rPr>
          <w:rFonts w:cstheme="minorHAnsi"/>
        </w:rPr>
      </w:pPr>
      <w:r w:rsidRPr="00B37F90">
        <w:rPr>
          <w:rFonts w:cstheme="minorHAnsi"/>
        </w:rPr>
        <w:t xml:space="preserve">Duke score. Max 7 points. Any scores from the following variables greater than 0 are converted to a value of 1. </w:t>
      </w:r>
      <w:r w:rsidRPr="00B37F90" w:rsidR="00F32A6E">
        <w:rPr>
          <w:rFonts w:cstheme="minorHAnsi"/>
        </w:rPr>
        <w:t xml:space="preserve">Do not convert scores of 99. </w:t>
      </w:r>
      <w:r w:rsidRPr="00B37F90">
        <w:rPr>
          <w:rFonts w:cstheme="minorHAnsi"/>
        </w:rPr>
        <w:t xml:space="preserve">The sum of any of those converted scores: </w:t>
      </w:r>
    </w:p>
    <w:p w:rsidRPr="00B37F90" w:rsidR="00FF2854" w:rsidP="00FF2854" w:rsidRDefault="00FF2854" w14:paraId="09E506C6" w14:textId="77777777">
      <w:pPr>
        <w:pStyle w:val="ListParagraph"/>
        <w:spacing w:after="0"/>
        <w:ind w:left="630"/>
        <w:rPr>
          <w:rFonts w:cstheme="minorHAnsi"/>
          <w:lang w:val="pt-BR"/>
        </w:rPr>
      </w:pPr>
      <w:r w:rsidRPr="00B37F90">
        <w:rPr>
          <w:rFonts w:cstheme="minorHAnsi"/>
          <w:lang w:val="pt-BR"/>
        </w:rPr>
        <w:t>neuro_d30_circling</w:t>
      </w:r>
    </w:p>
    <w:p w:rsidRPr="00B37F90" w:rsidR="00FF2854" w:rsidP="00FF2854" w:rsidRDefault="00FF2854" w14:paraId="2EFC93F6" w14:textId="77777777">
      <w:pPr>
        <w:spacing w:after="0"/>
        <w:ind w:firstLine="630"/>
        <w:rPr>
          <w:rFonts w:cstheme="minorHAnsi"/>
          <w:sz w:val="20"/>
          <w:szCs w:val="20"/>
          <w:lang w:val="pt-BR"/>
        </w:rPr>
      </w:pPr>
      <w:r w:rsidRPr="00B37F90">
        <w:rPr>
          <w:rFonts w:cstheme="minorHAnsi"/>
          <w:sz w:val="20"/>
          <w:szCs w:val="20"/>
          <w:lang w:val="pt-BR"/>
        </w:rPr>
        <w:t>neuro_d30_symmetry</w:t>
      </w:r>
    </w:p>
    <w:p w:rsidRPr="00B37F90" w:rsidR="00FF2854" w:rsidP="00FF2854" w:rsidRDefault="00FF2854" w14:paraId="52C2F240" w14:textId="77777777">
      <w:pPr>
        <w:spacing w:after="0"/>
        <w:ind w:firstLine="630"/>
        <w:rPr>
          <w:rFonts w:cstheme="minorHAnsi"/>
          <w:sz w:val="20"/>
          <w:szCs w:val="20"/>
          <w:lang w:val="pt-BR"/>
        </w:rPr>
      </w:pPr>
      <w:r w:rsidRPr="00B37F90">
        <w:rPr>
          <w:rFonts w:cstheme="minorHAnsi"/>
          <w:sz w:val="20"/>
          <w:szCs w:val="20"/>
          <w:lang w:val="pt-BR"/>
        </w:rPr>
        <w:t>neuro_d30_trunk</w:t>
      </w:r>
    </w:p>
    <w:p w:rsidRPr="00B37F90" w:rsidR="00FF2854" w:rsidP="00FF2854" w:rsidRDefault="00FF2854" w14:paraId="5D827F55" w14:textId="77777777">
      <w:pPr>
        <w:spacing w:after="0"/>
        <w:ind w:firstLine="630"/>
        <w:rPr>
          <w:rFonts w:cstheme="minorHAnsi"/>
          <w:sz w:val="20"/>
          <w:szCs w:val="20"/>
          <w:lang w:val="pt-BR"/>
        </w:rPr>
      </w:pPr>
      <w:r w:rsidRPr="00B37F90">
        <w:rPr>
          <w:rFonts w:cstheme="minorHAnsi"/>
          <w:sz w:val="20"/>
          <w:szCs w:val="20"/>
          <w:lang w:val="pt-BR"/>
        </w:rPr>
        <w:t>neuro_d30_vibrissae</w:t>
      </w:r>
    </w:p>
    <w:p w:rsidRPr="00B37F90" w:rsidR="00FF2854" w:rsidP="00FF2854" w:rsidRDefault="00FF2854" w14:paraId="334D497A" w14:textId="77777777">
      <w:pPr>
        <w:spacing w:after="0"/>
        <w:ind w:firstLine="630"/>
        <w:rPr>
          <w:rFonts w:cstheme="minorHAnsi"/>
          <w:sz w:val="20"/>
          <w:szCs w:val="20"/>
          <w:lang w:val="pt-BR"/>
        </w:rPr>
      </w:pPr>
      <w:r w:rsidRPr="00B37F90">
        <w:rPr>
          <w:rFonts w:cstheme="minorHAnsi"/>
          <w:sz w:val="20"/>
          <w:szCs w:val="20"/>
          <w:lang w:val="pt-BR"/>
        </w:rPr>
        <w:t>neuro_d30_face</w:t>
      </w:r>
    </w:p>
    <w:p w:rsidRPr="00B37F90" w:rsidR="00FF2854" w:rsidP="00FF2854" w:rsidRDefault="00FF2854" w14:paraId="21264EBF" w14:textId="77777777">
      <w:pPr>
        <w:spacing w:after="0"/>
        <w:ind w:firstLine="630"/>
        <w:rPr>
          <w:rFonts w:cstheme="minorHAnsi"/>
          <w:sz w:val="20"/>
          <w:szCs w:val="20"/>
          <w:lang w:val="pt-BR"/>
        </w:rPr>
      </w:pPr>
      <w:r w:rsidRPr="00B37F90">
        <w:rPr>
          <w:rFonts w:cstheme="minorHAnsi"/>
          <w:sz w:val="20"/>
          <w:szCs w:val="20"/>
          <w:lang w:val="pt-BR"/>
        </w:rPr>
        <w:t>neuro_d30_beam</w:t>
      </w:r>
    </w:p>
    <w:p w:rsidRPr="00B37F90" w:rsidR="00FF2854" w:rsidP="00FF2854" w:rsidRDefault="00FF2854" w14:paraId="506A35A0" w14:textId="77777777">
      <w:pPr>
        <w:spacing w:after="0"/>
        <w:ind w:firstLine="630"/>
        <w:rPr>
          <w:rFonts w:eastAsia="Yu Mincho" w:cstheme="minorHAnsi"/>
          <w:sz w:val="20"/>
          <w:szCs w:val="20"/>
          <w:lang w:val="it-IT"/>
        </w:rPr>
      </w:pPr>
      <w:r w:rsidRPr="00B37F90">
        <w:rPr>
          <w:rFonts w:cstheme="minorHAnsi"/>
          <w:sz w:val="20"/>
          <w:szCs w:val="20"/>
          <w:lang w:val="it-IT"/>
        </w:rPr>
        <w:t>neuro_d30_climb</w:t>
      </w:r>
    </w:p>
    <w:p w:rsidRPr="00B37F90" w:rsidR="004A12AA" w:rsidP="004A12AA" w:rsidRDefault="004A12AA" w14:paraId="260FE83D" w14:textId="77777777">
      <w:pPr>
        <w:spacing w:after="0"/>
        <w:rPr>
          <w:rFonts w:cstheme="minorHAnsi"/>
          <w:sz w:val="20"/>
          <w:szCs w:val="20"/>
          <w:lang w:val="it-IT"/>
        </w:rPr>
      </w:pPr>
    </w:p>
    <w:p w:rsidRPr="00B37F90" w:rsidR="004A12AA" w:rsidP="004A12AA" w:rsidRDefault="004A12AA" w14:paraId="4B4D22EF" w14:textId="77777777">
      <w:pPr>
        <w:pStyle w:val="ListParagraph"/>
        <w:numPr>
          <w:ilvl w:val="0"/>
          <w:numId w:val="18"/>
        </w:numPr>
        <w:spacing w:after="0"/>
        <w:rPr>
          <w:rFonts w:cstheme="minorHAnsi"/>
        </w:rPr>
      </w:pPr>
      <w:r w:rsidRPr="00B37F90">
        <w:rPr>
          <w:rFonts w:cstheme="minorHAnsi"/>
        </w:rPr>
        <w:t xml:space="preserve">MGH score. Max 21 points. The sum of the scores from the following variables: </w:t>
      </w:r>
    </w:p>
    <w:p w:rsidRPr="00B37F90" w:rsidR="00FF2854" w:rsidP="00FF2854" w:rsidRDefault="00FF2854" w14:paraId="280CDB24" w14:textId="77777777">
      <w:pPr>
        <w:pStyle w:val="ListParagraph"/>
        <w:spacing w:after="0"/>
        <w:ind w:left="630"/>
        <w:rPr>
          <w:rFonts w:cstheme="minorHAnsi"/>
          <w:lang w:val="it-IT"/>
        </w:rPr>
      </w:pPr>
      <w:r w:rsidRPr="00B37F90">
        <w:rPr>
          <w:rFonts w:cstheme="minorHAnsi"/>
          <w:lang w:val="it-IT"/>
        </w:rPr>
        <w:t>neuro_d30_spont</w:t>
      </w:r>
    </w:p>
    <w:p w:rsidRPr="00B37F90" w:rsidR="00FF2854" w:rsidP="00FF2854" w:rsidRDefault="00FF2854" w14:paraId="452D5FC2" w14:textId="77777777">
      <w:pPr>
        <w:pStyle w:val="ListParagraph"/>
        <w:spacing w:after="0"/>
        <w:ind w:left="630"/>
        <w:rPr>
          <w:rFonts w:cstheme="minorHAnsi"/>
          <w:lang w:val="it-IT"/>
        </w:rPr>
      </w:pPr>
      <w:r w:rsidRPr="00B37F90">
        <w:rPr>
          <w:rFonts w:cstheme="minorHAnsi"/>
          <w:lang w:val="it-IT"/>
        </w:rPr>
        <w:t>neuro_d30_circling</w:t>
      </w:r>
    </w:p>
    <w:p w:rsidRPr="00B37F90" w:rsidR="00FF2854" w:rsidP="00FF2854" w:rsidRDefault="00FF2854" w14:paraId="16F78870" w14:textId="77777777">
      <w:pPr>
        <w:pStyle w:val="ListParagraph"/>
        <w:spacing w:after="0"/>
        <w:ind w:left="630"/>
        <w:rPr>
          <w:rFonts w:cstheme="minorHAnsi"/>
        </w:rPr>
      </w:pPr>
      <w:r w:rsidRPr="00B37F90">
        <w:rPr>
          <w:rFonts w:cstheme="minorHAnsi"/>
        </w:rPr>
        <w:t>neuro_d30_symmetry</w:t>
      </w:r>
    </w:p>
    <w:p w:rsidRPr="00B37F90" w:rsidR="00FF2854" w:rsidP="00FF2854" w:rsidRDefault="00FF2854" w14:paraId="1D98EF3C" w14:textId="77777777">
      <w:pPr>
        <w:pStyle w:val="ListParagraph"/>
        <w:spacing w:after="0"/>
        <w:ind w:left="630"/>
        <w:rPr>
          <w:rFonts w:cstheme="minorHAnsi"/>
        </w:rPr>
      </w:pPr>
      <w:r w:rsidRPr="00B37F90">
        <w:rPr>
          <w:rFonts w:cstheme="minorHAnsi"/>
        </w:rPr>
        <w:t>neuro_d30_outstretching</w:t>
      </w:r>
    </w:p>
    <w:p w:rsidRPr="00B37F90" w:rsidR="00FF2854" w:rsidP="00FF2854" w:rsidRDefault="00FF2854" w14:paraId="61631253" w14:textId="77777777">
      <w:pPr>
        <w:pStyle w:val="ListParagraph"/>
        <w:spacing w:after="0"/>
        <w:ind w:left="630"/>
        <w:rPr>
          <w:rFonts w:cstheme="minorHAnsi"/>
          <w:lang w:val="pt-BR"/>
        </w:rPr>
      </w:pPr>
      <w:r w:rsidRPr="00B37F90">
        <w:rPr>
          <w:rFonts w:cstheme="minorHAnsi"/>
          <w:lang w:val="pt-BR"/>
        </w:rPr>
        <w:t>neuro_d30_trunk</w:t>
      </w:r>
    </w:p>
    <w:p w:rsidRPr="00B37F90" w:rsidR="00FF2854" w:rsidP="00FF2854" w:rsidRDefault="00FF2854" w14:paraId="374861CF" w14:textId="77777777">
      <w:pPr>
        <w:pStyle w:val="ListParagraph"/>
        <w:spacing w:after="0"/>
        <w:ind w:left="630"/>
        <w:rPr>
          <w:rFonts w:cstheme="minorHAnsi"/>
          <w:lang w:val="pt-BR"/>
        </w:rPr>
      </w:pPr>
      <w:r w:rsidRPr="00B37F90">
        <w:rPr>
          <w:rFonts w:cstheme="minorHAnsi"/>
          <w:lang w:val="pt-BR"/>
        </w:rPr>
        <w:t>neuro_d30_vibrissae</w:t>
      </w:r>
    </w:p>
    <w:p w:rsidRPr="00B37F90" w:rsidR="00FF2854" w:rsidP="00FF2854" w:rsidRDefault="00FF2854" w14:paraId="77D2C675" w14:textId="77777777">
      <w:pPr>
        <w:pStyle w:val="ListParagraph"/>
        <w:spacing w:after="0"/>
        <w:ind w:left="630"/>
        <w:rPr>
          <w:rFonts w:eastAsia="Yu Mincho" w:cstheme="minorHAnsi"/>
        </w:rPr>
      </w:pPr>
      <w:r w:rsidRPr="00B37F90">
        <w:rPr>
          <w:rFonts w:cstheme="minorHAnsi"/>
        </w:rPr>
        <w:t>neuro_d30_climb</w:t>
      </w:r>
    </w:p>
    <w:p w:rsidRPr="00B37F90" w:rsidR="004A12AA" w:rsidP="004A12AA" w:rsidRDefault="004A12AA" w14:paraId="48DFB10A" w14:textId="77777777">
      <w:pPr>
        <w:pStyle w:val="ListParagraph"/>
        <w:spacing w:after="0"/>
        <w:rPr>
          <w:rFonts w:cstheme="minorHAnsi"/>
        </w:rPr>
      </w:pPr>
    </w:p>
    <w:tbl>
      <w:tblPr>
        <w:tblW w:w="0" w:type="auto"/>
        <w:tblLayout w:type="fixed"/>
        <w:tblLook w:val="06A0" w:firstRow="1" w:lastRow="0" w:firstColumn="1" w:lastColumn="0" w:noHBand="1" w:noVBand="1"/>
      </w:tblPr>
      <w:tblGrid>
        <w:gridCol w:w="10710"/>
      </w:tblGrid>
      <w:tr w:rsidRPr="00B37F90" w:rsidR="004A12AA" w:rsidTr="63AF8425" w14:paraId="572C3126" w14:textId="77777777">
        <w:trPr>
          <w:trHeight w:val="315"/>
        </w:trPr>
        <w:tc>
          <w:tcPr>
            <w:tcW w:w="10710" w:type="dxa"/>
            <w:tcBorders>
              <w:top w:val="nil"/>
              <w:left w:val="nil"/>
              <w:bottom w:val="nil"/>
              <w:right w:val="nil"/>
            </w:tcBorders>
            <w:tcMar>
              <w:top w:w="15" w:type="dxa"/>
              <w:left w:w="15" w:type="dxa"/>
              <w:right w:w="15" w:type="dxa"/>
            </w:tcMar>
            <w:vAlign w:val="bottom"/>
          </w:tcPr>
          <w:p w:rsidRPr="00B37F90" w:rsidR="004A12AA" w:rsidP="63AF8425" w:rsidRDefault="09A9A549" w14:paraId="4897B42F" w14:textId="77777777">
            <w:pPr>
              <w:spacing w:after="0"/>
              <w:rPr>
                <w:ins w:author="marcio.diniz@mountsinai.org" w:date="2025-10-07T20:11:00Z" w16du:dateUtc="2025-10-07T20:11:36Z" w:id="1165"/>
                <w:sz w:val="20"/>
                <w:szCs w:val="20"/>
              </w:rPr>
            </w:pPr>
            <w:r w:rsidRPr="63AF8425">
              <w:rPr>
                <w:sz w:val="20"/>
                <w:szCs w:val="20"/>
                <w:u w:val="single"/>
              </w:rPr>
              <w:t>Timepoints</w:t>
            </w:r>
            <w:r w:rsidRPr="63AF8425">
              <w:rPr>
                <w:sz w:val="20"/>
                <w:szCs w:val="20"/>
              </w:rPr>
              <w:t xml:space="preserve">: D30 (only </w:t>
            </w:r>
            <w:proofErr w:type="gramStart"/>
            <w:r w:rsidRPr="63AF8425">
              <w:rPr>
                <w:sz w:val="20"/>
                <w:szCs w:val="20"/>
              </w:rPr>
              <w:t>one time</w:t>
            </w:r>
            <w:proofErr w:type="gramEnd"/>
            <w:r w:rsidRPr="63AF8425">
              <w:rPr>
                <w:sz w:val="20"/>
                <w:szCs w:val="20"/>
              </w:rPr>
              <w:t xml:space="preserve"> point was collected so there are no visit codes)</w:t>
            </w:r>
          </w:p>
          <w:p w:rsidR="63AF8425" w:rsidP="63AF8425" w:rsidRDefault="63AF8425" w14:paraId="7AD88C30" w14:textId="24EAEBF0">
            <w:pPr>
              <w:spacing w:after="0"/>
              <w:rPr>
                <w:ins w:author="marcio.diniz@mountsinai.org" w:date="2025-10-07T20:11:00Z" w16du:dateUtc="2025-10-07T20:11:37Z" w:id="1166"/>
                <w:sz w:val="20"/>
                <w:szCs w:val="20"/>
              </w:rPr>
            </w:pPr>
          </w:p>
          <w:p w:rsidR="163E2F27" w:rsidP="63AF8425" w:rsidRDefault="163E2F27" w14:paraId="1EDF7C50" w14:textId="58DAC9FF">
            <w:pPr>
              <w:spacing w:after="0"/>
              <w:rPr>
                <w:sz w:val="20"/>
                <w:szCs w:val="20"/>
              </w:rPr>
            </w:pPr>
            <w:ins w:author="marcio.diniz@mountsinai.org" w:date="2025-10-07T20:12:00Z" w:id="1167">
              <w:r w:rsidRPr="63AF8425">
                <w:rPr>
                  <w:sz w:val="20"/>
                  <w:szCs w:val="20"/>
                </w:rPr>
                <w:t>For animals with</w:t>
              </w:r>
            </w:ins>
            <w:ins w:author="marcio.diniz@mountsinai.org" w:date="2025-10-07T20:11:00Z" w:id="1168">
              <w:r w:rsidRPr="63AF8425">
                <w:rPr>
                  <w:sz w:val="20"/>
                  <w:szCs w:val="20"/>
                </w:rPr>
                <w:t xml:space="preserve"> at most one </w:t>
              </w:r>
            </w:ins>
            <w:ins w:author="marcio.diniz@mountsinai.org" w:date="2025-10-07T20:13:00Z" w:id="1169">
              <w:r w:rsidRPr="63AF8425">
                <w:rPr>
                  <w:sz w:val="20"/>
                  <w:szCs w:val="20"/>
                </w:rPr>
                <w:t xml:space="preserve">missing </w:t>
              </w:r>
            </w:ins>
            <w:ins w:author="marcio.diniz@mountsinai.org" w:date="2025-10-07T20:11:00Z" w:id="1170">
              <w:r w:rsidRPr="63AF8425">
                <w:rPr>
                  <w:sz w:val="20"/>
                  <w:szCs w:val="20"/>
                </w:rPr>
                <w:t>item,</w:t>
              </w:r>
            </w:ins>
            <w:ins w:author="marcio.diniz@mountsinai.org" w:date="2025-10-07T20:12:00Z" w:id="1171">
              <w:r w:rsidRPr="63AF8425">
                <w:rPr>
                  <w:sz w:val="20"/>
                  <w:szCs w:val="20"/>
                </w:rPr>
                <w:t xml:space="preserve"> scores will be calculated with available </w:t>
              </w:r>
              <w:proofErr w:type="gramStart"/>
              <w:r w:rsidRPr="63AF8425">
                <w:rPr>
                  <w:sz w:val="20"/>
                  <w:szCs w:val="20"/>
                </w:rPr>
                <w:t>items</w:t>
              </w:r>
              <w:proofErr w:type="gramEnd"/>
              <w:r w:rsidRPr="63AF8425">
                <w:rPr>
                  <w:sz w:val="20"/>
                  <w:szCs w:val="20"/>
                </w:rPr>
                <w:t xml:space="preserve"> and the total score will be re-scaled to be in the same range when all items are available.</w:t>
              </w:r>
            </w:ins>
          </w:p>
          <w:p w:rsidRPr="00B37F90" w:rsidR="004A12AA" w:rsidP="00C546EE" w:rsidRDefault="004A12AA" w14:paraId="7EE849F5" w14:textId="77777777">
            <w:pPr>
              <w:spacing w:after="0"/>
              <w:rPr>
                <w:rFonts w:cstheme="minorHAnsi"/>
                <w:sz w:val="20"/>
                <w:szCs w:val="20"/>
              </w:rPr>
            </w:pPr>
          </w:p>
          <w:p w:rsidRPr="00B37F90" w:rsidR="004A12AA" w:rsidP="00C546EE" w:rsidRDefault="004A12AA" w14:paraId="306A48DF" w14:textId="77777777">
            <w:pPr>
              <w:spacing w:after="0"/>
              <w:rPr>
                <w:rFonts w:cstheme="minorHAnsi"/>
                <w:sz w:val="20"/>
                <w:szCs w:val="20"/>
                <w:u w:val="single"/>
              </w:rPr>
            </w:pPr>
            <w:r w:rsidRPr="00B37F90">
              <w:rPr>
                <w:rFonts w:cstheme="minorHAnsi"/>
                <w:sz w:val="20"/>
                <w:szCs w:val="20"/>
                <w:u w:val="single"/>
              </w:rPr>
              <w:t>Goals:</w:t>
            </w:r>
          </w:p>
          <w:p w:rsidRPr="00B37F90" w:rsidR="004A12AA" w:rsidP="004A12AA" w:rsidRDefault="004A12AA" w14:paraId="787A5911" w14:textId="77777777">
            <w:pPr>
              <w:pStyle w:val="ListParagraph"/>
              <w:numPr>
                <w:ilvl w:val="0"/>
                <w:numId w:val="19"/>
              </w:numPr>
              <w:spacing w:after="0"/>
              <w:rPr>
                <w:rFonts w:cstheme="minorHAnsi"/>
              </w:rPr>
            </w:pPr>
            <w:r w:rsidRPr="00B37F90">
              <w:rPr>
                <w:rFonts w:cstheme="minorHAnsi"/>
              </w:rPr>
              <w:t>Feasibility</w:t>
            </w:r>
          </w:p>
          <w:p w:rsidRPr="00B37F90" w:rsidR="004A12AA" w:rsidP="63AF8425" w:rsidRDefault="06A41EA2" w14:paraId="1059C30E" w14:textId="56379CD0">
            <w:pPr>
              <w:pStyle w:val="ListParagraph"/>
              <w:spacing w:after="0"/>
            </w:pPr>
            <w:commentRangeStart w:id="1172"/>
            <w:commentRangeStart w:id="1173"/>
            <w:r w:rsidRPr="63AF8425">
              <w:t xml:space="preserve">Yes if= </w:t>
            </w:r>
            <w:r w:rsidRPr="63AF8425" w:rsidR="1FE9E8A4">
              <w:t>behav_d30_conduct</w:t>
            </w:r>
            <w:r w:rsidRPr="63AF8425" w:rsidR="3558E87C">
              <w:t>=</w:t>
            </w:r>
            <w:r w:rsidRPr="63AF8425">
              <w:t>1</w:t>
            </w:r>
            <w:commentRangeEnd w:id="1172"/>
            <w:r w:rsidR="002A0CCC">
              <w:rPr>
                <w:rStyle w:val="CommentReference"/>
              </w:rPr>
              <w:commentReference w:id="1172"/>
            </w:r>
            <w:commentRangeEnd w:id="1173"/>
            <w:r w:rsidR="00557539">
              <w:rPr>
                <w:rStyle w:val="CommentReference"/>
                <w:rFonts w:eastAsiaTheme="minorHAnsi"/>
              </w:rPr>
              <w:commentReference w:id="1173"/>
            </w:r>
          </w:p>
          <w:p w:rsidRPr="00B37F90" w:rsidR="002A0CCC" w:rsidP="002A0CCC" w:rsidRDefault="002A0CCC" w14:paraId="4BA6E873" w14:textId="77777777">
            <w:pPr>
              <w:pStyle w:val="ListParagraph"/>
              <w:spacing w:after="0"/>
              <w:rPr>
                <w:rFonts w:cstheme="minorHAnsi"/>
              </w:rPr>
            </w:pPr>
          </w:p>
          <w:p w:rsidRPr="00B37F90" w:rsidR="004A12AA" w:rsidP="00C546EE" w:rsidRDefault="00065AD9" w14:paraId="3D019D0B" w14:textId="6AAB64F8">
            <w:pPr>
              <w:spacing w:after="0"/>
              <w:rPr>
                <w:rFonts w:cstheme="minorHAnsi"/>
                <w:sz w:val="20"/>
                <w:szCs w:val="20"/>
              </w:rPr>
            </w:pPr>
            <w:r w:rsidRPr="00B37F90">
              <w:rPr>
                <w:rFonts w:cstheme="minorHAnsi"/>
                <w:sz w:val="20"/>
                <w:szCs w:val="20"/>
                <w:u w:val="single"/>
              </w:rPr>
              <w:t>Descriptive tables</w:t>
            </w:r>
            <w:r w:rsidRPr="00B37F90" w:rsidR="004A12AA">
              <w:rPr>
                <w:rFonts w:cstheme="minorHAnsi"/>
                <w:sz w:val="20"/>
                <w:szCs w:val="20"/>
                <w:u w:val="single"/>
              </w:rPr>
              <w:t xml:space="preserve"> by:</w:t>
            </w:r>
          </w:p>
          <w:p w:rsidRPr="00B37F90" w:rsidR="006D6E70" w:rsidP="006D6E70" w:rsidRDefault="004A12AA" w14:paraId="7C61D039" w14:textId="4A0A004B">
            <w:pPr>
              <w:spacing w:after="0"/>
              <w:rPr>
                <w:ins w:author="Jessica Lamb" w:date="2025-09-23T10:18:00Z" w16du:dateUtc="2025-09-23T17:18:00Z" w:id="1174"/>
                <w:rFonts w:cstheme="minorHAnsi"/>
                <w:sz w:val="20"/>
                <w:szCs w:val="20"/>
              </w:rPr>
            </w:pPr>
            <w:r w:rsidRPr="00B37F90">
              <w:rPr>
                <w:rFonts w:cstheme="minorHAnsi"/>
                <w:sz w:val="20"/>
                <w:szCs w:val="20"/>
              </w:rPr>
              <w:t xml:space="preserve">Total, Site, Sex, </w:t>
            </w:r>
            <w:ins w:author="Jessica Lamb" w:date="2025-09-23T10:18:00Z" w16du:dateUtc="2025-09-23T17:18:00Z" w:id="1175">
              <w:r w:rsidR="006D6E70">
                <w:rPr>
                  <w:rFonts w:cstheme="minorHAnsi"/>
                  <w:color w:val="000000" w:themeColor="text1"/>
                  <w:sz w:val="20"/>
                  <w:szCs w:val="20"/>
                </w:rPr>
                <w:t>Reperfusion method</w:t>
              </w:r>
              <w:r w:rsidRPr="00B37F90" w:rsidR="006D6E70">
                <w:rPr>
                  <w:rFonts w:cstheme="minorHAnsi"/>
                  <w:color w:val="000000" w:themeColor="text1"/>
                  <w:sz w:val="20"/>
                  <w:szCs w:val="20"/>
                </w:rPr>
                <w:t xml:space="preserve">, </w:t>
              </w:r>
              <w:r w:rsidR="006D6E70">
                <w:rPr>
                  <w:rFonts w:cstheme="minorHAnsi"/>
                  <w:color w:val="000000" w:themeColor="text1"/>
                  <w:sz w:val="20"/>
                  <w:szCs w:val="20"/>
                </w:rPr>
                <w:t>Clot length</w:t>
              </w:r>
              <w:r w:rsidRPr="00B37F90" w:rsidDel="00102E5C" w:rsidR="006D6E70">
                <w:rPr>
                  <w:rFonts w:cstheme="minorHAnsi"/>
                  <w:color w:val="000000" w:themeColor="text1"/>
                  <w:sz w:val="20"/>
                  <w:szCs w:val="20"/>
                </w:rPr>
                <w:t xml:space="preserve"> </w:t>
              </w:r>
            </w:ins>
            <w:ins w:author="Jessica Lamb" w:date="2025-10-07T17:41:00Z" w16du:dateUtc="2025-10-08T00:41:00Z" w:id="1176">
              <w:r w:rsidR="00442968">
                <w:rPr>
                  <w:rFonts w:cstheme="minorHAnsi"/>
                  <w:color w:val="000000" w:themeColor="text1"/>
                  <w:sz w:val="20"/>
                  <w:szCs w:val="20"/>
                </w:rPr>
                <w:t>(</w:t>
              </w:r>
              <w:r w:rsidR="00442968">
                <w:rPr>
                  <w:sz w:val="20"/>
                  <w:szCs w:val="20"/>
                </w:rPr>
                <w:t>round to the nearest whole number</w:t>
              </w:r>
              <w:r w:rsidR="00442968">
                <w:rPr>
                  <w:sz w:val="20"/>
                  <w:szCs w:val="20"/>
                </w:rPr>
                <w:t>)</w:t>
              </w:r>
            </w:ins>
          </w:p>
          <w:p w:rsidRPr="00B37F90" w:rsidR="004A12AA" w:rsidP="00C546EE" w:rsidRDefault="004A12AA" w14:paraId="01F273EF" w14:textId="4F7E2147">
            <w:pPr>
              <w:spacing w:after="0"/>
              <w:rPr>
                <w:rFonts w:cstheme="minorHAnsi"/>
                <w:sz w:val="20"/>
                <w:szCs w:val="20"/>
              </w:rPr>
            </w:pPr>
            <w:del w:author="Jessica Lamb" w:date="2025-09-23T10:18:00Z" w16du:dateUtc="2025-09-23T17:18:00Z" w:id="1177">
              <w:r w:rsidRPr="00B37F90" w:rsidDel="006D6E70">
                <w:rPr>
                  <w:rFonts w:cstheme="minorHAnsi"/>
                  <w:sz w:val="20"/>
                  <w:szCs w:val="20"/>
                </w:rPr>
                <w:delText>Treatment,</w:delText>
              </w:r>
              <w:r w:rsidRPr="00B37F90" w:rsidDel="006D6E70" w:rsidR="00753050">
                <w:rPr>
                  <w:rFonts w:cstheme="minorHAnsi"/>
                  <w:sz w:val="20"/>
                  <w:szCs w:val="20"/>
                </w:rPr>
                <w:delText xml:space="preserve"> Animal</w:delText>
              </w:r>
              <w:r w:rsidRPr="00B37F90" w:rsidDel="006D6E70">
                <w:rPr>
                  <w:rFonts w:cstheme="minorHAnsi"/>
                  <w:sz w:val="20"/>
                  <w:szCs w:val="20"/>
                </w:rPr>
                <w:delText xml:space="preserve"> </w:delText>
              </w:r>
              <w:r w:rsidRPr="00B37F90" w:rsidDel="006D6E70" w:rsidR="00E81921">
                <w:rPr>
                  <w:rFonts w:cstheme="minorHAnsi"/>
                  <w:sz w:val="20"/>
                  <w:szCs w:val="20"/>
                </w:rPr>
                <w:delText>Model</w:delText>
              </w:r>
            </w:del>
          </w:p>
          <w:p w:rsidRPr="00B37F90" w:rsidR="004A12AA" w:rsidP="00C546EE" w:rsidRDefault="004A12AA" w14:paraId="03349369" w14:textId="77777777">
            <w:pPr>
              <w:spacing w:after="0"/>
              <w:rPr>
                <w:rFonts w:cstheme="minorHAnsi"/>
                <w:sz w:val="20"/>
                <w:szCs w:val="20"/>
              </w:rPr>
            </w:pPr>
          </w:p>
          <w:p w:rsidRPr="00B37F90" w:rsidR="004A12AA" w:rsidP="00C546EE" w:rsidRDefault="004A12AA" w14:paraId="6F4D3E21" w14:textId="77777777">
            <w:pPr>
              <w:spacing w:after="0"/>
              <w:rPr>
                <w:rFonts w:cstheme="minorHAnsi"/>
                <w:sz w:val="20"/>
                <w:szCs w:val="20"/>
                <w:u w:val="single"/>
              </w:rPr>
            </w:pPr>
            <w:r w:rsidRPr="00B37F90">
              <w:rPr>
                <w:rFonts w:cstheme="minorHAnsi"/>
                <w:sz w:val="20"/>
                <w:szCs w:val="20"/>
                <w:u w:val="single"/>
              </w:rPr>
              <w:t>Variables:</w:t>
            </w:r>
          </w:p>
          <w:p w:rsidRPr="00B37F90" w:rsidR="004A12AA" w:rsidP="00C546EE" w:rsidRDefault="004A12AA" w14:paraId="01555BF2" w14:textId="77777777">
            <w:pPr>
              <w:spacing w:after="0"/>
              <w:rPr>
                <w:rFonts w:cstheme="minorHAnsi"/>
                <w:sz w:val="20"/>
                <w:szCs w:val="20"/>
                <w:u w:val="single"/>
              </w:rPr>
            </w:pPr>
          </w:p>
          <w:p w:rsidRPr="00B37F90" w:rsidR="004A12AA" w:rsidP="00C546EE" w:rsidRDefault="004A12AA" w14:paraId="378EE74F" w14:textId="77777777">
            <w:pPr>
              <w:spacing w:after="0"/>
              <w:rPr>
                <w:rFonts w:cstheme="minorHAnsi"/>
                <w:sz w:val="20"/>
                <w:szCs w:val="20"/>
              </w:rPr>
            </w:pPr>
            <w:proofErr w:type="spellStart"/>
            <w:r w:rsidRPr="00B37F90">
              <w:rPr>
                <w:rFonts w:cstheme="minorHAnsi"/>
                <w:sz w:val="20"/>
                <w:szCs w:val="20"/>
              </w:rPr>
              <w:t>enro_sex</w:t>
            </w:r>
            <w:proofErr w:type="spellEnd"/>
          </w:p>
          <w:p w:rsidRPr="00B37F90" w:rsidR="00E81921" w:rsidDel="006D6E70" w:rsidP="00C546EE" w:rsidRDefault="00E81921" w14:paraId="11AF0007" w14:textId="144C8CD8">
            <w:pPr>
              <w:spacing w:after="0"/>
              <w:rPr>
                <w:del w:author="Jessica Lamb" w:date="2025-09-23T10:18:00Z" w16du:dateUtc="2025-09-23T17:18:00Z" w:id="1178"/>
                <w:rFonts w:cstheme="minorHAnsi"/>
                <w:sz w:val="20"/>
                <w:szCs w:val="20"/>
              </w:rPr>
            </w:pPr>
            <w:del w:author="Jessica Lamb" w:date="2025-09-23T10:18:00Z" w16du:dateUtc="2025-09-23T17:18:00Z" w:id="1179">
              <w:r w:rsidRPr="00B37F90" w:rsidDel="006D6E70">
                <w:rPr>
                  <w:rFonts w:cstheme="minorHAnsi"/>
                  <w:sz w:val="20"/>
                  <w:szCs w:val="20"/>
                </w:rPr>
                <w:delText>enro_model</w:delText>
              </w:r>
            </w:del>
          </w:p>
          <w:p w:rsidRPr="00B37F90" w:rsidR="004A12AA" w:rsidP="00C546EE" w:rsidRDefault="004A12AA" w14:paraId="004C9F5D" w14:textId="7777777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B37F90" w:rsidR="00A21959" w:rsidP="00A21959" w:rsidRDefault="00FB13BB" w14:paraId="3DE7E172" w14:textId="3661F17F">
            <w:pPr>
              <w:spacing w:after="0"/>
              <w:rPr>
                <w:rFonts w:cstheme="minorHAnsi"/>
                <w:sz w:val="20"/>
                <w:szCs w:val="20"/>
              </w:rPr>
            </w:pPr>
            <w:r w:rsidRPr="00B37F90">
              <w:rPr>
                <w:rFonts w:cstheme="minorHAnsi"/>
                <w:sz w:val="20"/>
                <w:szCs w:val="20"/>
              </w:rPr>
              <w:t>behav_d30_conduct</w:t>
            </w:r>
          </w:p>
          <w:p w:rsidRPr="00B37F90" w:rsidR="00A21959" w:rsidP="00A21959" w:rsidRDefault="00FB13BB" w14:paraId="79E2D0EC" w14:textId="7AF19A86">
            <w:pPr>
              <w:spacing w:after="0"/>
              <w:rPr>
                <w:rFonts w:cstheme="minorHAnsi"/>
                <w:sz w:val="20"/>
                <w:szCs w:val="20"/>
              </w:rPr>
            </w:pPr>
            <w:r w:rsidRPr="00B37F90">
              <w:rPr>
                <w:rFonts w:cstheme="minorHAnsi"/>
                <w:sz w:val="20"/>
                <w:szCs w:val="20"/>
              </w:rPr>
              <w:t>behav_d30_conduct</w:t>
            </w:r>
            <w:r w:rsidRPr="00B37F90" w:rsidR="00A21959">
              <w:rPr>
                <w:rFonts w:cstheme="minorHAnsi"/>
                <w:sz w:val="20"/>
                <w:szCs w:val="20"/>
              </w:rPr>
              <w:t>_rsn</w:t>
            </w:r>
          </w:p>
          <w:p w:rsidRPr="00CF4F1F" w:rsidR="0033072A" w:rsidP="0033072A" w:rsidRDefault="0033072A" w14:paraId="75855ABE" w14:textId="77777777">
            <w:pPr>
              <w:spacing w:after="0" w:line="240" w:lineRule="auto"/>
              <w:rPr>
                <w:ins w:author="Jessica Lamb" w:date="2025-09-23T10:20:00Z" w16du:dateUtc="2025-09-23T17:20:00Z" w:id="1180"/>
                <w:rFonts w:cstheme="minorHAnsi"/>
                <w:sz w:val="20"/>
                <w:szCs w:val="20"/>
              </w:rPr>
            </w:pPr>
            <w:proofErr w:type="spellStart"/>
            <w:ins w:author="Jessica Lamb" w:date="2025-09-23T10:20:00Z" w16du:dateUtc="2025-09-23T17:20:00Z" w:id="1181">
              <w:r w:rsidRPr="00CF4F1F">
                <w:rPr>
                  <w:rFonts w:cstheme="minorHAnsi"/>
                  <w:sz w:val="20"/>
                  <w:szCs w:val="20"/>
                </w:rPr>
                <w:t>txas_reperfusion</w:t>
              </w:r>
              <w:proofErr w:type="spellEnd"/>
              <w:r w:rsidRPr="00CF4F1F" w:rsidDel="00102E5C">
                <w:rPr>
                  <w:rFonts w:cstheme="minorHAnsi"/>
                  <w:sz w:val="20"/>
                  <w:szCs w:val="20"/>
                </w:rPr>
                <w:t xml:space="preserve"> </w:t>
              </w:r>
            </w:ins>
          </w:p>
          <w:p w:rsidR="0033072A" w:rsidP="0033072A" w:rsidRDefault="0033072A" w14:paraId="17F731BF" w14:textId="77777777">
            <w:pPr>
              <w:spacing w:after="0" w:line="240" w:lineRule="auto"/>
              <w:rPr>
                <w:ins w:author="Jessica Lamb" w:date="2025-10-02T12:22:00Z" w16du:dateUtc="2025-10-02T19:22:00Z" w:id="1182"/>
                <w:rFonts w:cstheme="minorHAnsi"/>
                <w:sz w:val="20"/>
                <w:szCs w:val="20"/>
              </w:rPr>
            </w:pPr>
            <w:proofErr w:type="spellStart"/>
            <w:ins w:author="Jessica Lamb" w:date="2025-09-23T10:20:00Z" w16du:dateUtc="2025-09-23T17:20:00Z" w:id="1183">
              <w:r w:rsidRPr="00CF4F1F">
                <w:rPr>
                  <w:rFonts w:cstheme="minorHAnsi"/>
                  <w:sz w:val="20"/>
                  <w:szCs w:val="20"/>
                  <w:rPrChange w:author="Jessica Lamb" w:date="2025-09-23T14:42:00Z" w16du:dateUtc="2025-09-23T21:42:00Z" w:id="1184">
                    <w:rPr>
                      <w:rFonts w:cstheme="minorHAnsi"/>
                      <w:sz w:val="20"/>
                      <w:szCs w:val="20"/>
                      <w:highlight w:val="yellow"/>
                    </w:rPr>
                  </w:rPrChange>
                </w:rPr>
                <w:t>srg_clot_length</w:t>
              </w:r>
            </w:ins>
            <w:proofErr w:type="spellEnd"/>
          </w:p>
          <w:p w:rsidR="00551005" w:rsidP="00551005" w:rsidRDefault="00551005" w14:paraId="52A77B27" w14:textId="51E66C2F">
            <w:pPr>
              <w:spacing w:after="0" w:line="240" w:lineRule="auto"/>
              <w:rPr>
                <w:ins w:author="Jessica Lamb" w:date="2025-10-02T12:22:00Z" w16du:dateUtc="2025-10-02T19:22:00Z" w:id="1185"/>
                <w:rFonts w:cstheme="minorHAnsi"/>
                <w:sz w:val="20"/>
                <w:szCs w:val="20"/>
              </w:rPr>
            </w:pPr>
            <w:proofErr w:type="spellStart"/>
            <w:ins w:author="Jessica Lamb" w:date="2025-10-02T12:22:00Z" w16du:dateUtc="2025-10-02T19:22:00Z" w:id="1186">
              <w:r w:rsidRPr="00102E5C">
                <w:rPr>
                  <w:rFonts w:cstheme="minorHAnsi"/>
                  <w:sz w:val="20"/>
                  <w:szCs w:val="20"/>
                </w:rPr>
                <w:t>txas_reperfusion</w:t>
              </w:r>
              <w:r>
                <w:rPr>
                  <w:rFonts w:cstheme="minorHAnsi"/>
                  <w:sz w:val="20"/>
                  <w:szCs w:val="20"/>
                </w:rPr>
                <w:t>_</w:t>
              </w:r>
            </w:ins>
            <w:ins w:author="Jessica Lamb" w:date="2025-10-03T10:36:00Z" w16du:dateUtc="2025-10-03T17:36:00Z" w:id="1187">
              <w:r w:rsidR="007D76A6">
                <w:rPr>
                  <w:rFonts w:cstheme="minorHAnsi"/>
                  <w:sz w:val="20"/>
                  <w:szCs w:val="20"/>
                </w:rPr>
                <w:t>actual</w:t>
              </w:r>
            </w:ins>
            <w:proofErr w:type="spellEnd"/>
          </w:p>
          <w:p w:rsidRPr="00B37F90" w:rsidR="00551005" w:rsidP="00551005" w:rsidRDefault="00551005" w14:paraId="7E2C7263" w14:textId="77777777">
            <w:pPr>
              <w:spacing w:after="0" w:line="240" w:lineRule="auto"/>
              <w:rPr>
                <w:ins w:author="Jessica Lamb" w:date="2025-10-02T12:22:00Z" w16du:dateUtc="2025-10-02T19:22:00Z" w:id="1188"/>
                <w:rFonts w:cstheme="minorHAnsi"/>
                <w:sz w:val="20"/>
                <w:szCs w:val="20"/>
                <w:highlight w:val="yellow"/>
              </w:rPr>
            </w:pPr>
            <w:proofErr w:type="spellStart"/>
            <w:ins w:author="Jessica Lamb" w:date="2025-10-02T12:22:00Z" w16du:dateUtc="2025-10-02T19:22:00Z" w:id="1189">
              <w:r>
                <w:rPr>
                  <w:rFonts w:cstheme="minorHAnsi"/>
                  <w:sz w:val="20"/>
                  <w:szCs w:val="20"/>
                </w:rPr>
                <w:t>rand</w:t>
              </w:r>
              <w:r w:rsidRPr="009610C1">
                <w:rPr>
                  <w:rFonts w:cstheme="minorHAnsi"/>
                  <w:sz w:val="20"/>
                  <w:szCs w:val="20"/>
                </w:rPr>
                <w:t>_clot_length</w:t>
              </w:r>
              <w:proofErr w:type="spellEnd"/>
            </w:ins>
          </w:p>
          <w:p w:rsidRPr="00B37F90" w:rsidR="004A12AA" w:rsidDel="00CC15A1" w:rsidRDefault="004A12AA" w14:paraId="2BE5E767" w14:textId="3AF1B2D0">
            <w:pPr>
              <w:spacing w:after="0"/>
              <w:rPr>
                <w:del w:author="Jessica Lamb" w:date="2025-09-23T10:20:00Z" w16du:dateUtc="2025-09-23T17:20:00Z" w:id="1190"/>
                <w:rFonts w:cstheme="minorHAnsi"/>
                <w:sz w:val="20"/>
                <w:szCs w:val="20"/>
              </w:rPr>
            </w:pPr>
            <w:del w:author="Jessica Lamb" w:date="2025-09-23T10:20:00Z" w16du:dateUtc="2025-09-23T17:20:00Z" w:id="1191">
              <w:r w:rsidRPr="00B37F90" w:rsidDel="00CC15A1">
                <w:rPr>
                  <w:rFonts w:cstheme="minorHAnsi"/>
                  <w:sz w:val="20"/>
                  <w:szCs w:val="20"/>
                </w:rPr>
                <w:delText>txas_tx_group</w:delText>
              </w:r>
            </w:del>
          </w:p>
          <w:p w:rsidRPr="00B37F90" w:rsidR="004A12AA" w:rsidDel="00CC15A1" w:rsidP="5D8237CA" w:rsidRDefault="004A12AA" w14:paraId="58A90E4D" w14:textId="3520C9F9">
            <w:pPr>
              <w:spacing w:after="0"/>
              <w:rPr>
                <w:del w:author="Jessica Lamb" w:date="2025-09-23T10:20:00Z" w16du:dateUtc="2025-09-23T17:20:00Z" w:id="1192"/>
                <w:rFonts w:cstheme="minorHAnsi"/>
                <w:sz w:val="20"/>
                <w:szCs w:val="20"/>
              </w:rPr>
            </w:pPr>
            <w:del w:author="Jessica Lamb" w:date="2025-09-23T10:20:00Z" w16du:dateUtc="2025-09-23T17:20:00Z" w:id="1193">
              <w:r w:rsidRPr="00B37F90" w:rsidDel="00CC15A1">
                <w:rPr>
                  <w:rFonts w:cstheme="minorHAnsi"/>
                  <w:sz w:val="20"/>
                  <w:szCs w:val="20"/>
                </w:rPr>
                <w:delText xml:space="preserve">txas_tx_group for mITT analysis and </w:delText>
              </w:r>
              <w:r w:rsidRPr="00B37F90" w:rsidDel="00CC15A1" w:rsidR="5CB97CD4">
                <w:rPr>
                  <w:rFonts w:cstheme="minorHAnsi"/>
                  <w:sz w:val="20"/>
                  <w:szCs w:val="20"/>
                </w:rPr>
                <w:delText xml:space="preserve"> Txas_tx_group_actual</w:delText>
              </w:r>
            </w:del>
          </w:p>
          <w:p w:rsidRPr="00B37F90" w:rsidR="004A12AA" w:rsidDel="00CC15A1" w:rsidP="5D8237CA" w:rsidRDefault="004A12AA" w14:paraId="2DEB287F" w14:textId="73C8FCBA">
            <w:pPr>
              <w:spacing w:after="0"/>
              <w:rPr>
                <w:del w:author="Jessica Lamb" w:date="2025-09-23T10:20:00Z" w16du:dateUtc="2025-09-23T17:20:00Z" w:id="1194"/>
                <w:rFonts w:cstheme="minorHAnsi"/>
                <w:sz w:val="20"/>
                <w:szCs w:val="20"/>
              </w:rPr>
            </w:pPr>
            <w:del w:author="Jessica Lamb" w:date="2025-09-23T10:20:00Z" w16du:dateUtc="2025-09-23T17:20:00Z" w:id="1195">
              <w:r w:rsidRPr="00B37F90" w:rsidDel="00CC15A1">
                <w:rPr>
                  <w:rFonts w:cstheme="minorHAnsi"/>
                  <w:sz w:val="20"/>
                  <w:szCs w:val="20"/>
                </w:rPr>
                <w:delText xml:space="preserve"> for </w:delText>
              </w:r>
              <w:r w:rsidRPr="00B37F90" w:rsidDel="00CC15A1" w:rsidR="002B34D2">
                <w:rPr>
                  <w:rFonts w:cstheme="minorHAnsi"/>
                  <w:sz w:val="20"/>
                  <w:szCs w:val="20"/>
                </w:rPr>
                <w:delText>Fully treated</w:delText>
              </w:r>
              <w:r w:rsidRPr="00B37F90" w:rsidDel="00CC15A1">
                <w:rPr>
                  <w:rFonts w:cstheme="minorHAnsi"/>
                  <w:sz w:val="20"/>
                  <w:szCs w:val="20"/>
                </w:rPr>
                <w:delText xml:space="preserve"> analysis</w:delText>
              </w:r>
            </w:del>
          </w:p>
          <w:p w:rsidRPr="00B37F90" w:rsidR="004A12AA" w:rsidP="00C546EE" w:rsidRDefault="004A12AA" w14:paraId="317D4DF4" w14:textId="77777777">
            <w:pPr>
              <w:spacing w:after="0"/>
              <w:rPr>
                <w:rFonts w:cstheme="minorHAnsi"/>
                <w:sz w:val="20"/>
                <w:szCs w:val="20"/>
              </w:rPr>
            </w:pPr>
          </w:p>
          <w:p w:rsidRPr="00B37F90" w:rsidR="004A12AA" w:rsidP="00C546EE" w:rsidRDefault="004A12AA" w14:paraId="2F245DDD" w14:textId="77777777">
            <w:pPr>
              <w:pStyle w:val="ListParagraph"/>
              <w:spacing w:after="0"/>
              <w:rPr>
                <w:rFonts w:cstheme="minorHAnsi"/>
              </w:rPr>
            </w:pPr>
          </w:p>
          <w:p w:rsidRPr="00B37F90" w:rsidR="004A12AA" w:rsidP="00C546EE" w:rsidRDefault="004A12AA" w14:paraId="2131A10F" w14:textId="77777777">
            <w:pPr>
              <w:pStyle w:val="ListParagraph"/>
              <w:spacing w:after="0"/>
              <w:rPr>
                <w:rFonts w:cstheme="minorHAnsi"/>
              </w:rPr>
            </w:pPr>
          </w:p>
          <w:p w:rsidRPr="00B37F90" w:rsidR="004A12AA" w:rsidP="004A12AA" w:rsidRDefault="004A12AA" w14:paraId="07FC71A7" w14:textId="42531BC4">
            <w:pPr>
              <w:pStyle w:val="ListParagraph"/>
              <w:numPr>
                <w:ilvl w:val="0"/>
                <w:numId w:val="19"/>
              </w:numPr>
              <w:spacing w:after="0"/>
              <w:rPr>
                <w:rFonts w:cstheme="minorHAnsi"/>
              </w:rPr>
            </w:pPr>
            <w:r w:rsidRPr="00B37F90">
              <w:rPr>
                <w:rFonts w:cstheme="minorHAnsi"/>
              </w:rPr>
              <w:t xml:space="preserve">Differences </w:t>
            </w:r>
            <w:proofErr w:type="gramStart"/>
            <w:r w:rsidRPr="00B37F90">
              <w:rPr>
                <w:rFonts w:cstheme="minorHAnsi"/>
              </w:rPr>
              <w:t>among</w:t>
            </w:r>
            <w:proofErr w:type="gramEnd"/>
            <w:ins w:author="Jessica Lamb" w:date="2025-09-23T11:05:00Z" w16du:dateUtc="2025-09-23T18:05:00Z" w:id="1196">
              <w:r w:rsidR="000A441A">
                <w:rPr>
                  <w:rFonts w:cstheme="minorHAnsi"/>
                </w:rPr>
                <w:t xml:space="preserve"> reperfusion method and clot length</w:t>
              </w:r>
            </w:ins>
            <w:ins w:author="Jessica Lamb" w:date="2025-10-07T17:41:00Z" w16du:dateUtc="2025-10-08T00:41:00Z" w:id="1197">
              <w:r w:rsidR="00442968">
                <w:rPr>
                  <w:rFonts w:cstheme="minorHAnsi"/>
                </w:rPr>
                <w:t xml:space="preserve"> </w:t>
              </w:r>
              <w:r w:rsidR="00442968">
                <w:t>(</w:t>
              </w:r>
              <w:r w:rsidR="00442968">
                <w:t>round to the nearest whole number</w:t>
              </w:r>
            </w:ins>
            <w:ins w:author="Jessica Lamb" w:date="2025-10-07T17:42:00Z" w16du:dateUtc="2025-10-08T00:42:00Z" w:id="1198">
              <w:r w:rsidR="00442968">
                <w:t>)</w:t>
              </w:r>
            </w:ins>
            <w:del w:author="Jessica Lamb" w:date="2025-09-23T11:05:00Z" w16du:dateUtc="2025-09-23T18:05:00Z" w:id="1199">
              <w:r w:rsidRPr="00B37F90" w:rsidDel="000A441A">
                <w:rPr>
                  <w:rFonts w:cstheme="minorHAnsi"/>
                </w:rPr>
                <w:delText xml:space="preserve"> treatments</w:delText>
              </w:r>
            </w:del>
          </w:p>
          <w:p w:rsidRPr="00B37F90" w:rsidR="004A12AA" w:rsidP="00C546EE" w:rsidRDefault="004A12AA" w14:paraId="7AA0C5CB" w14:textId="77777777">
            <w:pPr>
              <w:pStyle w:val="ListParagraph"/>
              <w:spacing w:after="0"/>
              <w:rPr>
                <w:rFonts w:cstheme="minorHAnsi"/>
              </w:rPr>
            </w:pPr>
          </w:p>
          <w:p w:rsidRPr="00B37F90" w:rsidR="004A12AA" w:rsidP="00C546EE" w:rsidRDefault="004A12AA" w14:paraId="04D0EA72" w14:textId="77777777">
            <w:pPr>
              <w:pStyle w:val="ListParagraph"/>
              <w:spacing w:after="0"/>
              <w:rPr>
                <w:rFonts w:cstheme="minorHAnsi"/>
              </w:rPr>
            </w:pPr>
          </w:p>
          <w:p w:rsidRPr="00B37F90" w:rsidR="004A12AA" w:rsidP="00C546EE" w:rsidRDefault="00065AD9" w14:paraId="7B0763AB" w14:textId="6D11C71C">
            <w:pPr>
              <w:spacing w:after="0"/>
              <w:rPr>
                <w:rFonts w:cstheme="minorHAnsi"/>
                <w:sz w:val="20"/>
                <w:szCs w:val="20"/>
              </w:rPr>
            </w:pPr>
            <w:r w:rsidRPr="00B37F90">
              <w:rPr>
                <w:rFonts w:cstheme="minorHAnsi"/>
                <w:sz w:val="20"/>
                <w:szCs w:val="20"/>
                <w:u w:val="single"/>
              </w:rPr>
              <w:t xml:space="preserve">Descriptive tables </w:t>
            </w:r>
            <w:r w:rsidRPr="00B37F90" w:rsidR="004A12AA">
              <w:rPr>
                <w:rFonts w:cstheme="minorHAnsi"/>
                <w:sz w:val="20"/>
                <w:szCs w:val="20"/>
                <w:u w:val="single"/>
              </w:rPr>
              <w:t>by:</w:t>
            </w:r>
          </w:p>
          <w:p w:rsidR="09A9A549" w:rsidP="63AF8425" w:rsidRDefault="09A9A549" w14:paraId="107DFC6B" w14:textId="28671333">
            <w:pPr>
              <w:spacing w:after="0"/>
              <w:rPr>
                <w:ins w:author="Jessica Lamb" w:date="2025-09-23T10:18:00Z" w16du:dateUtc="2025-09-23T17:18:00Z" w:id="1200"/>
                <w:color w:val="000000" w:themeColor="text1"/>
                <w:sz w:val="20"/>
                <w:szCs w:val="20"/>
              </w:rPr>
            </w:pPr>
            <w:del w:author="marcio.diniz@mountsinai.org" w:date="2025-10-07T20:10:00Z" w:id="1201">
              <w:r w:rsidRPr="63AF8425" w:rsidDel="09A9A549">
                <w:rPr>
                  <w:sz w:val="20"/>
                  <w:szCs w:val="20"/>
                </w:rPr>
                <w:delText>Total</w:delText>
              </w:r>
            </w:del>
            <w:del w:author="Jessica Lamb" w:date="2025-09-23T10:21:00Z" w:id="1202">
              <w:r w:rsidRPr="63AF8425" w:rsidDel="09A9A549">
                <w:rPr>
                  <w:sz w:val="20"/>
                  <w:szCs w:val="20"/>
                </w:rPr>
                <w:delText>, Treatment</w:delText>
              </w:r>
            </w:del>
            <w:del w:author="marcio.diniz@mountsinai.org" w:date="2025-10-07T20:10:00Z" w:id="1203">
              <w:r w:rsidRPr="63AF8425" w:rsidDel="09A9A549">
                <w:rPr>
                  <w:sz w:val="20"/>
                  <w:szCs w:val="20"/>
                </w:rPr>
                <w:delText xml:space="preserve">, Sex, </w:delText>
              </w:r>
            </w:del>
            <w:ins w:author="Jessica Lamb" w:date="2025-09-23T10:18:00Z" w:id="1204">
              <w:del w:author="marcio.diniz@mountsinai.org" w:date="2025-10-07T20:10:00Z" w:id="1205">
                <w:r w:rsidRPr="63AF8425" w:rsidDel="634C6FA1">
                  <w:rPr>
                    <w:color w:val="000000" w:themeColor="text1"/>
                    <w:sz w:val="20"/>
                    <w:szCs w:val="20"/>
                  </w:rPr>
                  <w:delText xml:space="preserve">Reperfusion method, Clot length </w:delText>
                </w:r>
              </w:del>
            </w:ins>
            <w:ins w:author="marcio.diniz@mountsinai.org" w:date="2025-10-07T20:10:00Z" w:id="1206">
              <w:r w:rsidRPr="63AF8425" w:rsidR="2BB525EC">
                <w:rPr>
                  <w:color w:val="000000" w:themeColor="text1"/>
                  <w:sz w:val="20"/>
                  <w:szCs w:val="20"/>
                </w:rPr>
                <w:t xml:space="preserve">Reperfusion method, Clot length </w:t>
              </w:r>
            </w:ins>
            <w:ins w:author="Jessica Lamb" w:date="2025-10-07T17:42:00Z" w16du:dateUtc="2025-10-08T00:42:00Z" w:id="1207">
              <w:r w:rsidR="00442968">
                <w:rPr>
                  <w:sz w:val="20"/>
                  <w:szCs w:val="20"/>
                </w:rPr>
                <w:t>(</w:t>
              </w:r>
              <w:r w:rsidR="00442968">
                <w:rPr>
                  <w:sz w:val="20"/>
                  <w:szCs w:val="20"/>
                </w:rPr>
                <w:t>round to the nearest whole number</w:t>
              </w:r>
              <w:r w:rsidR="00442968">
                <w:rPr>
                  <w:sz w:val="20"/>
                  <w:szCs w:val="20"/>
                </w:rPr>
                <w:t>)</w:t>
              </w:r>
              <w:r w:rsidRPr="63AF8425" w:rsidR="00442968">
                <w:rPr>
                  <w:color w:val="000000" w:themeColor="text1"/>
                  <w:sz w:val="20"/>
                  <w:szCs w:val="20"/>
                </w:rPr>
                <w:t xml:space="preserve"> </w:t>
              </w:r>
            </w:ins>
            <w:ins w:author="marcio.diniz@mountsinai.org" w:date="2025-10-07T20:10:00Z" w:id="1208">
              <w:r w:rsidRPr="63AF8425" w:rsidR="2BB525EC">
                <w:rPr>
                  <w:color w:val="000000" w:themeColor="text1"/>
                  <w:sz w:val="20"/>
                  <w:szCs w:val="20"/>
                </w:rPr>
                <w:t>within overall sample and stratified by Sex, Site</w:t>
              </w:r>
            </w:ins>
          </w:p>
          <w:p w:rsidRPr="00B37F90" w:rsidR="004A12AA" w:rsidP="00753050" w:rsidRDefault="00833633" w14:paraId="1F68CA05" w14:textId="31F680A9">
            <w:pPr>
              <w:spacing w:after="0"/>
              <w:rPr>
                <w:rFonts w:cstheme="minorHAnsi"/>
                <w:sz w:val="20"/>
                <w:szCs w:val="20"/>
              </w:rPr>
            </w:pPr>
            <w:del w:author="Jessica Lamb" w:date="2025-09-23T10:18:00Z" w16du:dateUtc="2025-09-23T17:18:00Z" w:id="1209">
              <w:r w:rsidRPr="00B37F90" w:rsidDel="006D6E70">
                <w:rPr>
                  <w:rFonts w:cstheme="minorHAnsi"/>
                  <w:sz w:val="20"/>
                  <w:szCs w:val="20"/>
                </w:rPr>
                <w:delText xml:space="preserve">Animal </w:delText>
              </w:r>
              <w:r w:rsidRPr="00B37F90" w:rsidDel="006D6E70" w:rsidR="004A12AA">
                <w:rPr>
                  <w:rFonts w:cstheme="minorHAnsi"/>
                  <w:sz w:val="20"/>
                  <w:szCs w:val="20"/>
                </w:rPr>
                <w:delText>Model</w:delText>
              </w:r>
            </w:del>
          </w:p>
          <w:p w:rsidRPr="00B37F90" w:rsidR="004A12AA" w:rsidP="00C546EE" w:rsidRDefault="004A12AA" w14:paraId="121AE7F4" w14:textId="77777777">
            <w:pPr>
              <w:spacing w:after="0"/>
              <w:rPr>
                <w:rFonts w:cstheme="minorHAnsi"/>
                <w:sz w:val="20"/>
                <w:szCs w:val="20"/>
              </w:rPr>
            </w:pPr>
          </w:p>
          <w:p w:rsidRPr="00B37F90" w:rsidR="00A347F9" w:rsidP="00C546EE" w:rsidRDefault="00833633" w14:paraId="10754712" w14:textId="2A17B782">
            <w:pPr>
              <w:spacing w:after="0"/>
              <w:rPr>
                <w:rFonts w:cstheme="minorHAnsi"/>
                <w:sz w:val="20"/>
                <w:szCs w:val="20"/>
                <w:u w:val="single"/>
              </w:rPr>
            </w:pPr>
            <w:r w:rsidRPr="00B37F90">
              <w:rPr>
                <w:rFonts w:cstheme="minorHAnsi"/>
                <w:sz w:val="20"/>
                <w:szCs w:val="20"/>
                <w:u w:val="single"/>
              </w:rPr>
              <w:t>Regression M</w:t>
            </w:r>
            <w:r w:rsidRPr="00B37F90" w:rsidR="00065AD9">
              <w:rPr>
                <w:rFonts w:cstheme="minorHAnsi"/>
                <w:sz w:val="20"/>
                <w:szCs w:val="20"/>
                <w:u w:val="single"/>
              </w:rPr>
              <w:t>odels a</w:t>
            </w:r>
            <w:r w:rsidRPr="00B37F90" w:rsidR="004A12AA">
              <w:rPr>
                <w:rFonts w:cstheme="minorHAnsi"/>
                <w:sz w:val="20"/>
                <w:szCs w:val="20"/>
                <w:u w:val="single"/>
              </w:rPr>
              <w:t>djusted by:</w:t>
            </w:r>
          </w:p>
          <w:p w:rsidRPr="00B37F90" w:rsidR="004A12AA" w:rsidP="63AF8425" w:rsidRDefault="09A9A549" w14:paraId="38D06289" w14:textId="165BB328">
            <w:pPr>
              <w:spacing w:after="0"/>
              <w:rPr>
                <w:sz w:val="20"/>
                <w:szCs w:val="20"/>
              </w:rPr>
            </w:pPr>
            <w:r w:rsidRPr="63AF8425">
              <w:rPr>
                <w:sz w:val="20"/>
                <w:szCs w:val="20"/>
              </w:rPr>
              <w:t>Sex</w:t>
            </w:r>
            <w:del w:author="Jessica Lamb" w:date="2025-09-23T10:18:00Z" w:id="1210">
              <w:r w:rsidRPr="63AF8425" w:rsidDel="09A9A549" w:rsidR="004A12AA">
                <w:rPr>
                  <w:sz w:val="20"/>
                  <w:szCs w:val="20"/>
                </w:rPr>
                <w:delText xml:space="preserve">, </w:delText>
              </w:r>
              <w:r w:rsidRPr="63AF8425" w:rsidDel="19378428" w:rsidR="004A12AA">
                <w:rPr>
                  <w:sz w:val="20"/>
                  <w:szCs w:val="20"/>
                </w:rPr>
                <w:delText>Animal Model</w:delText>
              </w:r>
            </w:del>
            <w:r w:rsidRPr="63AF8425" w:rsidR="19378428">
              <w:rPr>
                <w:sz w:val="20"/>
                <w:szCs w:val="20"/>
              </w:rPr>
              <w:t>, S</w:t>
            </w:r>
            <w:r w:rsidRPr="63AF8425">
              <w:rPr>
                <w:sz w:val="20"/>
                <w:szCs w:val="20"/>
              </w:rPr>
              <w:t>ite</w:t>
            </w:r>
            <w:ins w:author="marcio.diniz@mountsinai.org" w:date="2025-10-07T21:00:00Z" w:id="1211">
              <w:r w:rsidRPr="63AF8425" w:rsidR="5FFA15E9">
                <w:rPr>
                  <w:sz w:val="20"/>
                  <w:szCs w:val="20"/>
                </w:rPr>
                <w:t xml:space="preserve">, </w:t>
              </w:r>
            </w:ins>
            <w:ins w:author="marcio.diniz@mountsinai.org" w:date="2025-10-07T21:01:00Z" w:id="1212">
              <w:r w:rsidRPr="63AF8425" w:rsidR="5FFA15E9">
                <w:rPr>
                  <w:sz w:val="20"/>
                  <w:szCs w:val="20"/>
                </w:rPr>
                <w:t>Clot length</w:t>
              </w:r>
            </w:ins>
          </w:p>
          <w:p w:rsidRPr="00B37F90" w:rsidR="004A12AA" w:rsidP="00C546EE" w:rsidRDefault="004A12AA" w14:paraId="2D61008E" w14:textId="77777777">
            <w:pPr>
              <w:pStyle w:val="ListParagraph"/>
              <w:spacing w:after="0"/>
              <w:rPr>
                <w:rFonts w:cstheme="minorHAnsi"/>
              </w:rPr>
            </w:pPr>
          </w:p>
          <w:p w:rsidRPr="00B37F90" w:rsidR="004A12AA" w:rsidP="00C546EE" w:rsidRDefault="004A12AA" w14:paraId="7D5F18CE" w14:textId="77777777">
            <w:pPr>
              <w:spacing w:after="0"/>
              <w:rPr>
                <w:rFonts w:cstheme="minorHAnsi"/>
                <w:sz w:val="20"/>
                <w:szCs w:val="20"/>
                <w:u w:val="single"/>
              </w:rPr>
            </w:pPr>
            <w:r w:rsidRPr="00B37F90">
              <w:rPr>
                <w:rFonts w:cstheme="minorHAnsi"/>
                <w:sz w:val="20"/>
                <w:szCs w:val="20"/>
                <w:u w:val="single"/>
              </w:rPr>
              <w:t>Variables:</w:t>
            </w:r>
          </w:p>
          <w:p w:rsidRPr="00B37F90" w:rsidR="00A347F9" w:rsidP="00C546EE" w:rsidRDefault="00A347F9" w14:paraId="453A9A47" w14:textId="77777777">
            <w:pPr>
              <w:spacing w:after="0"/>
              <w:rPr>
                <w:rFonts w:cstheme="minorHAnsi"/>
                <w:sz w:val="20"/>
                <w:szCs w:val="20"/>
                <w:u w:val="single"/>
              </w:rPr>
            </w:pPr>
          </w:p>
          <w:p w:rsidRPr="00B37F90" w:rsidR="004A12AA" w:rsidP="00C546EE" w:rsidRDefault="004A12AA" w14:paraId="08E4B31C" w14:textId="7777777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rsidRPr="00B37F90" w:rsidR="004A12AA" w:rsidP="00C546EE" w:rsidRDefault="004A12AA" w14:paraId="48B7E348" w14:textId="77777777">
            <w:pPr>
              <w:spacing w:after="0"/>
              <w:rPr>
                <w:rFonts w:cstheme="minorHAnsi"/>
                <w:sz w:val="20"/>
                <w:szCs w:val="20"/>
              </w:rPr>
            </w:pPr>
            <w:proofErr w:type="spellStart"/>
            <w:r w:rsidRPr="00B37F90">
              <w:rPr>
                <w:rFonts w:cstheme="minorHAnsi"/>
                <w:sz w:val="20"/>
                <w:szCs w:val="20"/>
              </w:rPr>
              <w:t>enro_sex</w:t>
            </w:r>
            <w:proofErr w:type="spellEnd"/>
          </w:p>
          <w:p w:rsidRPr="00B37F90" w:rsidR="004A12AA" w:rsidDel="006D6E70" w:rsidP="00C546EE" w:rsidRDefault="004A12AA" w14:paraId="017309C2" w14:textId="1F1E6752">
            <w:pPr>
              <w:spacing w:after="0"/>
              <w:rPr>
                <w:del w:author="Jessica Lamb" w:date="2025-09-23T10:18:00Z" w16du:dateUtc="2025-09-23T17:18:00Z" w:id="1213"/>
                <w:rFonts w:cstheme="minorHAnsi"/>
                <w:sz w:val="20"/>
                <w:szCs w:val="20"/>
              </w:rPr>
            </w:pPr>
            <w:del w:author="Jessica Lamb" w:date="2025-09-23T10:18:00Z" w16du:dateUtc="2025-09-23T17:18:00Z" w:id="1214">
              <w:r w:rsidRPr="00B37F90" w:rsidDel="006D6E70">
                <w:rPr>
                  <w:rFonts w:cstheme="minorHAnsi"/>
                  <w:sz w:val="20"/>
                  <w:szCs w:val="20"/>
                </w:rPr>
                <w:delText>enro_model</w:delText>
              </w:r>
            </w:del>
          </w:p>
          <w:p w:rsidRPr="00B37F90" w:rsidR="004A12AA" w:rsidDel="006D6E70" w:rsidP="00C546EE" w:rsidRDefault="004A12AA" w14:paraId="2B356180" w14:textId="622FCF8C">
            <w:pPr>
              <w:spacing w:after="0"/>
              <w:rPr>
                <w:del w:author="Jessica Lamb" w:date="2025-09-23T10:18:00Z" w16du:dateUtc="2025-09-23T17:18:00Z" w:id="1215"/>
                <w:rFonts w:cstheme="minorHAnsi"/>
                <w:sz w:val="20"/>
                <w:szCs w:val="20"/>
              </w:rPr>
            </w:pPr>
            <w:del w:author="Jessica Lamb" w:date="2025-09-23T10:18:00Z" w16du:dateUtc="2025-09-23T17:18:00Z" w:id="1216">
              <w:r w:rsidRPr="00B37F90" w:rsidDel="006D6E70">
                <w:rPr>
                  <w:rFonts w:cstheme="minorHAnsi"/>
                  <w:sz w:val="20"/>
                  <w:szCs w:val="20"/>
                </w:rPr>
                <w:delText>txas_tx_group</w:delText>
              </w:r>
            </w:del>
          </w:p>
          <w:p w:rsidRPr="00B37F90" w:rsidR="004A12AA" w:rsidDel="006D6E70" w:rsidP="00C546EE" w:rsidRDefault="004A12AA" w14:paraId="39EA2319" w14:textId="51EF9C8F">
            <w:pPr>
              <w:spacing w:after="0"/>
              <w:rPr>
                <w:del w:author="Jessica Lamb" w:date="2025-09-23T10:18:00Z" w16du:dateUtc="2025-09-23T17:18:00Z" w:id="1217"/>
                <w:rFonts w:cstheme="minorHAnsi"/>
                <w:sz w:val="20"/>
                <w:szCs w:val="20"/>
              </w:rPr>
            </w:pPr>
            <w:del w:author="Jessica Lamb" w:date="2025-09-23T10:18:00Z" w16du:dateUtc="2025-09-23T17:18:00Z" w:id="1218">
              <w:r w:rsidRPr="00B37F90" w:rsidDel="006D6E70">
                <w:rPr>
                  <w:rFonts w:cstheme="minorHAnsi"/>
                  <w:sz w:val="20"/>
                  <w:szCs w:val="20"/>
                </w:rPr>
                <w:delText>txas_tx_group_actual</w:delText>
              </w:r>
            </w:del>
          </w:p>
          <w:p w:rsidRPr="00007D81" w:rsidR="00A347F9" w:rsidP="00A347F9" w:rsidRDefault="00A347F9" w14:paraId="5CD42012" w14:textId="77777777">
            <w:pPr>
              <w:spacing w:after="0"/>
              <w:rPr>
                <w:rFonts w:cstheme="minorHAnsi"/>
                <w:sz w:val="20"/>
                <w:szCs w:val="20"/>
                <w:lang w:val="fr-FR"/>
                <w:rPrChange w:author="Jessica Lamb" w:date="2025-09-30T12:01:00Z" w16du:dateUtc="2025-09-30T19:01:00Z" w:id="1219">
                  <w:rPr>
                    <w:rFonts w:cstheme="minorHAnsi"/>
                    <w:sz w:val="20"/>
                    <w:szCs w:val="20"/>
                  </w:rPr>
                </w:rPrChange>
              </w:rPr>
            </w:pPr>
            <w:proofErr w:type="gramStart"/>
            <w:r w:rsidRPr="00007D81">
              <w:rPr>
                <w:rFonts w:cstheme="minorHAnsi"/>
                <w:sz w:val="20"/>
                <w:szCs w:val="20"/>
                <w:lang w:val="fr-FR"/>
                <w:rPrChange w:author="Jessica Lamb" w:date="2025-09-30T12:01:00Z" w16du:dateUtc="2025-09-30T19:01:00Z" w:id="1220">
                  <w:rPr>
                    <w:rFonts w:cstheme="minorHAnsi"/>
                    <w:sz w:val="20"/>
                    <w:szCs w:val="20"/>
                  </w:rPr>
                </w:rPrChange>
              </w:rPr>
              <w:t>neuro</w:t>
            </w:r>
            <w:proofErr w:type="gramEnd"/>
            <w:r w:rsidRPr="00007D81">
              <w:rPr>
                <w:rFonts w:cstheme="minorHAnsi"/>
                <w:sz w:val="20"/>
                <w:szCs w:val="20"/>
                <w:lang w:val="fr-FR"/>
                <w:rPrChange w:author="Jessica Lamb" w:date="2025-09-30T12:01:00Z" w16du:dateUtc="2025-09-30T19:01:00Z" w:id="1221">
                  <w:rPr>
                    <w:rFonts w:cstheme="minorHAnsi"/>
                    <w:sz w:val="20"/>
                    <w:szCs w:val="20"/>
                  </w:rPr>
                </w:rPrChange>
              </w:rPr>
              <w:t>_d30_spont</w:t>
            </w:r>
          </w:p>
          <w:p w:rsidRPr="00007D81" w:rsidR="00A347F9" w:rsidP="00A347F9" w:rsidRDefault="00A347F9" w14:paraId="50DF469A" w14:textId="77777777">
            <w:pPr>
              <w:spacing w:after="0"/>
              <w:rPr>
                <w:rFonts w:cstheme="minorHAnsi"/>
                <w:sz w:val="20"/>
                <w:szCs w:val="20"/>
                <w:lang w:val="fr-FR"/>
                <w:rPrChange w:author="Jessica Lamb" w:date="2025-09-30T12:01:00Z" w16du:dateUtc="2025-09-30T19:01:00Z" w:id="1222">
                  <w:rPr>
                    <w:rFonts w:cstheme="minorHAnsi"/>
                    <w:sz w:val="20"/>
                    <w:szCs w:val="20"/>
                  </w:rPr>
                </w:rPrChange>
              </w:rPr>
            </w:pPr>
            <w:proofErr w:type="gramStart"/>
            <w:r w:rsidRPr="00007D81">
              <w:rPr>
                <w:rFonts w:cstheme="minorHAnsi"/>
                <w:sz w:val="20"/>
                <w:szCs w:val="20"/>
                <w:lang w:val="fr-FR"/>
                <w:rPrChange w:author="Jessica Lamb" w:date="2025-09-30T12:01:00Z" w16du:dateUtc="2025-09-30T19:01:00Z" w:id="1223">
                  <w:rPr>
                    <w:rFonts w:cstheme="minorHAnsi"/>
                    <w:sz w:val="20"/>
                    <w:szCs w:val="20"/>
                  </w:rPr>
                </w:rPrChange>
              </w:rPr>
              <w:t>neuro</w:t>
            </w:r>
            <w:proofErr w:type="gramEnd"/>
            <w:r w:rsidRPr="00007D81">
              <w:rPr>
                <w:rFonts w:cstheme="minorHAnsi"/>
                <w:sz w:val="20"/>
                <w:szCs w:val="20"/>
                <w:lang w:val="fr-FR"/>
                <w:rPrChange w:author="Jessica Lamb" w:date="2025-09-30T12:01:00Z" w16du:dateUtc="2025-09-30T19:01:00Z" w:id="1224">
                  <w:rPr>
                    <w:rFonts w:cstheme="minorHAnsi"/>
                    <w:sz w:val="20"/>
                    <w:szCs w:val="20"/>
                  </w:rPr>
                </w:rPrChange>
              </w:rPr>
              <w:t>_d30_circling</w:t>
            </w:r>
          </w:p>
          <w:p w:rsidRPr="00B37F90" w:rsidR="00A347F9" w:rsidP="00A347F9" w:rsidRDefault="00A347F9" w14:paraId="20A469A6" w14:textId="77777777">
            <w:pPr>
              <w:spacing w:after="0"/>
              <w:rPr>
                <w:rFonts w:cstheme="minorHAnsi"/>
                <w:sz w:val="20"/>
                <w:szCs w:val="20"/>
              </w:rPr>
            </w:pPr>
            <w:r w:rsidRPr="00B37F90">
              <w:rPr>
                <w:rFonts w:cstheme="minorHAnsi"/>
                <w:sz w:val="20"/>
                <w:szCs w:val="20"/>
              </w:rPr>
              <w:t>neuro_d30_symmetry</w:t>
            </w:r>
          </w:p>
          <w:p w:rsidRPr="00B37F90" w:rsidR="00A347F9" w:rsidP="00A347F9" w:rsidRDefault="00A347F9" w14:paraId="5E75C7C4" w14:textId="77777777">
            <w:pPr>
              <w:spacing w:after="0"/>
              <w:rPr>
                <w:rFonts w:cstheme="minorHAnsi"/>
                <w:sz w:val="20"/>
                <w:szCs w:val="20"/>
              </w:rPr>
            </w:pPr>
            <w:r w:rsidRPr="00B37F90">
              <w:rPr>
                <w:rFonts w:cstheme="minorHAnsi"/>
                <w:sz w:val="20"/>
                <w:szCs w:val="20"/>
              </w:rPr>
              <w:t>neuro_d30_outstretching</w:t>
            </w:r>
          </w:p>
          <w:p w:rsidRPr="000B58E6" w:rsidR="00A347F9" w:rsidP="00A347F9" w:rsidRDefault="00A347F9" w14:paraId="677D8876" w14:textId="77777777">
            <w:pPr>
              <w:spacing w:after="0"/>
              <w:rPr>
                <w:rFonts w:cstheme="minorHAnsi"/>
                <w:sz w:val="20"/>
                <w:szCs w:val="20"/>
                <w:lang w:val="pt-BR"/>
              </w:rPr>
            </w:pPr>
            <w:r w:rsidRPr="000B58E6">
              <w:rPr>
                <w:rFonts w:cstheme="minorHAnsi"/>
                <w:sz w:val="20"/>
                <w:szCs w:val="20"/>
                <w:lang w:val="pt-BR"/>
              </w:rPr>
              <w:t>neuro_d30_trunk</w:t>
            </w:r>
          </w:p>
          <w:p w:rsidRPr="000B58E6" w:rsidR="00A347F9" w:rsidP="00A347F9" w:rsidRDefault="00A347F9" w14:paraId="55E90409" w14:textId="77777777">
            <w:pPr>
              <w:spacing w:after="0"/>
              <w:rPr>
                <w:rFonts w:cstheme="minorHAnsi"/>
                <w:sz w:val="20"/>
                <w:szCs w:val="20"/>
                <w:lang w:val="pt-BR"/>
              </w:rPr>
            </w:pPr>
            <w:r w:rsidRPr="000B58E6">
              <w:rPr>
                <w:rFonts w:cstheme="minorHAnsi"/>
                <w:sz w:val="20"/>
                <w:szCs w:val="20"/>
                <w:lang w:val="pt-BR"/>
              </w:rPr>
              <w:t>neuro_d30_vibrissae</w:t>
            </w:r>
          </w:p>
          <w:p w:rsidRPr="000B58E6" w:rsidR="00A347F9" w:rsidP="00A347F9" w:rsidRDefault="00A347F9" w14:paraId="674CC00F" w14:textId="77777777">
            <w:pPr>
              <w:spacing w:after="0"/>
              <w:rPr>
                <w:rFonts w:cstheme="minorHAnsi"/>
                <w:sz w:val="20"/>
                <w:szCs w:val="20"/>
                <w:lang w:val="pt-BR"/>
              </w:rPr>
            </w:pPr>
            <w:r w:rsidRPr="000B58E6">
              <w:rPr>
                <w:rFonts w:cstheme="minorHAnsi"/>
                <w:sz w:val="20"/>
                <w:szCs w:val="20"/>
                <w:lang w:val="pt-BR"/>
              </w:rPr>
              <w:t>neuro_d30_face</w:t>
            </w:r>
          </w:p>
          <w:p w:rsidRPr="000B58E6" w:rsidR="00A347F9" w:rsidP="00A347F9" w:rsidRDefault="00A347F9" w14:paraId="0670E3C8" w14:textId="77777777">
            <w:pPr>
              <w:spacing w:after="0"/>
              <w:rPr>
                <w:rFonts w:cstheme="minorHAnsi"/>
                <w:sz w:val="20"/>
                <w:szCs w:val="20"/>
                <w:lang w:val="pt-BR"/>
              </w:rPr>
            </w:pPr>
            <w:r w:rsidRPr="000B58E6">
              <w:rPr>
                <w:rFonts w:cstheme="minorHAnsi"/>
                <w:sz w:val="20"/>
                <w:szCs w:val="20"/>
                <w:lang w:val="pt-BR"/>
              </w:rPr>
              <w:t>neuro_d30_beam</w:t>
            </w:r>
          </w:p>
          <w:p w:rsidRPr="00B37F90" w:rsidR="00A347F9" w:rsidP="00A347F9" w:rsidRDefault="00A347F9" w14:paraId="33DF2B73" w14:textId="77777777">
            <w:pPr>
              <w:spacing w:after="0"/>
              <w:rPr>
                <w:rFonts w:eastAsia="Yu Mincho" w:cstheme="minorHAnsi"/>
                <w:sz w:val="20"/>
                <w:szCs w:val="20"/>
              </w:rPr>
            </w:pPr>
            <w:r w:rsidRPr="00B37F90">
              <w:rPr>
                <w:rFonts w:cstheme="minorHAnsi"/>
                <w:sz w:val="20"/>
                <w:szCs w:val="20"/>
              </w:rPr>
              <w:t>neuro_d30_climb</w:t>
            </w:r>
          </w:p>
          <w:p w:rsidR="0033072A" w:rsidP="0033072A" w:rsidRDefault="0033072A" w14:paraId="6BD3C3CE" w14:textId="77777777">
            <w:pPr>
              <w:spacing w:after="0" w:line="240" w:lineRule="auto"/>
              <w:rPr>
                <w:ins w:author="Jessica Lamb" w:date="2025-09-23T10:20:00Z" w16du:dateUtc="2025-09-23T17:20:00Z" w:id="1225"/>
                <w:rFonts w:cstheme="minorHAnsi"/>
                <w:sz w:val="20"/>
                <w:szCs w:val="20"/>
              </w:rPr>
            </w:pPr>
            <w:proofErr w:type="spellStart"/>
            <w:ins w:author="Jessica Lamb" w:date="2025-09-23T10:20:00Z" w16du:dateUtc="2025-09-23T17:20:00Z" w:id="1226">
              <w:r w:rsidRPr="00102E5C">
                <w:rPr>
                  <w:rFonts w:cstheme="minorHAnsi"/>
                  <w:sz w:val="20"/>
                  <w:szCs w:val="20"/>
                </w:rPr>
                <w:t>txas_reperfusion</w:t>
              </w:r>
              <w:proofErr w:type="spellEnd"/>
              <w:r w:rsidRPr="00102E5C" w:rsidDel="00102E5C">
                <w:rPr>
                  <w:rFonts w:cstheme="minorHAnsi"/>
                  <w:sz w:val="20"/>
                  <w:szCs w:val="20"/>
                </w:rPr>
                <w:t xml:space="preserve"> </w:t>
              </w:r>
            </w:ins>
          </w:p>
          <w:p w:rsidR="0033072A" w:rsidP="0033072A" w:rsidRDefault="0033072A" w14:paraId="360B996B" w14:textId="77777777">
            <w:pPr>
              <w:spacing w:after="0" w:line="240" w:lineRule="auto"/>
              <w:rPr>
                <w:ins w:author="Jessica Lamb" w:date="2025-10-02T12:22:00Z" w16du:dateUtc="2025-10-02T19:22:00Z" w:id="1227"/>
                <w:rFonts w:cstheme="minorHAnsi"/>
                <w:sz w:val="20"/>
                <w:szCs w:val="20"/>
              </w:rPr>
            </w:pPr>
            <w:proofErr w:type="spellStart"/>
            <w:ins w:author="Jessica Lamb" w:date="2025-09-23T10:20:00Z" w16du:dateUtc="2025-09-23T17:20:00Z" w:id="1228">
              <w:r w:rsidRPr="00CF4F1F">
                <w:rPr>
                  <w:rFonts w:cstheme="minorHAnsi"/>
                  <w:sz w:val="20"/>
                  <w:szCs w:val="20"/>
                  <w:rPrChange w:author="Jessica Lamb" w:date="2025-09-23T14:42:00Z" w16du:dateUtc="2025-09-23T21:42:00Z" w:id="1229">
                    <w:rPr>
                      <w:rFonts w:cstheme="minorHAnsi"/>
                      <w:sz w:val="20"/>
                      <w:szCs w:val="20"/>
                      <w:highlight w:val="yellow"/>
                    </w:rPr>
                  </w:rPrChange>
                </w:rPr>
                <w:t>srg_clot_length</w:t>
              </w:r>
            </w:ins>
            <w:proofErr w:type="spellEnd"/>
          </w:p>
          <w:p w:rsidR="000A7FB2" w:rsidP="000A7FB2" w:rsidRDefault="000A7FB2" w14:paraId="26ACEC7D" w14:textId="26FAF0D2">
            <w:pPr>
              <w:spacing w:after="0" w:line="240" w:lineRule="auto"/>
              <w:rPr>
                <w:ins w:author="Jessica Lamb" w:date="2025-10-02T12:23:00Z" w16du:dateUtc="2025-10-02T19:23:00Z" w:id="1230"/>
                <w:rFonts w:cstheme="minorHAnsi"/>
                <w:sz w:val="20"/>
                <w:szCs w:val="20"/>
              </w:rPr>
            </w:pPr>
            <w:proofErr w:type="spellStart"/>
            <w:ins w:author="Jessica Lamb" w:date="2025-10-02T12:23:00Z" w16du:dateUtc="2025-10-02T19:23:00Z" w:id="1231">
              <w:r w:rsidRPr="00102E5C">
                <w:rPr>
                  <w:rFonts w:cstheme="minorHAnsi"/>
                  <w:sz w:val="20"/>
                  <w:szCs w:val="20"/>
                </w:rPr>
                <w:t>txas_reperfusion</w:t>
              </w:r>
              <w:r>
                <w:rPr>
                  <w:rFonts w:cstheme="minorHAnsi"/>
                  <w:sz w:val="20"/>
                  <w:szCs w:val="20"/>
                </w:rPr>
                <w:t>_</w:t>
              </w:r>
            </w:ins>
            <w:ins w:author="Jessica Lamb" w:date="2025-10-03T10:36:00Z" w16du:dateUtc="2025-10-03T17:36:00Z" w:id="1232">
              <w:r w:rsidR="007D76A6">
                <w:rPr>
                  <w:rFonts w:cstheme="minorHAnsi"/>
                  <w:sz w:val="20"/>
                  <w:szCs w:val="20"/>
                </w:rPr>
                <w:t>actual</w:t>
              </w:r>
            </w:ins>
            <w:proofErr w:type="spellEnd"/>
          </w:p>
          <w:p w:rsidRPr="00B37F90" w:rsidR="000A7FB2" w:rsidP="000A7FB2" w:rsidRDefault="000A7FB2" w14:paraId="52F94243" w14:textId="77777777">
            <w:pPr>
              <w:spacing w:after="0" w:line="240" w:lineRule="auto"/>
              <w:rPr>
                <w:ins w:author="Jessica Lamb" w:date="2025-10-02T12:23:00Z" w16du:dateUtc="2025-10-02T19:23:00Z" w:id="1233"/>
                <w:rFonts w:cstheme="minorHAnsi"/>
                <w:sz w:val="20"/>
                <w:szCs w:val="20"/>
                <w:highlight w:val="yellow"/>
              </w:rPr>
            </w:pPr>
            <w:proofErr w:type="spellStart"/>
            <w:ins w:author="Jessica Lamb" w:date="2025-10-02T12:23:00Z" w16du:dateUtc="2025-10-02T19:23:00Z" w:id="1234">
              <w:r>
                <w:rPr>
                  <w:rFonts w:cstheme="minorHAnsi"/>
                  <w:sz w:val="20"/>
                  <w:szCs w:val="20"/>
                </w:rPr>
                <w:t>rand</w:t>
              </w:r>
              <w:r w:rsidRPr="009610C1">
                <w:rPr>
                  <w:rFonts w:cstheme="minorHAnsi"/>
                  <w:sz w:val="20"/>
                  <w:szCs w:val="20"/>
                </w:rPr>
                <w:t>_clot_length</w:t>
              </w:r>
              <w:proofErr w:type="spellEnd"/>
            </w:ins>
          </w:p>
          <w:p w:rsidRPr="00B37F90" w:rsidR="004A12AA" w:rsidP="00C546EE" w:rsidRDefault="004A12AA" w14:paraId="66514761" w14:textId="626521F2">
            <w:pPr>
              <w:spacing w:after="0"/>
              <w:rPr>
                <w:rFonts w:cstheme="minorHAnsi"/>
                <w:sz w:val="20"/>
                <w:szCs w:val="20"/>
              </w:rPr>
            </w:pPr>
          </w:p>
        </w:tc>
      </w:tr>
    </w:tbl>
    <w:p w:rsidRPr="00B37F90" w:rsidR="004A12AA" w:rsidDel="006D6E70" w:rsidP="5D8237CA" w:rsidRDefault="004A12AA" w14:paraId="33C317DB" w14:textId="1EEDF193">
      <w:pPr>
        <w:spacing w:after="0"/>
        <w:rPr>
          <w:del w:author="Jessica Lamb" w:date="2025-09-23T10:18:00Z" w16du:dateUtc="2025-09-23T17:18:00Z" w:id="1235"/>
          <w:rFonts w:cstheme="minorHAnsi"/>
          <w:sz w:val="20"/>
          <w:szCs w:val="20"/>
        </w:rPr>
      </w:pPr>
      <w:del w:author="Jessica Lamb" w:date="2025-09-23T10:18:00Z" w16du:dateUtc="2025-09-23T17:18:00Z" w:id="1236">
        <w:r w:rsidRPr="00B37F90" w:rsidDel="006D6E70">
          <w:rPr>
            <w:rFonts w:cstheme="minorHAnsi"/>
            <w:sz w:val="20"/>
            <w:szCs w:val="20"/>
          </w:rPr>
          <w:delText xml:space="preserve">txas_tx_group for mITT analysis and </w:delText>
        </w:r>
        <w:r w:rsidRPr="00B37F90" w:rsidDel="006D6E70" w:rsidR="7E0D88DA">
          <w:rPr>
            <w:rFonts w:cstheme="minorHAnsi"/>
            <w:sz w:val="20"/>
            <w:szCs w:val="20"/>
          </w:rPr>
          <w:delText xml:space="preserve"> Txas_tx_group_actual</w:delText>
        </w:r>
      </w:del>
    </w:p>
    <w:p w:rsidRPr="00B37F90" w:rsidR="004A12AA" w:rsidDel="006D6E70" w:rsidP="5D8237CA" w:rsidRDefault="004A12AA" w14:paraId="23646724" w14:textId="4D7F0366">
      <w:pPr>
        <w:spacing w:after="0"/>
        <w:rPr>
          <w:del w:author="Jessica Lamb" w:date="2025-09-23T10:18:00Z" w16du:dateUtc="2025-09-23T17:18:00Z" w:id="1237"/>
          <w:rFonts w:cstheme="minorHAnsi"/>
          <w:sz w:val="20"/>
          <w:szCs w:val="20"/>
        </w:rPr>
      </w:pPr>
      <w:del w:author="Jessica Lamb" w:date="2025-09-23T10:18:00Z" w16du:dateUtc="2025-09-23T17:18:00Z" w:id="1238">
        <w:r w:rsidRPr="00B37F90" w:rsidDel="006D6E70">
          <w:rPr>
            <w:rFonts w:cstheme="minorHAnsi"/>
            <w:sz w:val="20"/>
            <w:szCs w:val="20"/>
          </w:rPr>
          <w:delText xml:space="preserve"> for </w:delText>
        </w:r>
        <w:r w:rsidRPr="00B37F90" w:rsidDel="006D6E70" w:rsidR="002B34D2">
          <w:rPr>
            <w:rFonts w:cstheme="minorHAnsi"/>
            <w:sz w:val="20"/>
            <w:szCs w:val="20"/>
          </w:rPr>
          <w:delText>Fully treated</w:delText>
        </w:r>
        <w:r w:rsidRPr="00B37F90" w:rsidDel="006D6E70">
          <w:rPr>
            <w:rFonts w:cstheme="minorHAnsi"/>
            <w:sz w:val="20"/>
            <w:szCs w:val="20"/>
          </w:rPr>
          <w:delText xml:space="preserve"> analysis</w:delText>
        </w:r>
      </w:del>
    </w:p>
    <w:p w:rsidRPr="00B37F90" w:rsidR="004A12AA" w:rsidP="004A12AA" w:rsidRDefault="004A12AA" w14:paraId="5DD589EC" w14:textId="77777777">
      <w:pPr>
        <w:spacing w:after="0"/>
        <w:rPr>
          <w:rFonts w:cstheme="minorHAnsi"/>
          <w:sz w:val="20"/>
          <w:szCs w:val="20"/>
        </w:rPr>
      </w:pPr>
    </w:p>
    <w:p w:rsidRPr="00B37F90" w:rsidR="004A12AA" w:rsidP="004A12AA" w:rsidRDefault="004A12AA" w14:paraId="64190543" w14:textId="77777777">
      <w:pPr>
        <w:spacing w:after="0"/>
        <w:rPr>
          <w:rFonts w:cstheme="minorHAnsi"/>
          <w:sz w:val="20"/>
          <w:szCs w:val="20"/>
        </w:rPr>
      </w:pPr>
    </w:p>
    <w:p w:rsidRPr="00B37F90" w:rsidR="004A12AA" w:rsidP="167F6DE2" w:rsidRDefault="004A12AA" w14:paraId="2EEBD613" w14:textId="3FC4CF2A">
      <w:pPr>
        <w:keepNext/>
        <w:spacing w:after="0"/>
        <w:rPr>
          <w:sz w:val="20"/>
          <w:szCs w:val="20"/>
          <w:u w:val="single"/>
        </w:rPr>
      </w:pPr>
      <w:commentRangeStart w:id="1239"/>
      <w:commentRangeStart w:id="1240"/>
      <w:commentRangeStart w:id="1241"/>
      <w:r w:rsidRPr="167F6DE2">
        <w:rPr>
          <w:sz w:val="20"/>
          <w:szCs w:val="20"/>
          <w:u w:val="single"/>
        </w:rPr>
        <w:t>Statistical Analysis</w:t>
      </w:r>
      <w:commentRangeEnd w:id="1239"/>
      <w:r>
        <w:rPr>
          <w:rStyle w:val="CommentReference"/>
        </w:rPr>
        <w:commentReference w:id="1239"/>
      </w:r>
      <w:commentRangeEnd w:id="1240"/>
      <w:r>
        <w:rPr>
          <w:rStyle w:val="CommentReference"/>
        </w:rPr>
        <w:commentReference w:id="1240"/>
      </w:r>
      <w:commentRangeEnd w:id="1241"/>
      <w:r>
        <w:rPr>
          <w:rStyle w:val="CommentReference"/>
        </w:rPr>
        <w:commentReference w:id="1241"/>
      </w:r>
      <w:r w:rsidRPr="167F6DE2">
        <w:rPr>
          <w:sz w:val="20"/>
          <w:szCs w:val="20"/>
          <w:u w:val="single"/>
        </w:rPr>
        <w:t>:</w:t>
      </w:r>
    </w:p>
    <w:p w:rsidRPr="00B37F90" w:rsidR="00590A2C" w:rsidP="3FB5923D" w:rsidRDefault="00FA3CAE" w14:paraId="5F4086A1" w14:textId="610CC3A7">
      <w:pPr>
        <w:spacing w:after="0"/>
        <w:jc w:val="both"/>
        <w:rPr>
          <w:rFonts w:cstheme="minorHAnsi"/>
          <w:sz w:val="20"/>
          <w:szCs w:val="20"/>
        </w:rPr>
      </w:pPr>
      <w:r w:rsidRPr="00B37F90">
        <w:rPr>
          <w:rFonts w:cstheme="minorHAnsi"/>
          <w:sz w:val="20"/>
          <w:szCs w:val="20"/>
        </w:rPr>
        <w:t xml:space="preserve">Study Design: </w:t>
      </w:r>
      <w:del w:author="Jessica Lamb" w:date="2025-09-23T10:19:00Z" w16du:dateUtc="2025-09-23T17:19:00Z" w:id="1242">
        <w:r w:rsidRPr="00B37F90" w:rsidDel="006D6E70">
          <w:rPr>
            <w:rFonts w:cstheme="minorHAnsi"/>
            <w:sz w:val="20"/>
            <w:szCs w:val="20"/>
          </w:rPr>
          <w:delText>Two adaptive parallel clinical trials for IP and IV drugs will be conducted</w:delText>
        </w:r>
        <w:r w:rsidRPr="00B37F90" w:rsidDel="006D6E70" w:rsidR="003E1CDB">
          <w:rPr>
            <w:rFonts w:cstheme="minorHAnsi"/>
            <w:sz w:val="20"/>
            <w:szCs w:val="20"/>
          </w:rPr>
          <w:delText xml:space="preserve"> based on a Multi-Arm Multi-Stage design (MAMS)</w:delText>
        </w:r>
        <w:r w:rsidRPr="00B37F90" w:rsidDel="006D6E70">
          <w:rPr>
            <w:rFonts w:cstheme="minorHAnsi"/>
            <w:sz w:val="20"/>
            <w:szCs w:val="20"/>
          </w:rPr>
          <w:delText xml:space="preserve"> and separately</w:delText>
        </w:r>
        <w:r w:rsidRPr="00B37F90" w:rsidDel="006D6E70" w:rsidR="003E1CDB">
          <w:rPr>
            <w:rFonts w:cstheme="minorHAnsi"/>
            <w:sz w:val="20"/>
            <w:szCs w:val="20"/>
          </w:rPr>
          <w:delText xml:space="preserve"> analyzed</w:delText>
        </w:r>
        <w:r w:rsidRPr="00B37F90" w:rsidDel="006D6E70">
          <w:rPr>
            <w:rFonts w:cstheme="minorHAnsi"/>
            <w:sz w:val="20"/>
            <w:szCs w:val="20"/>
          </w:rPr>
          <w:delText xml:space="preserve">. In the IP trial, animals will be randomized into </w:delText>
        </w:r>
        <w:r w:rsidRPr="00B37F90" w:rsidDel="006D6E70" w:rsidR="00160EDB">
          <w:rPr>
            <w:rFonts w:cstheme="minorHAnsi"/>
            <w:sz w:val="20"/>
            <w:szCs w:val="20"/>
          </w:rPr>
          <w:delText>t</w:delText>
        </w:r>
        <w:r w:rsidDel="006D6E70" w:rsidR="00160EDB">
          <w:rPr>
            <w:rFonts w:cstheme="minorHAnsi"/>
            <w:sz w:val="20"/>
            <w:szCs w:val="20"/>
          </w:rPr>
          <w:delText>wo</w:delText>
        </w:r>
        <w:r w:rsidRPr="00B37F90" w:rsidDel="006D6E70" w:rsidR="00160EDB">
          <w:rPr>
            <w:rFonts w:cstheme="minorHAnsi"/>
            <w:sz w:val="20"/>
            <w:szCs w:val="20"/>
          </w:rPr>
          <w:delText xml:space="preserve"> </w:delText>
        </w:r>
        <w:r w:rsidRPr="00B37F90" w:rsidDel="006D6E70">
          <w:rPr>
            <w:rFonts w:cstheme="minorHAnsi"/>
            <w:sz w:val="20"/>
            <w:szCs w:val="20"/>
          </w:rPr>
          <w:delText xml:space="preserve">arms. </w:delText>
        </w:r>
      </w:del>
    </w:p>
    <w:p w:rsidRPr="00B37F90" w:rsidR="004A12AA" w:rsidP="00590A2C" w:rsidRDefault="004A12AA" w14:paraId="28805E9C" w14:textId="4979AACD">
      <w:pPr>
        <w:spacing w:after="0"/>
        <w:jc w:val="both"/>
        <w:rPr>
          <w:rFonts w:cstheme="minorHAnsi"/>
          <w:sz w:val="20"/>
          <w:szCs w:val="20"/>
        </w:rPr>
      </w:pPr>
    </w:p>
    <w:p w:rsidRPr="00B37F90" w:rsidR="004A12AA" w:rsidP="3FB5923D" w:rsidRDefault="004A12AA" w14:paraId="5FBA59FE" w14:textId="2C2DF900">
      <w:pPr>
        <w:spacing w:after="0"/>
        <w:rPr>
          <w:rFonts w:cstheme="minorHAnsi"/>
          <w:sz w:val="20"/>
          <w:szCs w:val="20"/>
        </w:rPr>
      </w:pPr>
      <w:r w:rsidRPr="00B37F90">
        <w:rPr>
          <w:rFonts w:cstheme="minorHAnsi"/>
          <w:sz w:val="20"/>
          <w:szCs w:val="20"/>
        </w:rPr>
        <w:t>Descriptive analysis: Data will be summarized using descriptive measures such as mea</w:t>
      </w:r>
      <w:r w:rsidRPr="00B37F90" w:rsidR="003E1CDB">
        <w:rPr>
          <w:rFonts w:cstheme="minorHAnsi"/>
          <w:sz w:val="20"/>
          <w:szCs w:val="20"/>
        </w:rPr>
        <w:t>n with</w:t>
      </w:r>
      <w:r w:rsidRPr="00B37F90">
        <w:rPr>
          <w:rFonts w:cstheme="minorHAnsi"/>
          <w:sz w:val="20"/>
          <w:szCs w:val="20"/>
        </w:rPr>
        <w:t xml:space="preserve"> standard deviation, m</w:t>
      </w:r>
      <w:r w:rsidRPr="00B37F90" w:rsidR="003E1CDB">
        <w:rPr>
          <w:rFonts w:cstheme="minorHAnsi"/>
          <w:sz w:val="20"/>
          <w:szCs w:val="20"/>
        </w:rPr>
        <w:t>edi</w:t>
      </w:r>
      <w:r w:rsidRPr="00B37F90" w:rsidR="58887359">
        <w:rPr>
          <w:rFonts w:cstheme="minorHAnsi"/>
          <w:sz w:val="20"/>
          <w:szCs w:val="20"/>
        </w:rPr>
        <w:t xml:space="preserve">an </w:t>
      </w:r>
      <w:r w:rsidRPr="00B37F90" w:rsidR="003E1CDB">
        <w:rPr>
          <w:rFonts w:cstheme="minorHAnsi"/>
          <w:sz w:val="20"/>
          <w:szCs w:val="20"/>
        </w:rPr>
        <w:t xml:space="preserve">with inter-quartile range, </w:t>
      </w:r>
      <w:r w:rsidRPr="00B37F90">
        <w:rPr>
          <w:rFonts w:cstheme="minorHAnsi"/>
          <w:sz w:val="20"/>
          <w:szCs w:val="20"/>
        </w:rPr>
        <w:t>minimum and maximum for quantitative variables</w:t>
      </w:r>
      <w:r w:rsidRPr="00B37F90" w:rsidR="003E1CDB">
        <w:rPr>
          <w:rFonts w:cstheme="minorHAnsi"/>
          <w:sz w:val="20"/>
          <w:szCs w:val="20"/>
        </w:rPr>
        <w:t>,</w:t>
      </w:r>
      <w:r w:rsidRPr="00B37F90">
        <w:rPr>
          <w:rFonts w:cstheme="minorHAnsi"/>
          <w:sz w:val="20"/>
          <w:szCs w:val="20"/>
        </w:rPr>
        <w:t xml:space="preserve"> and frequenc</w:t>
      </w:r>
      <w:r w:rsidRPr="00B37F90" w:rsidR="003E1CDB">
        <w:rPr>
          <w:rFonts w:cstheme="minorHAnsi"/>
          <w:sz w:val="20"/>
          <w:szCs w:val="20"/>
        </w:rPr>
        <w:t xml:space="preserve">ies with </w:t>
      </w:r>
      <w:r w:rsidRPr="00B37F90">
        <w:rPr>
          <w:rFonts w:cstheme="minorHAnsi"/>
          <w:sz w:val="20"/>
          <w:szCs w:val="20"/>
        </w:rPr>
        <w:t>percentage</w:t>
      </w:r>
      <w:r w:rsidRPr="00B37F90" w:rsidR="003E1CDB">
        <w:rPr>
          <w:rFonts w:cstheme="minorHAnsi"/>
          <w:sz w:val="20"/>
          <w:szCs w:val="20"/>
        </w:rPr>
        <w:t>s</w:t>
      </w:r>
      <w:r w:rsidRPr="00B37F90">
        <w:rPr>
          <w:rFonts w:cstheme="minorHAnsi"/>
          <w:sz w:val="20"/>
          <w:szCs w:val="20"/>
        </w:rPr>
        <w:t xml:space="preserve"> for </w:t>
      </w:r>
      <w:r w:rsidRPr="00B37F90" w:rsidR="000D62CB">
        <w:rPr>
          <w:rFonts w:cstheme="minorHAnsi"/>
          <w:sz w:val="20"/>
          <w:szCs w:val="20"/>
        </w:rPr>
        <w:t>qualitative</w:t>
      </w:r>
      <w:r w:rsidRPr="00B37F90">
        <w:rPr>
          <w:rFonts w:cstheme="minorHAnsi"/>
          <w:sz w:val="20"/>
          <w:szCs w:val="20"/>
        </w:rPr>
        <w:t xml:space="preserve"> variables. For all endpoints, </w:t>
      </w:r>
      <w:r w:rsidRPr="00B37F90" w:rsidR="000D62CB">
        <w:rPr>
          <w:rFonts w:cstheme="minorHAnsi"/>
          <w:sz w:val="20"/>
          <w:szCs w:val="20"/>
        </w:rPr>
        <w:t xml:space="preserve">violin-plots with </w:t>
      </w:r>
      <w:bookmarkStart w:name="_Int_h2UhiGkH" w:id="1243"/>
      <w:proofErr w:type="gramStart"/>
      <w:r w:rsidRPr="00B37F90" w:rsidR="000D62CB">
        <w:rPr>
          <w:rFonts w:cstheme="minorHAnsi"/>
          <w:sz w:val="20"/>
          <w:szCs w:val="20"/>
        </w:rPr>
        <w:t>box</w:t>
      </w:r>
      <w:r w:rsidRPr="00B37F90">
        <w:rPr>
          <w:rFonts w:cstheme="minorHAnsi"/>
          <w:sz w:val="20"/>
          <w:szCs w:val="20"/>
        </w:rPr>
        <w:t>-plots</w:t>
      </w:r>
      <w:bookmarkEnd w:id="1243"/>
      <w:proofErr w:type="gramEnd"/>
      <w:r w:rsidRPr="00B37F90">
        <w:rPr>
          <w:rFonts w:cstheme="minorHAnsi"/>
          <w:sz w:val="20"/>
          <w:szCs w:val="20"/>
        </w:rPr>
        <w:t xml:space="preserve"> </w:t>
      </w:r>
      <w:r w:rsidRPr="00B37F90" w:rsidR="000D62CB">
        <w:rPr>
          <w:rFonts w:cstheme="minorHAnsi"/>
          <w:sz w:val="20"/>
          <w:szCs w:val="20"/>
        </w:rPr>
        <w:t>will be used to display data by study arms.</w:t>
      </w:r>
      <w:r w:rsidRPr="00B37F90" w:rsidR="008D25E9">
        <w:rPr>
          <w:rFonts w:cstheme="minorHAnsi"/>
          <w:sz w:val="20"/>
          <w:szCs w:val="20"/>
        </w:rPr>
        <w:t xml:space="preserve"> Overall survival within </w:t>
      </w:r>
      <w:bookmarkStart w:name="_Int_tc30uLlk" w:id="1244"/>
      <w:r w:rsidRPr="00B37F90" w:rsidR="008D25E9">
        <w:rPr>
          <w:rFonts w:cstheme="minorHAnsi"/>
          <w:sz w:val="20"/>
          <w:szCs w:val="20"/>
        </w:rPr>
        <w:t>30 days</w:t>
      </w:r>
      <w:bookmarkEnd w:id="1244"/>
      <w:r w:rsidRPr="00B37F90" w:rsidR="008D25E9">
        <w:rPr>
          <w:rFonts w:cstheme="minorHAnsi"/>
          <w:sz w:val="20"/>
          <w:szCs w:val="20"/>
        </w:rPr>
        <w:t xml:space="preserve"> will be displayed by study arm with Kaplan-Meier </w:t>
      </w:r>
      <w:r w:rsidRPr="00B37F90" w:rsidR="009D76B2">
        <w:rPr>
          <w:rFonts w:cstheme="minorHAnsi"/>
          <w:sz w:val="20"/>
          <w:szCs w:val="20"/>
        </w:rPr>
        <w:t>plots</w:t>
      </w:r>
      <w:r w:rsidRPr="00B37F90" w:rsidR="008D25E9">
        <w:rPr>
          <w:rFonts w:cstheme="minorHAnsi"/>
          <w:sz w:val="20"/>
          <w:szCs w:val="20"/>
        </w:rPr>
        <w:t>.</w:t>
      </w:r>
    </w:p>
    <w:p w:rsidRPr="00B37F90" w:rsidR="006428A7" w:rsidP="004A12AA" w:rsidRDefault="006428A7" w14:paraId="185CA86C" w14:textId="7AC2A7A4">
      <w:pPr>
        <w:spacing w:after="0"/>
        <w:jc w:val="both"/>
        <w:rPr>
          <w:rFonts w:cstheme="minorHAnsi"/>
          <w:sz w:val="20"/>
          <w:szCs w:val="20"/>
        </w:rPr>
      </w:pPr>
    </w:p>
    <w:p w:rsidRPr="00B37F90" w:rsidR="004A12AA" w:rsidP="54882A9B" w:rsidRDefault="09A9A549" w14:paraId="75811A1C" w14:textId="36FE73C0">
      <w:pPr>
        <w:pStyle w:val="Normal"/>
        <w:spacing w:after="0"/>
        <w:jc w:val="both"/>
        <w:rPr>
          <w:ins w:author="marcio.diniz@mountsinai.org" w:date="2025-09-26T12:59:00Z" w16du:dateUtc="2025-09-26T12:59:21Z" w:id="1057354685"/>
          <w:sz w:val="20"/>
          <w:szCs w:val="20"/>
        </w:rPr>
      </w:pPr>
      <w:r w:rsidRPr="54882A9B" w:rsidR="09A9A549">
        <w:rPr>
          <w:sz w:val="20"/>
          <w:szCs w:val="20"/>
        </w:rPr>
        <w:t xml:space="preserve">Primary Analysis: </w:t>
      </w:r>
      <w:del w:author="marcio.diniz@mountsinai.org" w:date="2025-09-26T12:33:00Z" w:id="103980527">
        <w:r w:rsidRPr="54882A9B" w:rsidDel="004A12AA">
          <w:rPr>
            <w:sz w:val="20"/>
            <w:szCs w:val="20"/>
          </w:rPr>
          <w:delText>For each trial (IP, IV), w</w:delText>
        </w:r>
      </w:del>
      <w:ins w:author="marcio.diniz@mountsinai.org" w:date="2025-09-26T12:33:00Z" w:id="7907264">
        <w:r w:rsidRPr="54882A9B" w:rsidR="6D85575F">
          <w:rPr>
            <w:sz w:val="20"/>
            <w:szCs w:val="20"/>
          </w:rPr>
          <w:t>W</w:t>
        </w:r>
      </w:ins>
      <w:r w:rsidRPr="54882A9B" w:rsidR="09A9A549">
        <w:rPr>
          <w:sz w:val="20"/>
          <w:szCs w:val="20"/>
        </w:rPr>
        <w:t>e will fit a</w:t>
      </w:r>
      <w:r w:rsidRPr="54882A9B" w:rsidR="28EA12E8">
        <w:rPr>
          <w:sz w:val="20"/>
          <w:szCs w:val="20"/>
        </w:rPr>
        <w:t xml:space="preserve"> multivariable Probabilistic Index m</w:t>
      </w:r>
      <w:r w:rsidRPr="54882A9B" w:rsidR="09A9A549">
        <w:rPr>
          <w:sz w:val="20"/>
          <w:szCs w:val="20"/>
        </w:rPr>
        <w:t xml:space="preserve">odel with </w:t>
      </w:r>
      <w:r w:rsidRPr="54882A9B" w:rsidR="6ED7C678">
        <w:rPr>
          <w:sz w:val="20"/>
          <w:szCs w:val="20"/>
        </w:rPr>
        <w:t xml:space="preserve">day 30 Full </w:t>
      </w:r>
      <w:r w:rsidRPr="54882A9B" w:rsidR="7CF239B2">
        <w:rPr>
          <w:sz w:val="20"/>
          <w:szCs w:val="20"/>
        </w:rPr>
        <w:t>SPAN Neuro</w:t>
      </w:r>
      <w:r w:rsidRPr="54882A9B" w:rsidR="2E887D9B">
        <w:rPr>
          <w:sz w:val="20"/>
          <w:szCs w:val="20"/>
        </w:rPr>
        <w:t xml:space="preserve"> </w:t>
      </w:r>
      <w:r w:rsidRPr="54882A9B" w:rsidR="7CF239B2">
        <w:rPr>
          <w:sz w:val="20"/>
          <w:szCs w:val="20"/>
        </w:rPr>
        <w:t xml:space="preserve">Deficit Score as the response variable and </w:t>
      </w:r>
      <w:r w:rsidRPr="54882A9B" w:rsidR="11DBA37A">
        <w:rPr>
          <w:sz w:val="20"/>
          <w:szCs w:val="20"/>
        </w:rPr>
        <w:t xml:space="preserve">study </w:t>
      </w:r>
      <w:r w:rsidRPr="54882A9B" w:rsidR="09A9A549">
        <w:rPr>
          <w:sz w:val="20"/>
          <w:szCs w:val="20"/>
        </w:rPr>
        <w:t>arm</w:t>
      </w:r>
      <w:ins w:author="marcio.diniz@mountsinai.org" w:date="2025-09-26T12:34:00Z" w:id="1623449806">
        <w:r w:rsidRPr="54882A9B" w:rsidR="11143837">
          <w:rPr>
            <w:sz w:val="20"/>
            <w:szCs w:val="20"/>
          </w:rPr>
          <w:t xml:space="preserve"> (TNK and control) </w:t>
        </w:r>
      </w:ins>
      <w:del w:author="marcio.diniz@mountsinai.org" w:date="2025-10-07T20:42:00Z" w:id="165759681">
        <w:r w:rsidRPr="54882A9B" w:rsidDel="004A12AA">
          <w:rPr>
            <w:sz w:val="20"/>
            <w:szCs w:val="20"/>
          </w:rPr>
          <w:delText xml:space="preserve"> </w:delText>
        </w:r>
      </w:del>
      <w:r w:rsidRPr="54882A9B" w:rsidR="788A6439">
        <w:rPr>
          <w:sz w:val="20"/>
          <w:szCs w:val="20"/>
        </w:rPr>
        <w:t>as main covariate</w:t>
      </w:r>
      <w:r w:rsidRPr="54882A9B" w:rsidR="09A9A549">
        <w:rPr>
          <w:sz w:val="20"/>
          <w:szCs w:val="20"/>
        </w:rPr>
        <w:t xml:space="preserve"> adjusted by </w:t>
      </w:r>
      <w:ins w:author="marcio.diniz@mountsinai.org" w:date="2025-10-07T20:42:00Z" w:id="202036222">
        <w:r w:rsidRPr="54882A9B" w:rsidR="627F6FD7">
          <w:rPr>
            <w:sz w:val="20"/>
            <w:szCs w:val="20"/>
          </w:rPr>
          <w:t xml:space="preserve">clot </w:t>
        </w:r>
      </w:ins>
      <w:ins w:author="marcio.diniz@mountsinai.org" w:date="2025-10-07T21:03:00Z" w:id="1150109078">
        <w:r w:rsidRPr="54882A9B" w:rsidR="0F92C0BE">
          <w:rPr>
            <w:sz w:val="20"/>
            <w:szCs w:val="20"/>
          </w:rPr>
          <w:t>length</w:t>
        </w:r>
      </w:ins>
      <w:ins w:author="marcio.diniz@mountsinai.org" w:date="2025-10-07T20:42:00Z" w:id="402311700">
        <w:r w:rsidRPr="54882A9B" w:rsidR="627F6FD7">
          <w:rPr>
            <w:sz w:val="20"/>
            <w:szCs w:val="20"/>
          </w:rPr>
          <w:t xml:space="preserve">, </w:t>
        </w:r>
      </w:ins>
      <w:r w:rsidRPr="54882A9B" w:rsidR="09A9A549">
        <w:rPr>
          <w:sz w:val="20"/>
          <w:szCs w:val="20"/>
        </w:rPr>
        <w:t>sex</w:t>
      </w:r>
      <w:ins w:author="marcio.diniz@mountsinai.org" w:date="2025-10-07T21:11:00Z" w:id="1150163125">
        <w:r w:rsidRPr="54882A9B" w:rsidR="6BD4454F">
          <w:rPr>
            <w:sz w:val="20"/>
            <w:szCs w:val="20"/>
          </w:rPr>
          <w:t xml:space="preserve"> </w:t>
        </w:r>
      </w:ins>
      <w:del w:author="marcio.diniz@mountsinai.org" w:date="2025-10-07T21:00:00Z" w:id="1665762544">
        <w:r w:rsidRPr="54882A9B" w:rsidDel="004A12AA">
          <w:rPr>
            <w:sz w:val="20"/>
            <w:szCs w:val="20"/>
          </w:rPr>
          <w:delText>, animal model</w:delText>
        </w:r>
        <w:r w:rsidRPr="54882A9B" w:rsidDel="004A12AA">
          <w:rPr>
            <w:sz w:val="20"/>
            <w:szCs w:val="20"/>
          </w:rPr>
          <w:delText xml:space="preserve"> </w:delText>
        </w:r>
      </w:del>
      <w:r w:rsidRPr="54882A9B" w:rsidR="09A9A549">
        <w:rPr>
          <w:sz w:val="20"/>
          <w:szCs w:val="20"/>
        </w:rPr>
        <w:t>and site as fixed effects.</w:t>
      </w:r>
      <w:r w:rsidRPr="54882A9B" w:rsidR="28EA12E8">
        <w:rPr>
          <w:sz w:val="20"/>
          <w:szCs w:val="20"/>
        </w:rPr>
        <w:t xml:space="preserve"> </w:t>
      </w:r>
      <w:ins w:author="marcio.diniz@mountsinai.org" w:date="2025-10-09T15:30:54.926Z" w:id="412850414">
        <w:r w:rsidRPr="54882A9B" w:rsidR="4118B0FB">
          <w:rPr>
            <w:sz w:val="20"/>
            <w:szCs w:val="20"/>
          </w:rPr>
          <w:t>Interaction will be tested between study arm and clot length. In the presence of interaction, study arms will be compared within each clot length. Otherwise, the interaction term will be removed from the model.</w:t>
        </w:r>
      </w:ins>
    </w:p>
    <w:p w:rsidRPr="00B37F90" w:rsidR="004A12AA" w:rsidP="167F6DE2" w:rsidRDefault="00467468" w14:paraId="61413484" w14:textId="6822A8F7">
      <w:pPr>
        <w:spacing w:after="0"/>
        <w:jc w:val="both"/>
        <w:rPr>
          <w:sz w:val="20"/>
          <w:szCs w:val="20"/>
        </w:rPr>
      </w:pPr>
      <w:r w:rsidRPr="167F6DE2">
        <w:rPr>
          <w:sz w:val="20"/>
          <w:szCs w:val="20"/>
        </w:rPr>
        <w:t xml:space="preserve">In the </w:t>
      </w:r>
      <w:proofErr w:type="spellStart"/>
      <w:r w:rsidRPr="167F6DE2">
        <w:rPr>
          <w:sz w:val="20"/>
          <w:szCs w:val="20"/>
        </w:rPr>
        <w:t>mITT</w:t>
      </w:r>
      <w:proofErr w:type="spellEnd"/>
      <w:r w:rsidRPr="167F6DE2">
        <w:rPr>
          <w:sz w:val="20"/>
          <w:szCs w:val="20"/>
        </w:rPr>
        <w:t xml:space="preserve"> and </w:t>
      </w:r>
      <w:r w:rsidRPr="167F6DE2" w:rsidR="002B34D2">
        <w:rPr>
          <w:sz w:val="20"/>
          <w:szCs w:val="20"/>
        </w:rPr>
        <w:t>FT</w:t>
      </w:r>
      <w:r w:rsidRPr="167F6DE2">
        <w:rPr>
          <w:sz w:val="20"/>
          <w:szCs w:val="20"/>
        </w:rPr>
        <w:t xml:space="preserve"> populations, animals with missing day 30 Full SPAN Neuro</w:t>
      </w:r>
      <w:r w:rsidRPr="167F6DE2" w:rsidR="000D62CB">
        <w:rPr>
          <w:sz w:val="20"/>
          <w:szCs w:val="20"/>
        </w:rPr>
        <w:t xml:space="preserve"> </w:t>
      </w:r>
      <w:r w:rsidRPr="167F6DE2">
        <w:rPr>
          <w:sz w:val="20"/>
          <w:szCs w:val="20"/>
        </w:rPr>
        <w:t xml:space="preserve">Deficit Score due </w:t>
      </w:r>
      <w:r w:rsidRPr="167F6DE2" w:rsidR="009D76B2">
        <w:rPr>
          <w:sz w:val="20"/>
          <w:szCs w:val="20"/>
        </w:rPr>
        <w:t xml:space="preserve">death after surgery will </w:t>
      </w:r>
      <w:r w:rsidRPr="167F6DE2">
        <w:rPr>
          <w:sz w:val="20"/>
          <w:szCs w:val="20"/>
        </w:rPr>
        <w:t>have their outcomes imputed. Animals with missing day 30 Full SPAN Neuro</w:t>
      </w:r>
      <w:r w:rsidRPr="167F6DE2" w:rsidR="000D62CB">
        <w:rPr>
          <w:sz w:val="20"/>
          <w:szCs w:val="20"/>
        </w:rPr>
        <w:t xml:space="preserve"> </w:t>
      </w:r>
      <w:r w:rsidRPr="167F6DE2">
        <w:rPr>
          <w:sz w:val="20"/>
          <w:szCs w:val="20"/>
        </w:rPr>
        <w:t xml:space="preserve">Deficit Score </w:t>
      </w:r>
      <w:bookmarkStart w:name="_Int_dLlbT2L0" w:id="1255"/>
      <w:r w:rsidRPr="167F6DE2">
        <w:rPr>
          <w:sz w:val="20"/>
          <w:szCs w:val="20"/>
        </w:rPr>
        <w:t>due</w:t>
      </w:r>
      <w:bookmarkEnd w:id="1255"/>
      <w:r w:rsidRPr="167F6DE2">
        <w:rPr>
          <w:sz w:val="20"/>
          <w:szCs w:val="20"/>
        </w:rPr>
        <w:t xml:space="preserve"> </w:t>
      </w:r>
      <w:r w:rsidRPr="167F6DE2" w:rsidR="0E8D8E4E">
        <w:rPr>
          <w:sz w:val="20"/>
          <w:szCs w:val="20"/>
        </w:rPr>
        <w:t xml:space="preserve">to </w:t>
      </w:r>
      <w:r w:rsidRPr="167F6DE2">
        <w:rPr>
          <w:sz w:val="20"/>
          <w:szCs w:val="20"/>
        </w:rPr>
        <w:t xml:space="preserve">other causes will be </w:t>
      </w:r>
      <w:r w:rsidRPr="167F6DE2" w:rsidR="009D76B2">
        <w:rPr>
          <w:sz w:val="20"/>
          <w:szCs w:val="20"/>
        </w:rPr>
        <w:t>excluded</w:t>
      </w:r>
      <w:r w:rsidRPr="167F6DE2" w:rsidR="000A4EC0">
        <w:rPr>
          <w:sz w:val="20"/>
          <w:szCs w:val="20"/>
        </w:rPr>
        <w:t xml:space="preserve">. </w:t>
      </w:r>
      <w:del w:author="marcio.diniz@mountsinai.org" w:date="2025-09-26T12:37:00Z" w:id="1256">
        <w:r w:rsidRPr="167F6DE2" w:rsidDel="006428A7" w:rsidR="004A12AA">
          <w:rPr>
            <w:sz w:val="20"/>
            <w:szCs w:val="20"/>
          </w:rPr>
          <w:delText xml:space="preserve">For IP trial, </w:delText>
        </w:r>
        <w:r w:rsidRPr="167F6DE2" w:rsidDel="000B58E6" w:rsidR="004A12AA">
          <w:rPr>
            <w:sz w:val="20"/>
            <w:szCs w:val="20"/>
          </w:rPr>
          <w:delText xml:space="preserve">the </w:delText>
        </w:r>
        <w:r w:rsidRPr="167F6DE2" w:rsidDel="000C2B50" w:rsidR="004A12AA">
          <w:rPr>
            <w:sz w:val="20"/>
            <w:szCs w:val="20"/>
          </w:rPr>
          <w:delText xml:space="preserve">IP control arm </w:delText>
        </w:r>
        <w:r w:rsidRPr="167F6DE2" w:rsidDel="000B58E6" w:rsidR="004A12AA">
          <w:rPr>
            <w:sz w:val="20"/>
            <w:szCs w:val="20"/>
          </w:rPr>
          <w:delText xml:space="preserve">will be considered </w:delText>
        </w:r>
        <w:r w:rsidRPr="167F6DE2" w:rsidDel="000C2B50" w:rsidR="004A12AA">
          <w:rPr>
            <w:sz w:val="20"/>
            <w:szCs w:val="20"/>
          </w:rPr>
          <w:delText>as the reference</w:delText>
        </w:r>
        <w:r w:rsidRPr="167F6DE2" w:rsidDel="006428A7" w:rsidR="004A12AA">
          <w:rPr>
            <w:sz w:val="20"/>
            <w:szCs w:val="20"/>
          </w:rPr>
          <w:delText xml:space="preserve">. For IV trial, </w:delText>
        </w:r>
        <w:r w:rsidRPr="167F6DE2" w:rsidDel="000B58E6" w:rsidR="004A12AA">
          <w:rPr>
            <w:sz w:val="20"/>
            <w:szCs w:val="20"/>
          </w:rPr>
          <w:delText>IV arm will</w:delText>
        </w:r>
        <w:r w:rsidRPr="167F6DE2" w:rsidDel="000C2B50" w:rsidR="004A12AA">
          <w:rPr>
            <w:sz w:val="20"/>
            <w:szCs w:val="20"/>
          </w:rPr>
          <w:delText xml:space="preserve"> be considered</w:delText>
        </w:r>
        <w:r w:rsidRPr="167F6DE2" w:rsidDel="006428A7" w:rsidR="004A12AA">
          <w:rPr>
            <w:sz w:val="20"/>
            <w:szCs w:val="20"/>
          </w:rPr>
          <w:delText xml:space="preserve"> as reference.</w:delText>
        </w:r>
      </w:del>
      <w:r w:rsidRPr="167F6DE2" w:rsidR="00386F74">
        <w:rPr>
          <w:sz w:val="20"/>
          <w:szCs w:val="20"/>
        </w:rPr>
        <w:t xml:space="preserve"> </w:t>
      </w:r>
      <w:r w:rsidRPr="167F6DE2" w:rsidR="009F515A">
        <w:rPr>
          <w:sz w:val="20"/>
          <w:szCs w:val="20"/>
        </w:rPr>
        <w:t>Probability index as effect size with 95% confidence interval will be reported.</w:t>
      </w:r>
    </w:p>
    <w:p w:rsidRPr="00B37F90" w:rsidR="004A12AA" w:rsidP="004A12AA" w:rsidRDefault="004A12AA" w14:paraId="1D889D8C" w14:textId="77777777">
      <w:pPr>
        <w:spacing w:after="0"/>
        <w:jc w:val="both"/>
        <w:rPr>
          <w:rFonts w:cstheme="minorHAnsi"/>
          <w:sz w:val="20"/>
          <w:szCs w:val="20"/>
        </w:rPr>
      </w:pPr>
    </w:p>
    <w:p w:rsidRPr="00B37F90" w:rsidR="004A12AA" w:rsidP="63AF8425" w:rsidRDefault="09A9A549" w14:paraId="2354E7FD" w14:textId="321922FA">
      <w:pPr>
        <w:spacing w:after="0"/>
        <w:jc w:val="both"/>
        <w:rPr>
          <w:ins w:author="marcio.diniz@mountsinai.org" w:date="2025-10-07T20:45:00Z" w16du:dateUtc="2025-10-07T20:45:33Z" w:id="1501457785"/>
          <w:sz w:val="20"/>
          <w:szCs w:val="20"/>
        </w:rPr>
      </w:pPr>
      <w:r w:rsidRPr="54882A9B" w:rsidR="09A9A549">
        <w:rPr>
          <w:sz w:val="20"/>
          <w:szCs w:val="20"/>
        </w:rPr>
        <w:t>Secondary Analys</w:t>
      </w:r>
      <w:r w:rsidRPr="54882A9B" w:rsidR="2007210C">
        <w:rPr>
          <w:sz w:val="20"/>
          <w:szCs w:val="20"/>
        </w:rPr>
        <w:t>e</w:t>
      </w:r>
      <w:r w:rsidRPr="54882A9B" w:rsidR="09A9A549">
        <w:rPr>
          <w:sz w:val="20"/>
          <w:szCs w:val="20"/>
        </w:rPr>
        <w:t xml:space="preserve">s: </w:t>
      </w:r>
      <w:del w:author="marcio.diniz@mountsinai.org" w:date="2025-09-26T12:37:00Z" w:id="422525035">
        <w:r w:rsidRPr="54882A9B" w:rsidDel="004A12AA">
          <w:rPr>
            <w:sz w:val="20"/>
            <w:szCs w:val="20"/>
          </w:rPr>
          <w:delText>For each trial (IP, IV), w</w:delText>
        </w:r>
      </w:del>
      <w:ins w:author="marcio.diniz@mountsinai.org" w:date="2025-10-07T20:43:00Z" w:id="2062425936">
        <w:r w:rsidRPr="54882A9B" w:rsidR="11CA484E">
          <w:rPr>
            <w:sz w:val="20"/>
            <w:szCs w:val="20"/>
          </w:rPr>
          <w:t xml:space="preserve"> </w:t>
        </w:r>
      </w:ins>
      <w:ins w:author="marcio.diniz@mountsinai.org" w:date="2025-10-07T20:53:00Z" w:id="795993627">
        <w:r w:rsidRPr="54882A9B" w:rsidR="48449995">
          <w:rPr>
            <w:sz w:val="20"/>
            <w:szCs w:val="20"/>
          </w:rPr>
          <w:t xml:space="preserve">We will also compare clot </w:t>
        </w:r>
      </w:ins>
      <w:ins w:author="marcio.diniz@mountsinai.org" w:date="2025-10-07T21:03:00Z" w:id="214517134">
        <w:r w:rsidRPr="54882A9B" w:rsidR="41494AC3">
          <w:rPr>
            <w:sz w:val="20"/>
            <w:szCs w:val="20"/>
          </w:rPr>
          <w:t>lengths</w:t>
        </w:r>
      </w:ins>
      <w:ins w:author="marcio.diniz@mountsinai.org" w:date="2025-10-07T20:53:00Z" w:id="1124562100">
        <w:r w:rsidRPr="54882A9B" w:rsidR="48449995">
          <w:rPr>
            <w:sz w:val="20"/>
            <w:szCs w:val="20"/>
          </w:rPr>
          <w:t xml:space="preserve"> usi</w:t>
        </w:r>
      </w:ins>
      <w:ins w:author="marcio.diniz@mountsinai.org" w:date="2025-10-07T20:54:00Z" w:id="1083451144">
        <w:r w:rsidRPr="54882A9B" w:rsidR="48449995">
          <w:rPr>
            <w:sz w:val="20"/>
            <w:szCs w:val="20"/>
          </w:rPr>
          <w:t xml:space="preserve">ng the same multivariable model outlined in the primary analysis. </w:t>
        </w:r>
      </w:ins>
      <w:ins w:author="marcio.diniz@mountsinai.org" w:date="2025-10-07T20:43:00Z" w:id="1539200037">
        <w:r w:rsidRPr="54882A9B" w:rsidR="11CA484E">
          <w:rPr>
            <w:sz w:val="20"/>
            <w:szCs w:val="20"/>
          </w:rPr>
          <w:t xml:space="preserve">In the presence of interaction, </w:t>
        </w:r>
        <w:r w:rsidRPr="54882A9B" w:rsidR="11CA484E">
          <w:rPr>
            <w:sz w:val="20"/>
            <w:szCs w:val="20"/>
          </w:rPr>
          <w:t xml:space="preserve">clot </w:t>
        </w:r>
      </w:ins>
      <w:ins w:author="marcio.diniz@mountsinai.org" w:date="2025-10-07T21:03:00Z" w:id="8572872">
        <w:r w:rsidRPr="54882A9B" w:rsidR="74F3F4B0">
          <w:rPr>
            <w:sz w:val="20"/>
            <w:szCs w:val="20"/>
          </w:rPr>
          <w:t>lengths</w:t>
        </w:r>
      </w:ins>
      <w:ins w:author="marcio.diniz@mountsinai.org" w:date="2025-10-07T20:43:00Z" w:id="1475912840">
        <w:r w:rsidRPr="54882A9B" w:rsidR="11CA484E">
          <w:rPr>
            <w:sz w:val="20"/>
            <w:szCs w:val="20"/>
          </w:rPr>
          <w:t xml:space="preserve"> will be compared within each study arm. In the absence of interaction, the interaction term will be dropped, and </w:t>
        </w:r>
        <w:r w:rsidRPr="54882A9B" w:rsidR="11CA484E">
          <w:rPr>
            <w:sz w:val="20"/>
            <w:szCs w:val="20"/>
          </w:rPr>
          <w:t xml:space="preserve">comparison between clot </w:t>
        </w:r>
      </w:ins>
      <w:ins w:author="marcio.diniz@mountsinai.org" w:date="2025-10-07T21:03:00Z" w:id="338225923">
        <w:r w:rsidRPr="54882A9B" w:rsidR="64E6BDA6">
          <w:rPr>
            <w:sz w:val="20"/>
            <w:szCs w:val="20"/>
          </w:rPr>
          <w:t>length</w:t>
        </w:r>
      </w:ins>
      <w:ins w:author="marcio.diniz@mountsinai.org" w:date="2025-10-07T20:43:00Z" w:id="1101351093">
        <w:r w:rsidRPr="54882A9B" w:rsidR="11CA484E">
          <w:rPr>
            <w:sz w:val="20"/>
            <w:szCs w:val="20"/>
          </w:rPr>
          <w:t xml:space="preserve"> stratified by study arm will </w:t>
        </w:r>
        <w:r w:rsidRPr="54882A9B" w:rsidR="11CA484E">
          <w:rPr>
            <w:sz w:val="20"/>
            <w:szCs w:val="20"/>
          </w:rPr>
          <w:t>b</w:t>
        </w:r>
        <w:r w:rsidRPr="54882A9B" w:rsidR="11CA484E">
          <w:rPr>
            <w:sz w:val="20"/>
            <w:szCs w:val="20"/>
          </w:rPr>
          <w:t xml:space="preserve">e </w:t>
        </w:r>
        <w:r w:rsidRPr="54882A9B" w:rsidR="11CA484E">
          <w:rPr>
            <w:sz w:val="20"/>
            <w:szCs w:val="20"/>
          </w:rPr>
          <w:t xml:space="preserve">performed. When the interaction is significant, these stratified contrasts are primary. When </w:t>
        </w:r>
        <w:r w:rsidRPr="54882A9B" w:rsidR="11CA484E">
          <w:rPr>
            <w:sz w:val="20"/>
            <w:szCs w:val="20"/>
          </w:rPr>
          <w:t>not</w:t>
        </w:r>
        <w:r w:rsidRPr="54882A9B" w:rsidR="11CA484E">
          <w:rPr>
            <w:sz w:val="20"/>
            <w:szCs w:val="20"/>
          </w:rPr>
          <w:t xml:space="preserve"> significant, they are supportive. </w:t>
        </w:r>
      </w:ins>
    </w:p>
    <w:p w:rsidRPr="00B37F90" w:rsidR="004A12AA" w:rsidP="63AF8425" w:rsidRDefault="3F823364" w14:paraId="1D10C56D" w14:textId="0AA24680">
      <w:pPr>
        <w:spacing w:after="0"/>
        <w:jc w:val="both"/>
        <w:rPr>
          <w:ins w:author="marcio.diniz@mountsinai.org" w:date="2025-09-26T13:02:00Z" w16du:dateUtc="2025-09-26T13:02:03Z" w:id="1277"/>
          <w:sz w:val="20"/>
          <w:szCs w:val="20"/>
        </w:rPr>
      </w:pPr>
      <w:ins w:author="marcio.diniz@mountsinai.org" w:date="2025-10-07T20:45:00Z" w:id="1278">
        <w:r w:rsidRPr="63AF8425">
          <w:rPr>
            <w:sz w:val="20"/>
            <w:szCs w:val="20"/>
          </w:rPr>
          <w:t>Furthermore, w</w:t>
        </w:r>
      </w:ins>
      <w:r w:rsidRPr="63AF8425" w:rsidR="19378428">
        <w:rPr>
          <w:sz w:val="20"/>
          <w:szCs w:val="20"/>
        </w:rPr>
        <w:t>e will fit a multivariable Probabilistic Index model with secondary endpoints (Simplified SPAN Neuro</w:t>
      </w:r>
      <w:r w:rsidRPr="63AF8425" w:rsidR="2E887D9B">
        <w:rPr>
          <w:sz w:val="20"/>
          <w:szCs w:val="20"/>
        </w:rPr>
        <w:t xml:space="preserve"> </w:t>
      </w:r>
      <w:r w:rsidRPr="63AF8425" w:rsidR="19378428">
        <w:rPr>
          <w:sz w:val="20"/>
          <w:szCs w:val="20"/>
        </w:rPr>
        <w:t xml:space="preserve">Deficit Battery Score, </w:t>
      </w:r>
      <w:r w:rsidRPr="63AF8425" w:rsidR="2E887D9B">
        <w:rPr>
          <w:sz w:val="20"/>
          <w:szCs w:val="20"/>
        </w:rPr>
        <w:t xml:space="preserve">Duke Neuro Deficit Battery Score, MGH Neuro Deficit Battery Score, </w:t>
      </w:r>
      <w:r w:rsidRPr="63AF8425" w:rsidR="19378428">
        <w:rPr>
          <w:sz w:val="20"/>
          <w:szCs w:val="20"/>
        </w:rPr>
        <w:t xml:space="preserve">Transformed Corner Test Index and </w:t>
      </w:r>
      <w:proofErr w:type="spellStart"/>
      <w:r w:rsidRPr="63AF8425" w:rsidR="19378428">
        <w:rPr>
          <w:sz w:val="20"/>
          <w:szCs w:val="20"/>
        </w:rPr>
        <w:t>Bederson</w:t>
      </w:r>
      <w:proofErr w:type="spellEnd"/>
      <w:r w:rsidRPr="63AF8425" w:rsidR="19378428">
        <w:rPr>
          <w:sz w:val="20"/>
          <w:szCs w:val="20"/>
        </w:rPr>
        <w:t xml:space="preserve"> Neuro</w:t>
      </w:r>
      <w:r w:rsidRPr="63AF8425" w:rsidR="2E887D9B">
        <w:rPr>
          <w:sz w:val="20"/>
          <w:szCs w:val="20"/>
        </w:rPr>
        <w:t xml:space="preserve"> D</w:t>
      </w:r>
      <w:r w:rsidRPr="63AF8425" w:rsidR="19378428">
        <w:rPr>
          <w:sz w:val="20"/>
          <w:szCs w:val="20"/>
        </w:rPr>
        <w:t xml:space="preserve">eficit Score) as the response variable and </w:t>
      </w:r>
      <w:r w:rsidRPr="63AF8425" w:rsidR="11DBA37A">
        <w:rPr>
          <w:sz w:val="20"/>
          <w:szCs w:val="20"/>
        </w:rPr>
        <w:t>study</w:t>
      </w:r>
      <w:r w:rsidRPr="63AF8425" w:rsidR="19378428">
        <w:rPr>
          <w:sz w:val="20"/>
          <w:szCs w:val="20"/>
        </w:rPr>
        <w:t xml:space="preserve"> arm</w:t>
      </w:r>
      <w:ins w:author="marcio.diniz@mountsinai.org" w:date="2025-09-26T12:37:00Z" w:id="1279">
        <w:r w:rsidRPr="63AF8425" w:rsidR="13F47029">
          <w:rPr>
            <w:sz w:val="20"/>
            <w:szCs w:val="20"/>
          </w:rPr>
          <w:t xml:space="preserve"> (TNK and control) </w:t>
        </w:r>
      </w:ins>
      <w:del w:author="marcio.diniz@mountsinai.org" w:date="2025-10-07T20:48:00Z" w:id="1280">
        <w:r w:rsidRPr="63AF8425" w:rsidDel="19378428" w:rsidR="004A12AA">
          <w:rPr>
            <w:sz w:val="20"/>
            <w:szCs w:val="20"/>
          </w:rPr>
          <w:delText xml:space="preserve"> </w:delText>
        </w:r>
      </w:del>
      <w:r w:rsidRPr="63AF8425" w:rsidR="19378428">
        <w:rPr>
          <w:sz w:val="20"/>
          <w:szCs w:val="20"/>
        </w:rPr>
        <w:t xml:space="preserve">as main covariate adjusted by </w:t>
      </w:r>
      <w:ins w:author="marcio.diniz@mountsinai.org" w:date="2025-10-07T20:48:00Z" w:id="1281">
        <w:r w:rsidRPr="63AF8425" w:rsidR="791375EA">
          <w:rPr>
            <w:sz w:val="20"/>
            <w:szCs w:val="20"/>
          </w:rPr>
          <w:t xml:space="preserve">clot size, </w:t>
        </w:r>
      </w:ins>
      <w:r w:rsidRPr="63AF8425" w:rsidR="19378428">
        <w:rPr>
          <w:sz w:val="20"/>
          <w:szCs w:val="20"/>
        </w:rPr>
        <w:t>sex</w:t>
      </w:r>
      <w:del w:author="marcio.diniz@mountsinai.org" w:date="2025-10-07T21:12:00Z" w:id="1282">
        <w:r w:rsidRPr="63AF8425" w:rsidDel="19378428" w:rsidR="004A12AA">
          <w:rPr>
            <w:sz w:val="20"/>
            <w:szCs w:val="20"/>
          </w:rPr>
          <w:delText>, animal model</w:delText>
        </w:r>
      </w:del>
      <w:r w:rsidRPr="63AF8425" w:rsidR="19378428">
        <w:rPr>
          <w:sz w:val="20"/>
          <w:szCs w:val="20"/>
        </w:rPr>
        <w:t xml:space="preserve"> and site as fixed effects. </w:t>
      </w:r>
      <w:r w:rsidRPr="63AF8425" w:rsidR="6B84EC92">
        <w:rPr>
          <w:sz w:val="20"/>
          <w:szCs w:val="20"/>
        </w:rPr>
        <w:t>A</w:t>
      </w:r>
      <w:r w:rsidRPr="63AF8425" w:rsidR="2007210C">
        <w:rPr>
          <w:sz w:val="20"/>
          <w:szCs w:val="20"/>
        </w:rPr>
        <w:t xml:space="preserve">nimals with missing endpoints due </w:t>
      </w:r>
      <w:r w:rsidRPr="63AF8425" w:rsidR="0F088E63">
        <w:rPr>
          <w:sz w:val="20"/>
          <w:szCs w:val="20"/>
        </w:rPr>
        <w:t xml:space="preserve">to </w:t>
      </w:r>
      <w:r w:rsidRPr="63AF8425" w:rsidR="2007210C">
        <w:rPr>
          <w:sz w:val="20"/>
          <w:szCs w:val="20"/>
        </w:rPr>
        <w:t xml:space="preserve">death after surgery will have their outcomes imputed. </w:t>
      </w:r>
      <w:del w:author="marcio.diniz@mountsinai.org" w:date="2025-09-26T13:02:00Z" w:id="1283">
        <w:r w:rsidRPr="63AF8425" w:rsidDel="09A9A549" w:rsidR="004A12AA">
          <w:rPr>
            <w:sz w:val="20"/>
            <w:szCs w:val="20"/>
          </w:rPr>
          <w:delText xml:space="preserve">Probability index as effect size with 95% confidence interval will be reported. </w:delText>
        </w:r>
      </w:del>
      <w:r w:rsidRPr="63AF8425" w:rsidR="11DBA37A">
        <w:rPr>
          <w:sz w:val="20"/>
          <w:szCs w:val="20"/>
        </w:rPr>
        <w:t xml:space="preserve">Overall survival within </w:t>
      </w:r>
      <w:bookmarkStart w:name="_Int_EnfiDHTH" w:id="1284"/>
      <w:r w:rsidRPr="63AF8425" w:rsidR="11DBA37A">
        <w:rPr>
          <w:sz w:val="20"/>
          <w:szCs w:val="20"/>
        </w:rPr>
        <w:t>30 days</w:t>
      </w:r>
      <w:bookmarkEnd w:id="1284"/>
      <w:r w:rsidRPr="63AF8425" w:rsidR="11DBA37A">
        <w:rPr>
          <w:sz w:val="20"/>
          <w:szCs w:val="20"/>
        </w:rPr>
        <w:t xml:space="preserve"> will </w:t>
      </w:r>
      <w:r w:rsidRPr="63AF8425" w:rsidR="3C20F441">
        <w:rPr>
          <w:sz w:val="20"/>
          <w:szCs w:val="20"/>
        </w:rPr>
        <w:t xml:space="preserve">be </w:t>
      </w:r>
      <w:r w:rsidRPr="63AF8425" w:rsidR="11DBA37A">
        <w:rPr>
          <w:sz w:val="20"/>
          <w:szCs w:val="20"/>
        </w:rPr>
        <w:t xml:space="preserve">compared between study arms and </w:t>
      </w:r>
      <w:del w:author="marcio.diniz@mountsinai.org" w:date="2025-09-26T12:38:00Z" w:id="1285">
        <w:r w:rsidRPr="63AF8425" w:rsidDel="09A9A549" w:rsidR="004A12AA">
          <w:rPr>
            <w:sz w:val="20"/>
            <w:szCs w:val="20"/>
          </w:rPr>
          <w:delText>their control arm</w:delText>
        </w:r>
      </w:del>
      <w:ins w:author="marcio.diniz@mountsinai.org" w:date="2025-09-26T12:38:00Z" w:id="1286">
        <w:r w:rsidRPr="63AF8425" w:rsidR="524F33B4">
          <w:rPr>
            <w:sz w:val="20"/>
            <w:szCs w:val="20"/>
          </w:rPr>
          <w:t>clot sizes</w:t>
        </w:r>
      </w:ins>
      <w:r w:rsidRPr="63AF8425" w:rsidR="11DBA37A">
        <w:rPr>
          <w:sz w:val="20"/>
          <w:szCs w:val="20"/>
        </w:rPr>
        <w:t xml:space="preserve"> using Proportional Hazard Cox regression model with study arm </w:t>
      </w:r>
      <w:ins w:author="marcio.diniz@mountsinai.org" w:date="2025-09-26T12:39:00Z" w:id="1287">
        <w:r w:rsidRPr="63AF8425" w:rsidR="2DEA9631">
          <w:rPr>
            <w:sz w:val="20"/>
            <w:szCs w:val="20"/>
          </w:rPr>
          <w:t xml:space="preserve">(TNK and control) </w:t>
        </w:r>
      </w:ins>
      <w:r w:rsidRPr="63AF8425" w:rsidR="11DBA37A">
        <w:rPr>
          <w:sz w:val="20"/>
          <w:szCs w:val="20"/>
        </w:rPr>
        <w:t xml:space="preserve">as main covariate adjusted by </w:t>
      </w:r>
      <w:ins w:author="marcio.diniz@mountsinai.org" w:date="2025-10-07T20:48:00Z" w:id="1288">
        <w:r w:rsidRPr="63AF8425" w:rsidR="4C57E5C4">
          <w:rPr>
            <w:sz w:val="20"/>
            <w:szCs w:val="20"/>
          </w:rPr>
          <w:t xml:space="preserve">and clot </w:t>
        </w:r>
      </w:ins>
      <w:ins w:author="marcio.diniz@mountsinai.org" w:date="2025-10-07T21:13:00Z" w:id="1289">
        <w:r w:rsidRPr="63AF8425" w:rsidR="7206199B">
          <w:rPr>
            <w:sz w:val="20"/>
            <w:szCs w:val="20"/>
          </w:rPr>
          <w:t>length</w:t>
        </w:r>
      </w:ins>
      <w:ins w:author="marcio.diniz@mountsinai.org" w:date="2025-10-07T20:48:00Z" w:id="1290">
        <w:r w:rsidRPr="63AF8425" w:rsidR="4C57E5C4">
          <w:rPr>
            <w:sz w:val="20"/>
            <w:szCs w:val="20"/>
          </w:rPr>
          <w:t xml:space="preserve"> (3cm and 4cm)</w:t>
        </w:r>
      </w:ins>
      <w:ins w:author="marcio.diniz@mountsinai.org" w:date="2025-10-07T20:49:00Z" w:id="1291">
        <w:r w:rsidRPr="63AF8425" w:rsidR="4C57E5C4">
          <w:rPr>
            <w:sz w:val="20"/>
            <w:szCs w:val="20"/>
          </w:rPr>
          <w:t xml:space="preserve">, </w:t>
        </w:r>
      </w:ins>
      <w:r w:rsidRPr="63AF8425" w:rsidR="11DBA37A">
        <w:rPr>
          <w:sz w:val="20"/>
          <w:szCs w:val="20"/>
        </w:rPr>
        <w:t>sex</w:t>
      </w:r>
      <w:del w:author="marcio.diniz@mountsinai.org" w:date="2025-10-07T21:13:00Z" w:id="1292">
        <w:r w:rsidRPr="63AF8425" w:rsidDel="11DBA37A" w:rsidR="004A12AA">
          <w:rPr>
            <w:sz w:val="20"/>
            <w:szCs w:val="20"/>
          </w:rPr>
          <w:delText>, animal model</w:delText>
        </w:r>
      </w:del>
      <w:r w:rsidRPr="63AF8425" w:rsidR="11DBA37A">
        <w:rPr>
          <w:sz w:val="20"/>
          <w:szCs w:val="20"/>
        </w:rPr>
        <w:t xml:space="preserve"> as fixed effects</w:t>
      </w:r>
      <w:r w:rsidRPr="63AF8425" w:rsidR="3C20F441">
        <w:rPr>
          <w:sz w:val="20"/>
          <w:szCs w:val="20"/>
        </w:rPr>
        <w:t xml:space="preserve"> and site as strata</w:t>
      </w:r>
      <w:r w:rsidRPr="63AF8425" w:rsidR="11DBA37A">
        <w:rPr>
          <w:sz w:val="20"/>
          <w:szCs w:val="20"/>
        </w:rPr>
        <w:t>.</w:t>
      </w:r>
      <w:ins w:author="marcio.diniz@mountsinai.org" w:date="2025-09-26T12:39:00Z" w:id="1293">
        <w:r w:rsidRPr="63AF8425" w:rsidR="6CEF73FD">
          <w:rPr>
            <w:sz w:val="20"/>
            <w:szCs w:val="20"/>
          </w:rPr>
          <w:t xml:space="preserve"> </w:t>
        </w:r>
      </w:ins>
      <w:del w:author="marcio.diniz@mountsinai.org" w:date="2025-09-26T13:02:00Z" w:id="1294">
        <w:r w:rsidRPr="63AF8425" w:rsidDel="09A9A549" w:rsidR="004A12AA">
          <w:rPr>
            <w:sz w:val="20"/>
            <w:szCs w:val="20"/>
          </w:rPr>
          <w:delText xml:space="preserve"> Hazard ratios with 95% confidence interval and their adjusted p-values will be reported.</w:delText>
        </w:r>
      </w:del>
      <w:r w:rsidRPr="63AF8425" w:rsidR="6939CFFA">
        <w:rPr>
          <w:sz w:val="20"/>
          <w:szCs w:val="20"/>
        </w:rPr>
        <w:t xml:space="preserve"> </w:t>
      </w:r>
      <w:del w:author="marcio.diniz@mountsinai.org" w:date="2025-09-26T13:03:00Z" w:id="1295">
        <w:r w:rsidRPr="63AF8425" w:rsidDel="09A9A549" w:rsidR="004A12AA">
          <w:rPr>
            <w:sz w:val="20"/>
            <w:szCs w:val="20"/>
          </w:rPr>
          <w:delText>Multiplicity correction will not be applied.</w:delText>
        </w:r>
      </w:del>
      <w:ins w:author="marcio.diniz@mountsinai.org" w:date="2025-09-26T13:01:00Z" w:id="1296">
        <w:r w:rsidRPr="63AF8425" w:rsidR="34577290">
          <w:rPr>
            <w:sz w:val="20"/>
            <w:szCs w:val="20"/>
          </w:rPr>
          <w:t xml:space="preserve"> For each model, interaction will be tested between study arm and clot size. In the presence of interaction, study arms will be compared within each clot size. Furthermore, clot </w:t>
        </w:r>
      </w:ins>
      <w:ins w:author="marcio.diniz@mountsinai.org" w:date="2025-10-07T21:13:00Z" w:id="1297">
        <w:r w:rsidRPr="63AF8425" w:rsidR="2A50ACFA">
          <w:rPr>
            <w:sz w:val="20"/>
            <w:szCs w:val="20"/>
          </w:rPr>
          <w:t>length</w:t>
        </w:r>
      </w:ins>
      <w:ins w:author="marcio.diniz@mountsinai.org" w:date="2025-09-26T13:01:00Z" w:id="1298">
        <w:r w:rsidRPr="63AF8425" w:rsidR="34577290">
          <w:rPr>
            <w:sz w:val="20"/>
            <w:szCs w:val="20"/>
          </w:rPr>
          <w:t xml:space="preserve">s will be compared within each study arm. In the absence of interaction, the interaction term will be dropped, and study arm and clot size will be considered as additive effects. Comparison between study arms stratified analysis per clot size and comparison between clot size stratified by study </w:t>
        </w:r>
        <w:proofErr w:type="gramStart"/>
        <w:r w:rsidRPr="63AF8425" w:rsidR="34577290">
          <w:rPr>
            <w:sz w:val="20"/>
            <w:szCs w:val="20"/>
          </w:rPr>
          <w:t>arm</w:t>
        </w:r>
        <w:proofErr w:type="gramEnd"/>
        <w:r w:rsidRPr="63AF8425" w:rsidR="34577290">
          <w:rPr>
            <w:sz w:val="20"/>
            <w:szCs w:val="20"/>
          </w:rPr>
          <w:t xml:space="preserve"> will be also performed. When the interaction is significant, these stratified contrasts are primary. When </w:t>
        </w:r>
        <w:proofErr w:type="gramStart"/>
        <w:r w:rsidRPr="63AF8425" w:rsidR="34577290">
          <w:rPr>
            <w:sz w:val="20"/>
            <w:szCs w:val="20"/>
          </w:rPr>
          <w:t>not</w:t>
        </w:r>
        <w:proofErr w:type="gramEnd"/>
        <w:r w:rsidRPr="63AF8425" w:rsidR="34577290">
          <w:rPr>
            <w:sz w:val="20"/>
            <w:szCs w:val="20"/>
          </w:rPr>
          <w:t xml:space="preserve"> significant, they are supportive.</w:t>
        </w:r>
      </w:ins>
      <w:ins w:author="marcio.diniz@mountsinai.org" w:date="2025-09-26T13:02:00Z" w:id="1299">
        <w:r w:rsidRPr="63AF8425" w:rsidR="34577290">
          <w:rPr>
            <w:sz w:val="20"/>
            <w:szCs w:val="20"/>
          </w:rPr>
          <w:t xml:space="preserve"> </w:t>
        </w:r>
      </w:ins>
    </w:p>
    <w:p w:rsidR="72654BEF" w:rsidP="167F6DE2" w:rsidRDefault="34577290" w14:paraId="7CB6A4E7" w14:textId="2D2DB427">
      <w:pPr>
        <w:spacing w:after="0"/>
        <w:jc w:val="both"/>
        <w:rPr>
          <w:sz w:val="20"/>
          <w:szCs w:val="20"/>
        </w:rPr>
      </w:pPr>
      <w:ins w:author="marcio.diniz@mountsinai.org" w:date="2025-09-26T13:02:00Z" w:id="1300">
        <w:r w:rsidRPr="63AF8425">
          <w:rPr>
            <w:sz w:val="20"/>
            <w:szCs w:val="20"/>
          </w:rPr>
          <w:t xml:space="preserve">Probability index as effect size for PI models and hazard ratios for PH Cox model </w:t>
        </w:r>
      </w:ins>
      <w:ins w:author="marcio.diniz@mountsinai.org" w:date="2025-09-26T13:03:00Z" w:id="1301">
        <w:r w:rsidRPr="63AF8425" w:rsidR="6A83EF83">
          <w:rPr>
            <w:sz w:val="20"/>
            <w:szCs w:val="20"/>
          </w:rPr>
          <w:t>with 95% confidence interval</w:t>
        </w:r>
      </w:ins>
      <w:ins w:author="marcio.diniz@mountsinai.org" w:date="2025-10-07T20:58:00Z" w:id="1302">
        <w:r w:rsidRPr="63AF8425" w:rsidR="2E89ACE0">
          <w:rPr>
            <w:sz w:val="20"/>
            <w:szCs w:val="20"/>
          </w:rPr>
          <w:t>s</w:t>
        </w:r>
      </w:ins>
      <w:ins w:author="marcio.diniz@mountsinai.org" w:date="2025-09-26T13:03:00Z" w:id="1303">
        <w:r w:rsidRPr="63AF8425" w:rsidR="6A83EF83">
          <w:rPr>
            <w:sz w:val="20"/>
            <w:szCs w:val="20"/>
          </w:rPr>
          <w:t xml:space="preserve"> </w:t>
        </w:r>
      </w:ins>
      <w:ins w:author="marcio.diniz@mountsinai.org" w:date="2025-09-26T13:02:00Z" w:id="1304">
        <w:r w:rsidRPr="63AF8425">
          <w:rPr>
            <w:sz w:val="20"/>
            <w:szCs w:val="20"/>
          </w:rPr>
          <w:t>will be reported.</w:t>
        </w:r>
      </w:ins>
      <w:ins w:author="marcio.diniz@mountsinai.org" w:date="2025-09-26T13:03:00Z" w:id="1305">
        <w:r w:rsidRPr="63AF8425" w:rsidR="4852E6E4">
          <w:rPr>
            <w:sz w:val="20"/>
            <w:szCs w:val="20"/>
          </w:rPr>
          <w:t xml:space="preserve"> Multiplicity correction will not be applied.</w:t>
        </w:r>
      </w:ins>
    </w:p>
    <w:p w:rsidRPr="00B37F90" w:rsidR="000A4EC0" w:rsidP="004A12AA" w:rsidRDefault="000A4EC0" w14:paraId="1AD7B439" w14:textId="53D7B443">
      <w:pPr>
        <w:spacing w:after="0"/>
        <w:jc w:val="both"/>
        <w:rPr>
          <w:rFonts w:cstheme="minorHAnsi"/>
          <w:sz w:val="20"/>
          <w:szCs w:val="20"/>
        </w:rPr>
      </w:pPr>
    </w:p>
    <w:p w:rsidRPr="00B37F90" w:rsidR="000A4EC0" w:rsidP="167F6DE2" w:rsidRDefault="2007210C" w14:paraId="152B4183" w14:textId="5BF226CA">
      <w:pPr>
        <w:spacing w:after="0"/>
        <w:jc w:val="both"/>
        <w:rPr>
          <w:sz w:val="20"/>
          <w:szCs w:val="20"/>
        </w:rPr>
      </w:pPr>
      <w:r w:rsidRPr="63AF8425">
        <w:rPr>
          <w:sz w:val="20"/>
          <w:szCs w:val="20"/>
        </w:rPr>
        <w:t xml:space="preserve">Missing data: For all </w:t>
      </w:r>
      <w:del w:author="marcio.diniz@mountsinai.org" w:date="2025-09-26T12:34:00Z" w:id="1306">
        <w:r w:rsidRPr="63AF8425" w:rsidDel="2007210C" w:rsidR="000A4EC0">
          <w:rPr>
            <w:sz w:val="20"/>
            <w:szCs w:val="20"/>
          </w:rPr>
          <w:delText>behavior</w:delText>
        </w:r>
      </w:del>
      <w:r w:rsidRPr="63AF8425">
        <w:rPr>
          <w:sz w:val="20"/>
          <w:szCs w:val="20"/>
        </w:rPr>
        <w:t xml:space="preserve"> endpoints, animals with missing </w:t>
      </w:r>
      <w:ins w:author="marcio.diniz@mountsinai.org" w:date="2025-10-07T20:57:00Z" w:id="1307">
        <w:r w:rsidRPr="63AF8425" w:rsidR="6C76284A">
          <w:rPr>
            <w:sz w:val="20"/>
            <w:szCs w:val="20"/>
          </w:rPr>
          <w:t xml:space="preserve">data </w:t>
        </w:r>
      </w:ins>
      <w:r w:rsidRPr="63AF8425">
        <w:rPr>
          <w:sz w:val="20"/>
          <w:szCs w:val="20"/>
        </w:rPr>
        <w:t>due death after surgery will have their outcomes imputed with the worst</w:t>
      </w:r>
      <w:r w:rsidRPr="63AF8425" w:rsidR="6B84EC92">
        <w:rPr>
          <w:sz w:val="20"/>
          <w:szCs w:val="20"/>
        </w:rPr>
        <w:t xml:space="preserve"> rank</w:t>
      </w:r>
      <w:r w:rsidRPr="63AF8425">
        <w:rPr>
          <w:sz w:val="20"/>
          <w:szCs w:val="20"/>
        </w:rPr>
        <w:t xml:space="preserve"> score</w:t>
      </w:r>
      <w:del w:author="marcio.diniz@mountsinai.org" w:date="2025-09-26T12:34:00Z" w:id="1308">
        <w:r w:rsidRPr="63AF8425" w:rsidDel="2007210C" w:rsidR="000A4EC0">
          <w:rPr>
            <w:sz w:val="20"/>
            <w:szCs w:val="20"/>
          </w:rPr>
          <w:delText xml:space="preserve"> by animal model, sex and treatment arm</w:delText>
        </w:r>
      </w:del>
      <w:ins w:author="marcio.diniz@mountsinai.org" w:date="2025-09-26T12:40:00Z" w:id="1309">
        <w:r w:rsidRPr="63AF8425" w:rsidR="003BC1A7">
          <w:rPr>
            <w:sz w:val="20"/>
            <w:szCs w:val="20"/>
          </w:rPr>
          <w:t xml:space="preserve"> and multiple imputation</w:t>
        </w:r>
      </w:ins>
      <w:r w:rsidRPr="63AF8425" w:rsidR="0CE2B0D1">
        <w:rPr>
          <w:sz w:val="20"/>
          <w:szCs w:val="20"/>
        </w:rPr>
        <w:t xml:space="preserve">. Animals with missing endpoints due </w:t>
      </w:r>
      <w:r w:rsidRPr="63AF8425" w:rsidR="7CF28AF9">
        <w:rPr>
          <w:sz w:val="20"/>
          <w:szCs w:val="20"/>
        </w:rPr>
        <w:t xml:space="preserve">to </w:t>
      </w:r>
      <w:r w:rsidRPr="63AF8425" w:rsidR="0CE2B0D1">
        <w:rPr>
          <w:sz w:val="20"/>
          <w:szCs w:val="20"/>
        </w:rPr>
        <w:t xml:space="preserve">other causes will be excluded. </w:t>
      </w:r>
      <w:ins w:author="marcio.diniz@mountsinai.org" w:date="2025-09-26T12:43:00Z" w:id="1310">
        <w:r w:rsidRPr="63AF8425" w:rsidR="23C77F47">
          <w:rPr>
            <w:sz w:val="20"/>
            <w:szCs w:val="20"/>
          </w:rPr>
          <w:t>Worst score will be calculated considering different possible strata: (</w:t>
        </w:r>
        <w:proofErr w:type="spellStart"/>
        <w:r w:rsidRPr="63AF8425" w:rsidR="23C77F47">
          <w:rPr>
            <w:sz w:val="20"/>
            <w:szCs w:val="20"/>
          </w:rPr>
          <w:t>i</w:t>
        </w:r>
        <w:proofErr w:type="spellEnd"/>
        <w:r w:rsidRPr="63AF8425" w:rsidR="23C77F47">
          <w:rPr>
            <w:sz w:val="20"/>
            <w:szCs w:val="20"/>
          </w:rPr>
          <w:t>) overall, (ii</w:t>
        </w:r>
      </w:ins>
      <w:ins w:author="marcio.diniz@mountsinai.org" w:date="2025-09-26T12:44:00Z" w:id="1311">
        <w:r w:rsidRPr="63AF8425" w:rsidR="23C77F47">
          <w:rPr>
            <w:sz w:val="20"/>
            <w:szCs w:val="20"/>
          </w:rPr>
          <w:t>) animal model and sex and (iii) animal model, sex</w:t>
        </w:r>
        <w:r w:rsidRPr="63AF8425" w:rsidR="52D16A72">
          <w:rPr>
            <w:sz w:val="20"/>
            <w:szCs w:val="20"/>
          </w:rPr>
          <w:t>, study arm and</w:t>
        </w:r>
        <w:r w:rsidRPr="63AF8425" w:rsidR="23C77F47">
          <w:rPr>
            <w:sz w:val="20"/>
            <w:szCs w:val="20"/>
          </w:rPr>
          <w:t xml:space="preserve"> clot size. </w:t>
        </w:r>
      </w:ins>
      <w:r w:rsidRPr="63AF8425">
        <w:rPr>
          <w:sz w:val="20"/>
          <w:szCs w:val="20"/>
        </w:rPr>
        <w:t xml:space="preserve">Multiple imputation will be performed using multivariate imputation by chained equations (MICE) based on predictive-mean matching. The number of imputed datasets will be at least twenty. Predictors for multiple imputation will be treatment arm, animal model, sex, site, surgery weight, surgery animal age, </w:t>
      </w:r>
      <w:ins w:author="marcio.diniz@mountsinai.org" w:date="2025-09-26T12:43:00Z" w:id="1312">
        <w:r w:rsidRPr="63AF8425" w:rsidR="7BC969DB">
          <w:rPr>
            <w:sz w:val="20"/>
            <w:szCs w:val="20"/>
          </w:rPr>
          <w:t xml:space="preserve">surgery </w:t>
        </w:r>
      </w:ins>
      <w:ins w:author="marcio.diniz@mountsinai.org" w:date="2025-09-26T12:41:00Z" w:id="1313">
        <w:r w:rsidRPr="63AF8425" w:rsidR="0EF2CE01">
          <w:rPr>
            <w:sz w:val="20"/>
            <w:szCs w:val="20"/>
          </w:rPr>
          <w:t xml:space="preserve">suture length and </w:t>
        </w:r>
      </w:ins>
      <w:ins w:author="marcio.diniz@mountsinai.org" w:date="2025-09-26T12:43:00Z" w:id="1314">
        <w:r w:rsidRPr="63AF8425" w:rsidR="137A9B20">
          <w:rPr>
            <w:sz w:val="20"/>
            <w:szCs w:val="20"/>
          </w:rPr>
          <w:t xml:space="preserve">surgery </w:t>
        </w:r>
      </w:ins>
      <w:ins w:author="marcio.diniz@mountsinai.org" w:date="2025-09-26T12:41:00Z" w:id="1315">
        <w:r w:rsidRPr="63AF8425" w:rsidR="0EF2CE01">
          <w:rPr>
            <w:sz w:val="20"/>
            <w:szCs w:val="20"/>
          </w:rPr>
          <w:t xml:space="preserve">suture width </w:t>
        </w:r>
      </w:ins>
      <w:r w:rsidRPr="63AF8425" w:rsidR="2E887D9B">
        <w:rPr>
          <w:sz w:val="20"/>
          <w:szCs w:val="20"/>
        </w:rPr>
        <w:t>for endpoints at day 2</w:t>
      </w:r>
      <w:ins w:author="marcio.diniz@mountsinai.org" w:date="2025-09-26T12:42:00Z" w:id="1316">
        <w:r w:rsidRPr="63AF8425" w:rsidR="5861FC20">
          <w:rPr>
            <w:sz w:val="20"/>
            <w:szCs w:val="20"/>
          </w:rPr>
          <w:t>/3</w:t>
        </w:r>
      </w:ins>
      <w:r w:rsidRPr="63AF8425" w:rsidR="2E887D9B">
        <w:rPr>
          <w:sz w:val="20"/>
          <w:szCs w:val="20"/>
        </w:rPr>
        <w:t>. Additionally,</w:t>
      </w:r>
      <w:r w:rsidRPr="63AF8425">
        <w:rPr>
          <w:sz w:val="20"/>
          <w:szCs w:val="20"/>
        </w:rPr>
        <w:t xml:space="preserve"> </w:t>
      </w:r>
      <w:del w:author="marcio.diniz@mountsinai.org" w:date="2025-09-26T12:40:00Z" w:id="1317">
        <w:r w:rsidRPr="63AF8425" w:rsidDel="2007210C" w:rsidR="000A4EC0">
          <w:rPr>
            <w:sz w:val="20"/>
            <w:szCs w:val="20"/>
          </w:rPr>
          <w:delText>Day-2</w:delText>
        </w:r>
      </w:del>
      <w:ins w:author="marcio.diniz@mountsinai.org" w:date="2025-09-26T12:40:00Z" w:id="1318">
        <w:r w:rsidRPr="63AF8425" w:rsidR="2AA998F9">
          <w:rPr>
            <w:sz w:val="20"/>
            <w:szCs w:val="20"/>
          </w:rPr>
          <w:t>early</w:t>
        </w:r>
      </w:ins>
      <w:r w:rsidRPr="63AF8425">
        <w:rPr>
          <w:sz w:val="20"/>
          <w:szCs w:val="20"/>
        </w:rPr>
        <w:t xml:space="preserve"> MRI fraction </w:t>
      </w:r>
      <w:proofErr w:type="gramStart"/>
      <w:r w:rsidRPr="63AF8425">
        <w:rPr>
          <w:sz w:val="20"/>
          <w:szCs w:val="20"/>
        </w:rPr>
        <w:t>lesion</w:t>
      </w:r>
      <w:proofErr w:type="gramEnd"/>
      <w:r w:rsidRPr="63AF8425" w:rsidR="2E887D9B">
        <w:rPr>
          <w:sz w:val="20"/>
          <w:szCs w:val="20"/>
        </w:rPr>
        <w:t xml:space="preserve"> will also be considered as a predictor for multiple </w:t>
      </w:r>
      <w:proofErr w:type="gramStart"/>
      <w:r w:rsidRPr="63AF8425" w:rsidR="2E887D9B">
        <w:rPr>
          <w:sz w:val="20"/>
          <w:szCs w:val="20"/>
        </w:rPr>
        <w:t>imputation</w:t>
      </w:r>
      <w:proofErr w:type="gramEnd"/>
      <w:r w:rsidRPr="63AF8425" w:rsidR="2E887D9B">
        <w:rPr>
          <w:sz w:val="20"/>
          <w:szCs w:val="20"/>
        </w:rPr>
        <w:t xml:space="preserve"> for endpoints at day 30</w:t>
      </w:r>
      <w:r w:rsidRPr="63AF8425">
        <w:rPr>
          <w:sz w:val="20"/>
          <w:szCs w:val="20"/>
        </w:rPr>
        <w:t xml:space="preserve">. The plausibility of imputed values will be inspected by density plots of imputed and observed values.  </w:t>
      </w:r>
      <w:r w:rsidRPr="63AF8425" w:rsidR="0CE2B0D1">
        <w:rPr>
          <w:sz w:val="20"/>
          <w:szCs w:val="20"/>
        </w:rPr>
        <w:t>The outlined statistical analysis will be performed for each imputed dataset and results will be pooled according to Rubin</w:t>
      </w:r>
      <w:r w:rsidRPr="63AF8425" w:rsidR="43123876">
        <w:rPr>
          <w:sz w:val="20"/>
          <w:szCs w:val="20"/>
        </w:rPr>
        <w:t>’s rules</w:t>
      </w:r>
      <w:r w:rsidRPr="63AF8425" w:rsidR="0CE2B0D1">
        <w:rPr>
          <w:sz w:val="20"/>
          <w:szCs w:val="20"/>
        </w:rPr>
        <w:t xml:space="preserve">.  </w:t>
      </w:r>
      <w:r w:rsidRPr="63AF8425" w:rsidR="3005AFE2">
        <w:rPr>
          <w:sz w:val="20"/>
          <w:szCs w:val="20"/>
        </w:rPr>
        <w:t>Similar analyses will be performed for all imaging endpoints.</w:t>
      </w:r>
    </w:p>
    <w:p w:rsidRPr="00B37F90" w:rsidR="009D76B2" w:rsidP="000A4EC0" w:rsidRDefault="009D76B2" w14:paraId="764C276B" w14:textId="6EF56991">
      <w:pPr>
        <w:spacing w:after="0"/>
        <w:jc w:val="both"/>
        <w:rPr>
          <w:rFonts w:cstheme="minorHAnsi"/>
          <w:sz w:val="20"/>
          <w:szCs w:val="20"/>
        </w:rPr>
      </w:pPr>
    </w:p>
    <w:p w:rsidRPr="00B37F90" w:rsidR="009D76B2" w:rsidP="000A4EC0" w:rsidRDefault="003E1CDB" w14:paraId="57DFBF6F" w14:textId="620A6E6E">
      <w:pPr>
        <w:spacing w:after="0"/>
        <w:jc w:val="both"/>
        <w:rPr>
          <w:rFonts w:cstheme="minorHAnsi"/>
          <w:sz w:val="20"/>
          <w:szCs w:val="20"/>
        </w:rPr>
      </w:pPr>
      <w:r w:rsidRPr="00B37F90">
        <w:rPr>
          <w:rFonts w:cstheme="minorHAnsi"/>
          <w:sz w:val="20"/>
          <w:szCs w:val="20"/>
        </w:rPr>
        <w:t>All c</w:t>
      </w:r>
      <w:r w:rsidRPr="00B37F90" w:rsidR="009D76B2">
        <w:rPr>
          <w:rFonts w:cstheme="minorHAnsi"/>
          <w:sz w:val="20"/>
          <w:szCs w:val="20"/>
        </w:rPr>
        <w:t>alculations will be performed using R, version 4.0 or higher.</w:t>
      </w:r>
    </w:p>
    <w:p w:rsidRPr="00B37F90" w:rsidR="00631C16" w:rsidP="000A4EC0" w:rsidRDefault="00631C16" w14:paraId="58569CDC" w14:textId="77777777">
      <w:pPr>
        <w:spacing w:after="0"/>
        <w:jc w:val="both"/>
        <w:rPr>
          <w:rFonts w:cstheme="minorHAnsi"/>
          <w:sz w:val="20"/>
          <w:szCs w:val="20"/>
        </w:rPr>
      </w:pPr>
    </w:p>
    <w:p w:rsidRPr="00B37F90" w:rsidR="00CC212D" w:rsidP="00631C16" w:rsidRDefault="00CC212D" w14:paraId="2E987B5A" w14:textId="77777777">
      <w:pPr>
        <w:spacing w:after="0"/>
        <w:jc w:val="both"/>
        <w:rPr>
          <w:rFonts w:cstheme="minorHAnsi"/>
          <w:sz w:val="20"/>
          <w:szCs w:val="20"/>
        </w:rPr>
      </w:pPr>
    </w:p>
    <w:p w:rsidRPr="00631C16" w:rsidR="00CC212D" w:rsidP="00631C16" w:rsidRDefault="00631C16" w14:paraId="45E510A6" w14:textId="6CE99B65">
      <w:pPr>
        <w:spacing w:after="0"/>
        <w:jc w:val="both"/>
        <w:rPr>
          <w:rFonts w:cstheme="minorHAnsi"/>
          <w:sz w:val="20"/>
          <w:szCs w:val="20"/>
        </w:rPr>
      </w:pPr>
      <w:r w:rsidRPr="00B37F90">
        <w:rPr>
          <w:rFonts w:cstheme="minorHAnsi"/>
          <w:sz w:val="20"/>
          <w:szCs w:val="20"/>
        </w:rPr>
        <w:t>Final version a</w:t>
      </w:r>
      <w:r w:rsidRPr="00B37F90" w:rsidR="00CC212D">
        <w:rPr>
          <w:rFonts w:cstheme="minorHAnsi"/>
          <w:sz w:val="20"/>
          <w:szCs w:val="20"/>
        </w:rPr>
        <w:t>pproved by</w:t>
      </w:r>
      <w:r w:rsidRPr="00631C16" w:rsidR="00CC212D">
        <w:rPr>
          <w:rFonts w:cstheme="minorHAnsi"/>
          <w:sz w:val="20"/>
          <w:szCs w:val="20"/>
        </w:rPr>
        <w:t xml:space="preserve"> email vote of the Steering Committee </w:t>
      </w:r>
      <w:del w:author="Jessica Lamb" w:date="2025-09-23T10:19:00Z" w16du:dateUtc="2025-09-23T17:19:00Z" w:id="1319">
        <w:r w:rsidRPr="00BE0335" w:rsidDel="00CC15A1" w:rsidR="00CC212D">
          <w:rPr>
            <w:rFonts w:cstheme="minorHAnsi"/>
            <w:strike/>
            <w:sz w:val="20"/>
            <w:szCs w:val="20"/>
          </w:rPr>
          <w:delText>6/14/2024</w:delText>
        </w:r>
      </w:del>
    </w:p>
    <w:sectPr w:rsidRPr="00631C16" w:rsidR="00CC212D" w:rsidSect="00AB5827">
      <w:pgSz w:w="12240" w:h="15840"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ma" w:author="marcio.diniz@mountsinai.org" w:date="2025-10-07T15:19:00Z" w:id="19">
    <w:p w:rsidR="00000000" w:rsidRDefault="00000000" w14:paraId="5BF76FE0" w14:textId="38850044">
      <w:pPr>
        <w:pStyle w:val="CommentText"/>
      </w:pPr>
      <w:r>
        <w:rPr>
          <w:rStyle w:val="CommentReference"/>
        </w:rPr>
        <w:annotationRef/>
      </w:r>
      <w:r w:rsidRPr="0A1A66D2">
        <w:t>Should we update these dates?</w:t>
      </w:r>
    </w:p>
  </w:comment>
  <w:comment w:initials="JL" w:author="Jessica Lamb" w:date="2025-10-07T16:44:00Z" w:id="20">
    <w:p w:rsidR="00861F9A" w:rsidP="00861F9A" w:rsidRDefault="00861F9A" w14:paraId="56C02DF2" w14:textId="77777777">
      <w:pPr>
        <w:pStyle w:val="CommentText"/>
      </w:pPr>
      <w:r>
        <w:rPr>
          <w:rStyle w:val="CommentReference"/>
        </w:rPr>
        <w:annotationRef/>
      </w:r>
      <w:r>
        <w:t xml:space="preserve">These are the updated dates. </w:t>
      </w:r>
    </w:p>
  </w:comment>
  <w:comment w:initials="ma" w:author="marcio.diniz@mountsinai.org" w:date="2025-10-07T15:21:00Z" w:id="83">
    <w:p w:rsidR="00000000" w:rsidRDefault="00000000" w14:paraId="6983742B" w14:textId="2FE236F6">
      <w:pPr>
        <w:pStyle w:val="CommentText"/>
      </w:pPr>
      <w:r>
        <w:rPr>
          <w:rStyle w:val="CommentReference"/>
        </w:rPr>
        <w:annotationRef/>
      </w:r>
      <w:r w:rsidRPr="2B74740C">
        <w:t>Does that include clot size 5cm?</w:t>
      </w:r>
    </w:p>
  </w:comment>
  <w:comment w:initials="JL" w:author="Jessica Lamb" w:date="2025-10-07T16:45:00Z" w:id="84">
    <w:p w:rsidR="00956AD1" w:rsidP="00956AD1" w:rsidRDefault="00956AD1" w14:paraId="15A592DA" w14:textId="77777777">
      <w:pPr>
        <w:pStyle w:val="CommentText"/>
      </w:pPr>
      <w:r>
        <w:rPr>
          <w:rStyle w:val="CommentReference"/>
        </w:rPr>
        <w:annotationRef/>
      </w:r>
      <w:r>
        <w:t>No, we only used 3 and 4cm clots in this part of the stage.</w:t>
      </w:r>
    </w:p>
  </w:comment>
  <w:comment w:initials="JL" w:author="Jessica Lamb" w:date="2025-09-23T10:25:00Z" w:id="92">
    <w:p w:rsidR="000316A0" w:rsidP="000316A0" w:rsidRDefault="000316A0" w14:paraId="7AE33934" w14:textId="2F32A8DE">
      <w:pPr>
        <w:pStyle w:val="CommentText"/>
      </w:pPr>
      <w:r>
        <w:rPr>
          <w:rStyle w:val="CommentReference"/>
        </w:rPr>
        <w:annotationRef/>
      </w:r>
      <w:r>
        <w:t>There is only 1 model so I included it here, but excluded it in subsequent groups</w:t>
      </w:r>
    </w:p>
  </w:comment>
  <w:comment w:initials="ma" w:author="marcio.diniz@mountsinai.org" w:date="2025-10-07T17:11:00Z" w:id="93">
    <w:p w:rsidR="00000000" w:rsidRDefault="00000000" w14:paraId="4F3CA48C" w14:textId="238151BC">
      <w:pPr>
        <w:pStyle w:val="CommentText"/>
      </w:pPr>
      <w:r>
        <w:rPr>
          <w:rStyle w:val="CommentReference"/>
        </w:rPr>
        <w:annotationRef/>
      </w:r>
      <w:r w:rsidRPr="56F2F14A">
        <w:t>Okay!</w:t>
      </w:r>
    </w:p>
  </w:comment>
  <w:comment w:initials="JL" w:author="Jessica Lamb" w:date="2025-10-01T09:22:00Z" w:id="126">
    <w:p w:rsidR="00480310" w:rsidP="00480310" w:rsidRDefault="00480310" w14:paraId="54A2F016" w14:textId="77777777">
      <w:pPr>
        <w:pStyle w:val="CommentText"/>
      </w:pPr>
      <w:r>
        <w:rPr>
          <w:rStyle w:val="CommentReference"/>
        </w:rPr>
        <w:annotationRef/>
      </w:r>
      <w:r>
        <w:t>none</w:t>
      </w:r>
    </w:p>
  </w:comment>
  <w:comment w:initials="JL" w:author="Jessica Lamb" w:date="2025-09-23T14:26:00Z" w:id="200">
    <w:p w:rsidR="00E32288" w:rsidP="00E32288" w:rsidRDefault="00E32288" w14:paraId="18744D5A" w14:textId="04E10F55">
      <w:pPr>
        <w:pStyle w:val="CommentText"/>
      </w:pPr>
      <w:r>
        <w:rPr>
          <w:rStyle w:val="CommentReference"/>
        </w:rPr>
        <w:annotationRef/>
      </w:r>
      <w:r>
        <w:t>While interesting for suture analysis, do we care about date of blood draw and sex of donor in this initial analysis?</w:t>
      </w:r>
    </w:p>
  </w:comment>
  <w:comment w:initials="ma" w:author="marcio.diniz@mountsinai.org" w:date="2025-10-07T15:44:00Z" w:id="205">
    <w:p w:rsidR="00000000" w:rsidRDefault="00000000" w14:paraId="42647A2D" w14:textId="3CD8F317">
      <w:pPr>
        <w:pStyle w:val="CommentText"/>
      </w:pPr>
      <w:r>
        <w:rPr>
          <w:rStyle w:val="CommentReference"/>
        </w:rPr>
        <w:annotationRef/>
      </w:r>
      <w:r w:rsidRPr="02FF80D6">
        <w:t>Compliance</w:t>
      </w:r>
    </w:p>
  </w:comment>
  <w:comment w:initials="JL" w:author="Jessica Lamb" w:date="2025-10-07T16:46:00Z" w:id="206">
    <w:p w:rsidR="00457AFB" w:rsidP="00457AFB" w:rsidRDefault="00457AFB" w14:paraId="54C81A0D" w14:textId="77777777">
      <w:pPr>
        <w:pStyle w:val="CommentText"/>
      </w:pPr>
      <w:r>
        <w:rPr>
          <w:rStyle w:val="CommentReference"/>
        </w:rPr>
        <w:annotationRef/>
      </w:r>
      <w:r>
        <w:t>Ok, I can move all of the mention of eartag to compliance</w:t>
      </w:r>
    </w:p>
  </w:comment>
  <w:comment w:initials="JL" w:author="Jessica Lamb" w:date="2025-09-23T09:03:00Z" w:id="224">
    <w:p w:rsidR="00B36DA6" w:rsidP="00B36DA6" w:rsidRDefault="00161107" w14:paraId="6A275FF5" w14:textId="7F0056BC">
      <w:pPr>
        <w:pStyle w:val="CommentText"/>
      </w:pPr>
      <w:r>
        <w:rPr>
          <w:rStyle w:val="CommentReference"/>
        </w:rPr>
        <w:annotationRef/>
      </w:r>
      <w:r w:rsidR="00B36DA6">
        <w:t xml:space="preserve">At this point, the modITT cohort is the same as the Per Protocol/Fully Treated cohort. </w:t>
      </w:r>
    </w:p>
  </w:comment>
  <w:comment w:initials="JL" w:author="Jessica Lamb" w:date="2025-10-01T09:21:00Z" w:id="225">
    <w:p w:rsidR="006F4BCE" w:rsidP="006F4BCE" w:rsidRDefault="006F4BCE" w14:paraId="6F59BE99" w14:textId="77777777">
      <w:pPr>
        <w:pStyle w:val="CommentText"/>
      </w:pPr>
      <w:r>
        <w:rPr>
          <w:rStyle w:val="CommentReference"/>
        </w:rPr>
        <w:annotationRef/>
      </w:r>
      <w:r>
        <w:t>addressed</w:t>
      </w:r>
    </w:p>
  </w:comment>
  <w:comment w:initials="ma" w:author="marcio.diniz@mountsinai.org" w:date="2025-10-07T15:40:00Z" w:id="268">
    <w:p w:rsidR="00000000" w:rsidRDefault="00000000" w14:paraId="38963BE5" w14:textId="29B9B2BB">
      <w:pPr>
        <w:pStyle w:val="CommentText"/>
      </w:pPr>
      <w:r>
        <w:rPr>
          <w:rStyle w:val="CommentReference"/>
        </w:rPr>
        <w:annotationRef/>
      </w:r>
      <w:r w:rsidRPr="36B262E9">
        <w:t>Isn't this compliance?</w:t>
      </w:r>
    </w:p>
  </w:comment>
  <w:comment w:initials="JL" w:author="Jessica Lamb" w:date="2025-10-01T09:28:00Z" w:id="293">
    <w:p w:rsidR="00BC0C0D" w:rsidP="00BC0C0D" w:rsidRDefault="00BC0C0D" w14:paraId="17CBFD3E" w14:textId="77777777">
      <w:pPr>
        <w:pStyle w:val="CommentText"/>
      </w:pPr>
      <w:r>
        <w:rPr>
          <w:rStyle w:val="CommentReference"/>
        </w:rPr>
        <w:annotationRef/>
      </w:r>
      <w:r>
        <w:t xml:space="preserve">Here we switch to the reperfusion and clot length they actually received. </w:t>
      </w:r>
    </w:p>
  </w:comment>
  <w:comment w:initials="ma" w:author="marcio.diniz@mountsinai.org" w:date="2025-10-07T17:14:00Z" w:id="294">
    <w:p w:rsidR="00000000" w:rsidRDefault="00000000" w14:paraId="56C97193" w14:textId="1F0284C0">
      <w:pPr>
        <w:pStyle w:val="CommentText"/>
      </w:pPr>
      <w:r>
        <w:rPr>
          <w:rStyle w:val="CommentReference"/>
        </w:rPr>
        <w:annotationRef/>
      </w:r>
      <w:r w:rsidRPr="714B95F0">
        <w:t>Okay!</w:t>
      </w:r>
    </w:p>
  </w:comment>
  <w:comment w:initials="ma" w:author="marcio.diniz@mountsinai.org" w:date="2025-10-07T15:43:00Z" w:id="351">
    <w:p w:rsidR="00000000" w:rsidRDefault="00000000" w14:paraId="2AE26E25" w14:textId="797585E3">
      <w:pPr>
        <w:pStyle w:val="CommentText"/>
      </w:pPr>
      <w:r>
        <w:rPr>
          <w:rStyle w:val="CommentReference"/>
        </w:rPr>
        <w:annotationRef/>
      </w:r>
      <w:r w:rsidRPr="417DD89B">
        <w:t>Should this be under compliance?</w:t>
      </w:r>
    </w:p>
  </w:comment>
  <w:comment w:initials="ma" w:author="marcio.diniz@mountsinai.org" w:date="2025-10-07T15:47:00Z" w:id="425">
    <w:p w:rsidR="00000000" w:rsidRDefault="00000000" w14:paraId="4CD71EB3" w14:textId="16043019">
      <w:pPr>
        <w:pStyle w:val="CommentText"/>
      </w:pPr>
      <w:r>
        <w:rPr>
          <w:rStyle w:val="CommentReference"/>
        </w:rPr>
        <w:annotationRef/>
      </w:r>
      <w:r w:rsidRPr="442724E7">
        <w:t>Do we have a compliance variable for this?</w:t>
      </w:r>
    </w:p>
  </w:comment>
  <w:comment w:initials="ma" w:author="marcio.diniz@mountsinai.org" w:date="2025-10-07T15:47:00Z" w:id="493">
    <w:p w:rsidR="00000000" w:rsidRDefault="00000000" w14:paraId="4FE1D426" w14:textId="0F70B0B1">
      <w:pPr>
        <w:pStyle w:val="CommentText"/>
      </w:pPr>
      <w:r>
        <w:rPr>
          <w:rStyle w:val="CommentReference"/>
        </w:rPr>
        <w:annotationRef/>
      </w:r>
      <w:r w:rsidRPr="3BD057F6">
        <w:t>Compliance</w:t>
      </w:r>
    </w:p>
  </w:comment>
  <w:comment w:initials="JL" w:author="Jessica Lamb" w:date="2025-09-23T10:11:00Z" w:id="495">
    <w:p w:rsidR="002F7B54" w:rsidP="002F7B54" w:rsidRDefault="002F7B54" w14:paraId="66BF6513" w14:textId="7412F771">
      <w:pPr>
        <w:pStyle w:val="CommentText"/>
      </w:pPr>
      <w:r>
        <w:rPr>
          <w:rStyle w:val="CommentReference"/>
        </w:rPr>
        <w:annotationRef/>
      </w:r>
      <w:r>
        <w:t>I believe this is the same group</w:t>
      </w:r>
    </w:p>
  </w:comment>
  <w:comment w:initials="JL" w:author="Jessica Lamb" w:date="2025-09-23T10:28:00Z" w:id="512">
    <w:p w:rsidR="007E5702" w:rsidP="007E5702" w:rsidRDefault="007E5702" w14:paraId="3EAFE001" w14:textId="77777777">
      <w:pPr>
        <w:pStyle w:val="CommentText"/>
      </w:pPr>
      <w:r>
        <w:rPr>
          <w:rStyle w:val="CommentReference"/>
        </w:rPr>
        <w:annotationRef/>
      </w:r>
      <w:r>
        <w:t xml:space="preserve">There are not variables to show a difference in randomization admin - i.e. randomized to TNK but got saline. So we can only compare the vial IDs. </w:t>
      </w:r>
    </w:p>
  </w:comment>
  <w:comment w:initials="JL" w:author="Jessica Lamb" w:date="2025-09-23T14:37:00Z" w:id="660">
    <w:p w:rsidR="00E1382E" w:rsidP="00E1382E" w:rsidRDefault="00E1382E" w14:paraId="036A6392" w14:textId="77777777">
      <w:pPr>
        <w:pStyle w:val="CommentText"/>
      </w:pPr>
      <w:r>
        <w:rPr>
          <w:rStyle w:val="CommentReference"/>
        </w:rPr>
        <w:annotationRef/>
      </w:r>
      <w:r>
        <w:t xml:space="preserve">There may be instances where the clot length is slightly more or less and the surgeons are very specific so may enter as such (example: enters 3.6mm instead of 4mm) </w:t>
      </w:r>
    </w:p>
  </w:comment>
  <w:comment w:initials="ma" w:author="marcio.diniz@mountsinai.org" w:date="2025-10-07T15:59:00Z" w:id="742">
    <w:p w:rsidR="00000000" w:rsidRDefault="00000000" w14:paraId="4FF953E7" w14:textId="47F2394B">
      <w:pPr>
        <w:pStyle w:val="CommentText"/>
      </w:pPr>
      <w:r>
        <w:rPr>
          <w:rStyle w:val="CommentReference"/>
        </w:rPr>
        <w:annotationRef/>
      </w:r>
      <w:r w:rsidRPr="17B386B6">
        <w:t>Does that make sense to be done by Reperfusion method and clot length if they are used to define compliance? I do not think so.</w:t>
      </w:r>
    </w:p>
    <w:p w:rsidR="00000000" w:rsidRDefault="00000000" w14:paraId="2CD96C6F" w14:textId="17CD16BF">
      <w:pPr>
        <w:pStyle w:val="CommentText"/>
      </w:pPr>
    </w:p>
    <w:p w:rsidR="00000000" w:rsidRDefault="00000000" w14:paraId="0FCA9008" w14:textId="114198CD">
      <w:pPr>
        <w:pStyle w:val="CommentText"/>
      </w:pPr>
      <w:r w:rsidRPr="24C467FB">
        <w:t>We should delete these ones.</w:t>
      </w:r>
    </w:p>
  </w:comment>
  <w:comment w:initials="JL" w:author="Jessica Lamb" w:date="2025-10-07T17:17:00Z" w:id="743">
    <w:p w:rsidR="00640407" w:rsidP="00640407" w:rsidRDefault="00827BE0" w14:paraId="16D42CC1" w14:textId="2CC76607">
      <w:pPr>
        <w:pStyle w:val="CommentText"/>
      </w:pPr>
      <w:r>
        <w:rPr>
          <w:rStyle w:val="CommentReference"/>
        </w:rPr>
        <w:annotationRef/>
      </w:r>
      <w:r w:rsidR="00640407">
        <w:fldChar w:fldCharType="begin"/>
      </w:r>
      <w:r w:rsidR="00640407">
        <w:instrText>HYPERLINK "mailto:plyden@usc.edu"</w:instrText>
      </w:r>
      <w:bookmarkStart w:name="_@_BB942D315A7448F9924FB29E3608AB82Z" w:id="746"/>
      <w:r w:rsidR="00640407">
        <w:fldChar w:fldCharType="separate"/>
      </w:r>
      <w:bookmarkEnd w:id="746"/>
      <w:r w:rsidRPr="00640407" w:rsidR="00640407">
        <w:rPr>
          <w:rStyle w:val="Mention"/>
          <w:noProof/>
        </w:rPr>
        <w:t>@Patrick Lyden</w:t>
      </w:r>
      <w:r w:rsidR="00640407">
        <w:fldChar w:fldCharType="end"/>
      </w:r>
      <w:r w:rsidR="00640407">
        <w:t xml:space="preserve"> I don’t know the answer to this. It’s like what came first- the chicken or the egg?</w:t>
      </w:r>
    </w:p>
  </w:comment>
  <w:comment w:initials="PL" w:author="Patrick Lyden" w:date="2025-10-08T06:52:00Z" w:id="744">
    <w:p w:rsidR="00000000" w:rsidRDefault="00000000" w14:paraId="444B22E6" w14:textId="0FF2D0FE">
      <w:pPr>
        <w:pStyle w:val="CommentText"/>
      </w:pPr>
      <w:r>
        <w:rPr>
          <w:rStyle w:val="CommentReference"/>
        </w:rPr>
        <w:annotationRef/>
      </w:r>
      <w:r w:rsidRPr="325F8079">
        <w:t xml:space="preserve">the most important and primary analysis is TNK vs Saline, so reperfusion method is needed in the tables. I really think clot length is a secondary analysis. If its easier to include it here, and generate the descriptive tables here, then go for it. </w:t>
      </w:r>
    </w:p>
  </w:comment>
  <w:comment w:initials="JL" w:author="Jessica Lamb" w:date="2025-10-01T09:52:00Z" w:id="786">
    <w:p w:rsidR="008E178A" w:rsidP="008E178A" w:rsidRDefault="008E178A" w14:paraId="179ED39A" w14:textId="3B0EA148">
      <w:pPr>
        <w:pStyle w:val="CommentText"/>
      </w:pPr>
      <w:r>
        <w:rPr>
          <w:rStyle w:val="CommentReference"/>
        </w:rPr>
        <w:annotationRef/>
      </w:r>
      <w:r>
        <w:t xml:space="preserve">Need some help here. Do we need the variables? </w:t>
      </w:r>
    </w:p>
  </w:comment>
  <w:comment w:initials="JL" w:author="Jessica Lamb" w:date="2025-09-23T10:22:00Z" w:id="997">
    <w:p w:rsidR="00635C7A" w:rsidP="00635C7A" w:rsidRDefault="00635C7A" w14:paraId="2809A346" w14:textId="17A7B6B0">
      <w:pPr>
        <w:pStyle w:val="CommentText"/>
      </w:pPr>
      <w:r>
        <w:rPr>
          <w:rStyle w:val="CommentReference"/>
        </w:rPr>
        <w:annotationRef/>
      </w:r>
      <w:r>
        <w:t>Do we need surgery weight here?</w:t>
      </w:r>
    </w:p>
  </w:comment>
  <w:comment w:initials="ma" w:author="marcio.diniz@mountsinai.org" w:date="2025-10-07T15:50:00Z" w:id="998">
    <w:p w:rsidR="00000000" w:rsidRDefault="00000000" w14:paraId="0F7883C2" w14:textId="75331C42">
      <w:pPr>
        <w:pStyle w:val="CommentText"/>
      </w:pPr>
      <w:r>
        <w:rPr>
          <w:rStyle w:val="CommentReference"/>
        </w:rPr>
        <w:annotationRef/>
      </w:r>
      <w:r w:rsidRPr="3DE80F7D">
        <w:t>No.</w:t>
      </w:r>
    </w:p>
  </w:comment>
  <w:comment w:initials="ma" w:author="marcio.diniz@mountsinai.org" w:date="2025-10-07T16:11:00Z" w:id="1172">
    <w:p w:rsidR="00000000" w:rsidRDefault="00000000" w14:paraId="10992248" w14:textId="3C362170">
      <w:pPr>
        <w:pStyle w:val="CommentText"/>
      </w:pPr>
      <w:r>
        <w:rPr>
          <w:rStyle w:val="CommentReference"/>
        </w:rPr>
        <w:annotationRef/>
      </w:r>
      <w:r w:rsidRPr="3BB8D4E3">
        <w:t>Is that still true? Wasn't neuro_d30_conduct created?</w:t>
      </w:r>
    </w:p>
  </w:comment>
  <w:comment w:initials="JL" w:author="Jessica Lamb" w:date="2025-10-07T17:16:00Z" w:id="1173">
    <w:p w:rsidR="00557539" w:rsidP="00557539" w:rsidRDefault="00557539" w14:paraId="2FAA7D76" w14:textId="77777777">
      <w:pPr>
        <w:pStyle w:val="CommentText"/>
      </w:pPr>
      <w:r>
        <w:rPr>
          <w:rStyle w:val="CommentReference"/>
        </w:rPr>
        <w:annotationRef/>
      </w:r>
      <w:r>
        <w:t xml:space="preserve">The “neuro_d30_conduct” question will not populate for the users if they answer “no” to behav_d30_conduct. </w:t>
      </w:r>
    </w:p>
  </w:comment>
  <w:comment w:initials="JL" w:author="Jessica Lamb" w:date="2025-09-23T10:19:00Z" w:id="1239">
    <w:p w:rsidR="00CC15A1" w:rsidP="00CC15A1" w:rsidRDefault="00CC15A1" w14:paraId="7C4E1850" w14:textId="7DF04BC1">
      <w:pPr>
        <w:pStyle w:val="CommentText"/>
      </w:pPr>
      <w:r>
        <w:rPr>
          <w:rStyle w:val="CommentReference"/>
        </w:rPr>
        <w:annotationRef/>
      </w:r>
      <w:r>
        <w:t>Needs Marcio to edit for second block of embolic surgeries</w:t>
      </w:r>
    </w:p>
  </w:comment>
  <w:comment w:initials="JL" w:author="Jessica Lamb" w:date="2025-09-23T14:43:00Z" w:id="1240">
    <w:p w:rsidR="002078D1" w:rsidP="002078D1" w:rsidRDefault="002078D1" w14:paraId="36ED08E6" w14:textId="77777777">
      <w:pPr>
        <w:pStyle w:val="CommentText"/>
      </w:pPr>
      <w:r>
        <w:rPr>
          <w:rStyle w:val="CommentReference"/>
        </w:rPr>
        <w:annotationRef/>
      </w:r>
      <w:r>
        <w:t>We will have TNK (3cm and 4cm) and Saline (3cm and 4cm)</w:t>
      </w:r>
    </w:p>
  </w:comment>
  <w:comment w:initials="ma" w:author="marcio.diniz@mountsinai.org" w:date="2025-09-26T09:03:00Z" w:id="1241">
    <w:p w:rsidR="00CE7ECA" w:rsidRDefault="00000000" w14:paraId="7E222761" w14:textId="33F0B5C0">
      <w:pPr>
        <w:pStyle w:val="CommentText"/>
      </w:pPr>
      <w:r>
        <w:rPr>
          <w:rStyle w:val="CommentReference"/>
        </w:rPr>
        <w:annotationRef/>
      </w:r>
      <w:r w:rsidRPr="69014FCC">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F76FE0" w15:done="1"/>
  <w15:commentEx w15:paraId="56C02DF2" w15:paraIdParent="5BF76FE0" w15:done="1"/>
  <w15:commentEx w15:paraId="6983742B" w15:done="1"/>
  <w15:commentEx w15:paraId="15A592DA" w15:paraIdParent="6983742B" w15:done="1"/>
  <w15:commentEx w15:paraId="7AE33934" w15:done="1"/>
  <w15:commentEx w15:paraId="4F3CA48C" w15:paraIdParent="7AE33934" w15:done="1"/>
  <w15:commentEx w15:paraId="54A2F016" w15:done="0"/>
  <w15:commentEx w15:paraId="18744D5A" w15:done="1"/>
  <w15:commentEx w15:paraId="42647A2D" w15:done="0"/>
  <w15:commentEx w15:paraId="54C81A0D" w15:paraIdParent="42647A2D" w15:done="0"/>
  <w15:commentEx w15:paraId="6A275FF5" w15:done="1"/>
  <w15:commentEx w15:paraId="6F59BE99" w15:paraIdParent="6A275FF5" w15:done="1"/>
  <w15:commentEx w15:paraId="38963BE5" w15:done="0"/>
  <w15:commentEx w15:paraId="17CBFD3E" w15:done="1"/>
  <w15:commentEx w15:paraId="56C97193" w15:paraIdParent="17CBFD3E" w15:done="1"/>
  <w15:commentEx w15:paraId="2AE26E25" w15:done="0"/>
  <w15:commentEx w15:paraId="4CD71EB3" w15:done="1"/>
  <w15:commentEx w15:paraId="4FE1D426" w15:done="1"/>
  <w15:commentEx w15:paraId="66BF6513" w15:done="1"/>
  <w15:commentEx w15:paraId="3EAFE001" w15:done="1"/>
  <w15:commentEx w15:paraId="036A6392" w15:done="1"/>
  <w15:commentEx w15:paraId="0FCA9008" w15:done="0"/>
  <w15:commentEx w15:paraId="16D42CC1" w15:paraIdParent="0FCA9008" w15:done="0"/>
  <w15:commentEx w15:paraId="444B22E6" w15:paraIdParent="0FCA9008" w15:done="0"/>
  <w15:commentEx w15:paraId="179ED39A" w15:done="1"/>
  <w15:commentEx w15:paraId="2809A346" w15:done="0"/>
  <w15:commentEx w15:paraId="0F7883C2" w15:paraIdParent="2809A346" w15:done="0"/>
  <w15:commentEx w15:paraId="10992248" w15:done="0"/>
  <w15:commentEx w15:paraId="2FAA7D76" w15:paraIdParent="10992248" w15:done="0"/>
  <w15:commentEx w15:paraId="7C4E1850" w15:done="1"/>
  <w15:commentEx w15:paraId="36ED08E6" w15:paraIdParent="7C4E1850" w15:done="1"/>
  <w15:commentEx w15:paraId="7E222761" w15:paraIdParent="7C4E185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2A272B" w16cex:dateUtc="2025-10-07T19:19:00Z"/>
  <w16cex:commentExtensible w16cex:durableId="41E4C094" w16cex:dateUtc="2025-10-07T23:44:00Z"/>
  <w16cex:commentExtensible w16cex:durableId="470FEE60" w16cex:dateUtc="2025-10-07T19:21:00Z"/>
  <w16cex:commentExtensible w16cex:durableId="453858EC" w16cex:dateUtc="2025-10-07T23:45:00Z"/>
  <w16cex:commentExtensible w16cex:durableId="5628E3A0" w16cex:dateUtc="2025-09-23T17:25:00Z"/>
  <w16cex:commentExtensible w16cex:durableId="3CD26A0D" w16cex:dateUtc="2025-10-07T21:11:00Z"/>
  <w16cex:commentExtensible w16cex:durableId="288FE042" w16cex:dateUtc="2025-10-01T16:22:00Z"/>
  <w16cex:commentExtensible w16cex:durableId="44CE82B6" w16cex:dateUtc="2025-09-23T21:26:00Z"/>
  <w16cex:commentExtensible w16cex:durableId="2A333D95" w16cex:dateUtc="2025-10-07T19:44:00Z"/>
  <w16cex:commentExtensible w16cex:durableId="19EAA50B" w16cex:dateUtc="2025-10-07T23:46:00Z"/>
  <w16cex:commentExtensible w16cex:durableId="67EDA88E" w16cex:dateUtc="2025-09-23T16:03:00Z"/>
  <w16cex:commentExtensible w16cex:durableId="3BE0BFC6" w16cex:dateUtc="2025-10-01T16:21:00Z"/>
  <w16cex:commentExtensible w16cex:durableId="7A516E63" w16cex:dateUtc="2025-10-07T19:40:00Z"/>
  <w16cex:commentExtensible w16cex:durableId="37434A30" w16cex:dateUtc="2025-10-01T16:28:00Z"/>
  <w16cex:commentExtensible w16cex:durableId="5FC32217" w16cex:dateUtc="2025-10-07T21:14:00Z"/>
  <w16cex:commentExtensible w16cex:durableId="263B62A0" w16cex:dateUtc="2025-10-07T19:43:00Z"/>
  <w16cex:commentExtensible w16cex:durableId="47148159" w16cex:dateUtc="2025-10-07T19:47:00Z"/>
  <w16cex:commentExtensible w16cex:durableId="0F32F876" w16cex:dateUtc="2025-10-07T19:47:00Z"/>
  <w16cex:commentExtensible w16cex:durableId="6A1BEB1F" w16cex:dateUtc="2025-09-23T17:11:00Z"/>
  <w16cex:commentExtensible w16cex:durableId="321B5C6C" w16cex:dateUtc="2025-09-23T17:28:00Z"/>
  <w16cex:commentExtensible w16cex:durableId="575539B7" w16cex:dateUtc="2025-09-23T21:37:00Z"/>
  <w16cex:commentExtensible w16cex:durableId="42A92AEC" w16cex:dateUtc="2025-10-07T19:59:00Z"/>
  <w16cex:commentExtensible w16cex:durableId="06A1A572" w16cex:dateUtc="2025-10-08T00:17:00Z"/>
  <w16cex:commentExtensible w16cex:durableId="4AB7C5FE" w16cex:dateUtc="2025-10-08T13:52:00Z"/>
  <w16cex:commentExtensible w16cex:durableId="6FA07E75" w16cex:dateUtc="2025-10-01T16:52:00Z"/>
  <w16cex:commentExtensible w16cex:durableId="6B0F2CF0" w16cex:dateUtc="2025-09-23T17:22:00Z"/>
  <w16cex:commentExtensible w16cex:durableId="0C20BD44" w16cex:dateUtc="2025-10-07T19:50:00Z"/>
  <w16cex:commentExtensible w16cex:durableId="5A4DC398" w16cex:dateUtc="2025-10-07T20:11:00Z"/>
  <w16cex:commentExtensible w16cex:durableId="7FB3BBFE" w16cex:dateUtc="2025-10-08T00:16:00Z"/>
  <w16cex:commentExtensible w16cex:durableId="169D8AE8" w16cex:dateUtc="2025-09-23T17:19:00Z"/>
  <w16cex:commentExtensible w16cex:durableId="32D1330B" w16cex:dateUtc="2025-09-23T21:43:00Z"/>
  <w16cex:commentExtensible w16cex:durableId="7161D3AB" w16cex:dateUtc="2025-09-26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F76FE0" w16cid:durableId="392A272B"/>
  <w16cid:commentId w16cid:paraId="56C02DF2" w16cid:durableId="41E4C094"/>
  <w16cid:commentId w16cid:paraId="6983742B" w16cid:durableId="470FEE60"/>
  <w16cid:commentId w16cid:paraId="15A592DA" w16cid:durableId="453858EC"/>
  <w16cid:commentId w16cid:paraId="7AE33934" w16cid:durableId="5628E3A0"/>
  <w16cid:commentId w16cid:paraId="4F3CA48C" w16cid:durableId="3CD26A0D"/>
  <w16cid:commentId w16cid:paraId="54A2F016" w16cid:durableId="288FE042"/>
  <w16cid:commentId w16cid:paraId="18744D5A" w16cid:durableId="44CE82B6"/>
  <w16cid:commentId w16cid:paraId="42647A2D" w16cid:durableId="2A333D95"/>
  <w16cid:commentId w16cid:paraId="54C81A0D" w16cid:durableId="19EAA50B"/>
  <w16cid:commentId w16cid:paraId="6A275FF5" w16cid:durableId="67EDA88E"/>
  <w16cid:commentId w16cid:paraId="6F59BE99" w16cid:durableId="3BE0BFC6"/>
  <w16cid:commentId w16cid:paraId="38963BE5" w16cid:durableId="7A516E63"/>
  <w16cid:commentId w16cid:paraId="17CBFD3E" w16cid:durableId="37434A30"/>
  <w16cid:commentId w16cid:paraId="56C97193" w16cid:durableId="5FC32217"/>
  <w16cid:commentId w16cid:paraId="2AE26E25" w16cid:durableId="263B62A0"/>
  <w16cid:commentId w16cid:paraId="4CD71EB3" w16cid:durableId="47148159"/>
  <w16cid:commentId w16cid:paraId="4FE1D426" w16cid:durableId="0F32F876"/>
  <w16cid:commentId w16cid:paraId="66BF6513" w16cid:durableId="6A1BEB1F"/>
  <w16cid:commentId w16cid:paraId="3EAFE001" w16cid:durableId="321B5C6C"/>
  <w16cid:commentId w16cid:paraId="036A6392" w16cid:durableId="575539B7"/>
  <w16cid:commentId w16cid:paraId="0FCA9008" w16cid:durableId="42A92AEC"/>
  <w16cid:commentId w16cid:paraId="16D42CC1" w16cid:durableId="06A1A572"/>
  <w16cid:commentId w16cid:paraId="444B22E6" w16cid:durableId="4AB7C5FE"/>
  <w16cid:commentId w16cid:paraId="179ED39A" w16cid:durableId="6FA07E75"/>
  <w16cid:commentId w16cid:paraId="2809A346" w16cid:durableId="6B0F2CF0"/>
  <w16cid:commentId w16cid:paraId="0F7883C2" w16cid:durableId="0C20BD44"/>
  <w16cid:commentId w16cid:paraId="10992248" w16cid:durableId="5A4DC398"/>
  <w16cid:commentId w16cid:paraId="2FAA7D76" w16cid:durableId="7FB3BBFE"/>
  <w16cid:commentId w16cid:paraId="7C4E1850" w16cid:durableId="169D8AE8"/>
  <w16cid:commentId w16cid:paraId="36ED08E6" w16cid:durableId="32D1330B"/>
  <w16cid:commentId w16cid:paraId="7E222761" w16cid:durableId="7161D3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01BC" w:rsidP="0099363D" w:rsidRDefault="00EB01BC" w14:paraId="796214D8" w14:textId="77777777">
      <w:pPr>
        <w:spacing w:after="0" w:line="240" w:lineRule="auto"/>
      </w:pPr>
      <w:r>
        <w:separator/>
      </w:r>
    </w:p>
  </w:endnote>
  <w:endnote w:type="continuationSeparator" w:id="0">
    <w:p w:rsidR="00EB01BC" w:rsidP="0099363D" w:rsidRDefault="00EB01BC" w14:paraId="581980B7" w14:textId="77777777">
      <w:pPr>
        <w:spacing w:after="0" w:line="240" w:lineRule="auto"/>
      </w:pPr>
      <w:r>
        <w:continuationSeparator/>
      </w:r>
    </w:p>
  </w:endnote>
  <w:endnote w:type="continuationNotice" w:id="1">
    <w:p w:rsidR="00EB01BC" w:rsidRDefault="00EB01BC" w14:paraId="73CC1C2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01BC" w:rsidP="0099363D" w:rsidRDefault="00EB01BC" w14:paraId="2E45C0DA" w14:textId="77777777">
      <w:pPr>
        <w:spacing w:after="0" w:line="240" w:lineRule="auto"/>
      </w:pPr>
      <w:r>
        <w:separator/>
      </w:r>
    </w:p>
  </w:footnote>
  <w:footnote w:type="continuationSeparator" w:id="0">
    <w:p w:rsidR="00EB01BC" w:rsidP="0099363D" w:rsidRDefault="00EB01BC" w14:paraId="506BEC59" w14:textId="77777777">
      <w:pPr>
        <w:spacing w:after="0" w:line="240" w:lineRule="auto"/>
      </w:pPr>
      <w:r>
        <w:continuationSeparator/>
      </w:r>
    </w:p>
  </w:footnote>
  <w:footnote w:type="continuationNotice" w:id="1">
    <w:p w:rsidR="00EB01BC" w:rsidRDefault="00EB01BC" w14:paraId="3E41938D"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AGZoAw5XZcvS7" int2:id="2HsyReG9">
      <int2:state int2:value="Rejected" int2:type="AugLoop_Text_Critique"/>
    </int2:textHash>
    <int2:textHash int2:hashCode="aLjTfyV/WyNhgw" int2:id="2KwDTL30">
      <int2:state int2:value="Rejected" int2:type="AugLoop_Text_Critique"/>
    </int2:textHash>
    <int2:textHash int2:hashCode="rkwfSLVmjNGpch" int2:id="2VrLN6yb">
      <int2:state int2:value="Rejected" int2:type="AugLoop_Text_Critique"/>
      <int2:state int2:value="Rejected" int2:type="LegacyProofing"/>
    </int2:textHash>
    <int2:textHash int2:hashCode="duAYLvihuwJD9V" int2:id="2YFyk6Bx">
      <int2:state int2:value="Rejected" int2:type="LegacyProofing"/>
    </int2:textHash>
    <int2:textHash int2:hashCode="gm3flfmkSFmdLb" int2:id="5ovvnXmp">
      <int2:state int2:value="Rejected" int2:type="LegacyProofing"/>
    </int2:textHash>
    <int2:textHash int2:hashCode="yEel6Ovdkgwduu" int2:id="7bg28NK9">
      <int2:state int2:value="Rejected" int2:type="LegacyProofing"/>
    </int2:textHash>
    <int2:textHash int2:hashCode="Mgz5nx6Iin27S+" int2:id="7zO1Tnln">
      <int2:state int2:value="Rejected" int2:type="AugLoop_Text_Critique"/>
    </int2:textHash>
    <int2:textHash int2:hashCode="2SgY+jIvrPt7YT" int2:id="9SUOYObf">
      <int2:state int2:value="Rejected" int2:type="AugLoop_Text_Critique"/>
    </int2:textHash>
    <int2:textHash int2:hashCode="36A8/m9g1fUyVR" int2:id="BsSSRBqV">
      <int2:state int2:value="Rejected" int2:type="AugLoop_Text_Critique"/>
    </int2:textHash>
    <int2:textHash int2:hashCode="DKVDlnlHsUsV5W" int2:id="BwEtTjBe">
      <int2:state int2:value="Rejected" int2:type="LegacyProofing"/>
    </int2:textHash>
    <int2:textHash int2:hashCode="J2F+3/V+tR6tEh" int2:id="CSRsTCnX">
      <int2:state int2:value="Rejected" int2:type="AugLoop_Text_Critique"/>
    </int2:textHash>
    <int2:textHash int2:hashCode="lyXYhZ6s+Ii3As" int2:id="D1dhmW77">
      <int2:state int2:value="Rejected" int2:type="AugLoop_Text_Critique"/>
    </int2:textHash>
    <int2:textHash int2:hashCode="E35+hnT1ls15jh" int2:id="Dwa6MeJT">
      <int2:state int2:value="Rejected" int2:type="LegacyProofing"/>
    </int2:textHash>
    <int2:textHash int2:hashCode="KWcKD0AkMgCjCe" int2:id="DzeifMGv">
      <int2:state int2:value="Rejected" int2:type="AugLoop_Text_Critique"/>
    </int2:textHash>
    <int2:textHash int2:hashCode="inR5VyKHoZ8M9N" int2:id="EOwyd5S4">
      <int2:state int2:value="Rejected" int2:type="AugLoop_Text_Critique"/>
      <int2:state int2:value="Rejected" int2:type="LegacyProofing"/>
    </int2:textHash>
    <int2:textHash int2:hashCode="RtLySn4Sb77Hbo" int2:id="FNRNmUmh">
      <int2:state int2:value="Rejected" int2:type="AugLoop_Text_Critique"/>
      <int2:state int2:value="Rejected" int2:type="LegacyProofing"/>
    </int2:textHash>
    <int2:textHash int2:hashCode="vpFX7b1ozlp+ud" int2:id="HYsS9XH1">
      <int2:state int2:value="Rejected" int2:type="AugLoop_Text_Critique"/>
    </int2:textHash>
    <int2:textHash int2:hashCode="OTXSGxOE67bXgg" int2:id="HYu34u3s">
      <int2:state int2:value="Rejected" int2:type="LegacyProofing"/>
    </int2:textHash>
    <int2:textHash int2:hashCode="bVtjHk3hm8DYFy" int2:id="IGszjoms">
      <int2:state int2:value="Rejected" int2:type="LegacyProofing"/>
    </int2:textHash>
    <int2:textHash int2:hashCode="CTVz35zEGBje5r" int2:id="JjRbfoQ6">
      <int2:state int2:value="Rejected" int2:type="LegacyProofing"/>
    </int2:textHash>
    <int2:textHash int2:hashCode="bJ4Si7+Au3sXPb" int2:id="KC2Wh2Z5">
      <int2:state int2:value="Rejected" int2:type="AugLoop_Text_Critique"/>
    </int2:textHash>
    <int2:textHash int2:hashCode="3H9o+ABS41JMdv" int2:id="KFabhckQ">
      <int2:state int2:value="Rejected" int2:type="LegacyProofing"/>
    </int2:textHash>
    <int2:textHash int2:hashCode="3CgIm1MSkiIT6Q" int2:id="LTwvCrCR">
      <int2:state int2:value="Rejected" int2:type="LegacyProofing"/>
    </int2:textHash>
    <int2:textHash int2:hashCode="D2X6eqYB3h9n5k" int2:id="MQa2LH5V">
      <int2:state int2:value="Rejected" int2:type="AugLoop_Text_Critique"/>
    </int2:textHash>
    <int2:textHash int2:hashCode="ru4tKiG8SF20um" int2:id="MbUXuA8W">
      <int2:state int2:value="Rejected" int2:type="LegacyProofing"/>
    </int2:textHash>
    <int2:textHash int2:hashCode="WlbdHSbmocR0jY" int2:id="Mopm01Yl">
      <int2:state int2:value="Rejected" int2:type="LegacyProofing"/>
    </int2:textHash>
    <int2:textHash int2:hashCode="dbkwpIUdPb5Wzv" int2:id="N3HY9QIc">
      <int2:state int2:value="Rejected" int2:type="LegacyProofing"/>
    </int2:textHash>
    <int2:textHash int2:hashCode="ttYCopl7SIGI3e" int2:id="N5h5sgg4">
      <int2:state int2:value="Rejected" int2:type="LegacyProofing"/>
    </int2:textHash>
    <int2:textHash int2:hashCode="N/8n6o5QUV3pUU" int2:id="OXejWmHe">
      <int2:state int2:value="Rejected" int2:type="AugLoop_Text_Critique"/>
      <int2:state int2:value="Rejected" int2:type="LegacyProofing"/>
    </int2:textHash>
    <int2:textHash int2:hashCode="VhA6kIBeUljsS7" int2:id="ObwCOnTm">
      <int2:state int2:value="Rejected" int2:type="AugLoop_Text_Critique"/>
    </int2:textHash>
    <int2:textHash int2:hashCode="kokVqGWE7O8HMI" int2:id="OpIokyXj">
      <int2:state int2:value="Rejected" int2:type="LegacyProofing"/>
    </int2:textHash>
    <int2:textHash int2:hashCode="5v6MJHeQC3VNkB" int2:id="P2hGrsM8">
      <int2:state int2:value="Rejected" int2:type="AugLoop_Text_Critique"/>
    </int2:textHash>
    <int2:textHash int2:hashCode="8ek7d8qoxY4i9w" int2:id="PVIimKqT">
      <int2:state int2:value="Rejected" int2:type="AugLoop_Text_Critique"/>
    </int2:textHash>
    <int2:textHash int2:hashCode="czPsX/wzVrgZQ8" int2:id="PxNGUSq7">
      <int2:state int2:value="Rejected" int2:type="AugLoop_Text_Critique"/>
    </int2:textHash>
    <int2:textHash int2:hashCode="cPzh13/eEJoDCr" int2:id="R2RaAh5a">
      <int2:state int2:value="Rejected" int2:type="LegacyProofing"/>
    </int2:textHash>
    <int2:textHash int2:hashCode="zNLH8zkUu6VMOn" int2:id="Rj6ybrby">
      <int2:state int2:value="Rejected" int2:type="AugLoop_Text_Critique"/>
      <int2:state int2:value="Rejected" int2:type="LegacyProofing"/>
    </int2:textHash>
    <int2:textHash int2:hashCode="rMI7Nhlk5YeYHa" int2:id="Rkbn9l98">
      <int2:state int2:value="Rejected" int2:type="LegacyProofing"/>
    </int2:textHash>
    <int2:textHash int2:hashCode="z0edx52GHkepOK" int2:id="SGLLaB3f">
      <int2:state int2:value="Rejected" int2:type="AugLoop_Text_Critique"/>
    </int2:textHash>
    <int2:textHash int2:hashCode="HkE+KsqDkc4dVN" int2:id="SZl8SEJO">
      <int2:state int2:value="Rejected" int2:type="LegacyProofing"/>
    </int2:textHash>
    <int2:textHash int2:hashCode="IlPoMSb0eIaMWF" int2:id="TNt25bNp">
      <int2:state int2:value="Rejected" int2:type="AugLoop_Text_Critique"/>
      <int2:state int2:value="Rejected" int2:type="LegacyProofing"/>
    </int2:textHash>
    <int2:textHash int2:hashCode="Q13IPgxk7k59A7" int2:id="TY8ivL4H">
      <int2:state int2:value="Rejected" int2:type="LegacyProofing"/>
    </int2:textHash>
    <int2:textHash int2:hashCode="L4tW7jUyuUoN1b" int2:id="Ur51ulIF">
      <int2:state int2:value="Rejected" int2:type="LegacyProofing"/>
    </int2:textHash>
    <int2:textHash int2:hashCode="Px7XLqISSGBHHd" int2:id="UzBjsoSv">
      <int2:state int2:value="Rejected" int2:type="AugLoop_Text_Critique"/>
      <int2:state int2:value="Rejected" int2:type="LegacyProofing"/>
    </int2:textHash>
    <int2:textHash int2:hashCode="3ShMPnjazR+cUG" int2:id="VL7l3xsO">
      <int2:state int2:value="Rejected" int2:type="AugLoop_Text_Critique"/>
      <int2:state int2:value="Rejected" int2:type="LegacyProofing"/>
    </int2:textHash>
    <int2:textHash int2:hashCode="JjUJ6GQLPY6j19" int2:id="VsH633X6">
      <int2:state int2:value="Rejected" int2:type="AugLoop_Text_Critique"/>
      <int2:state int2:value="Rejected" int2:type="LegacyProofing"/>
    </int2:textHash>
    <int2:textHash int2:hashCode="AIkugpccx/mKIc" int2:id="WlHQJAgd">
      <int2:state int2:value="Rejected" int2:type="LegacyProofing"/>
    </int2:textHash>
    <int2:textHash int2:hashCode="mQPnAmokFrORqv" int2:id="XJDb7bbA">
      <int2:state int2:value="Rejected" int2:type="LegacyProofing"/>
    </int2:textHash>
    <int2:textHash int2:hashCode="yc5yltczhhYZLx" int2:id="XzK4GozY">
      <int2:state int2:value="Rejected" int2:type="AugLoop_Text_Critique"/>
    </int2:textHash>
    <int2:textHash int2:hashCode="HK1rqT4Ok/MpQn" int2:id="YjOXXZ16">
      <int2:state int2:value="Rejected" int2:type="AugLoop_Text_Critique"/>
    </int2:textHash>
    <int2:textHash int2:hashCode="TV4APdeISXsNNu" int2:id="Z3RyWto0">
      <int2:state int2:value="Rejected" int2:type="AugLoop_Text_Critique"/>
    </int2:textHash>
    <int2:textHash int2:hashCode="zpK6cPGTfkjav/" int2:id="ZDgKwvVX">
      <int2:state int2:value="Rejected" int2:type="AugLoop_Text_Critique"/>
      <int2:state int2:value="Rejected" int2:type="LegacyProofing"/>
    </int2:textHash>
    <int2:textHash int2:hashCode="NkBCDroMCQ8O4F" int2:id="ZiAVJLBO">
      <int2:state int2:value="Rejected" int2:type="AugLoop_Text_Critique"/>
    </int2:textHash>
    <int2:textHash int2:hashCode="xOlYOPVIv7fHVp" int2:id="abiFNiY9">
      <int2:state int2:value="Rejected" int2:type="LegacyProofing"/>
    </int2:textHash>
    <int2:textHash int2:hashCode="JSZbteXSMYVHAr" int2:id="awLy6D6W">
      <int2:state int2:value="Rejected" int2:type="AugLoop_Text_Critique"/>
      <int2:state int2:value="Rejected" int2:type="LegacyProofing"/>
    </int2:textHash>
    <int2:textHash int2:hashCode="/poH3KUtt4bLq1" int2:id="awzjzpBV">
      <int2:state int2:value="Rejected" int2:type="LegacyProofing"/>
    </int2:textHash>
    <int2:textHash int2:hashCode="UwVM6LjyUDrobf" int2:id="b4E7yjah">
      <int2:state int2:value="Rejected" int2:type="AugLoop_Text_Critique"/>
      <int2:state int2:value="Rejected" int2:type="LegacyProofing"/>
    </int2:textHash>
    <int2:textHash int2:hashCode="32evGB73LEoBap" int2:id="d09ZfXqJ">
      <int2:state int2:value="Rejected" int2:type="LegacyProofing"/>
    </int2:textHash>
    <int2:textHash int2:hashCode="ekfpoZxNdbgeuB" int2:id="d2FkoVSa">
      <int2:state int2:value="Rejected" int2:type="LegacyProofing"/>
    </int2:textHash>
    <int2:textHash int2:hashCode="x0BSYJoYwhzNsv" int2:id="e5BgS2sB">
      <int2:state int2:value="Rejected" int2:type="AugLoop_Text_Critique"/>
    </int2:textHash>
    <int2:textHash int2:hashCode="Y5vNx567MTs5lj" int2:id="fHLTNUED">
      <int2:state int2:value="Rejected" int2:type="AugLoop_Text_Critique"/>
      <int2:state int2:value="Rejected" int2:type="LegacyProofing"/>
    </int2:textHash>
    <int2:textHash int2:hashCode="dBdWXceKVDU5Vs" int2:id="j4sTOMET">
      <int2:state int2:value="Rejected" int2:type="LegacyProofing"/>
    </int2:textHash>
    <int2:textHash int2:hashCode="x6FpoTBjYIdoht" int2:id="jrCPRjmk">
      <int2:state int2:value="Rejected" int2:type="LegacyProofing"/>
    </int2:textHash>
    <int2:textHash int2:hashCode="S2sK14XpXQSOYf" int2:id="l6e19zaa">
      <int2:state int2:value="Rejected" int2:type="LegacyProofing"/>
    </int2:textHash>
    <int2:textHash int2:hashCode="XSpvOWue01xk8S" int2:id="lSGm1zL9">
      <int2:state int2:value="Rejected" int2:type="LegacyProofing"/>
    </int2:textHash>
    <int2:textHash int2:hashCode="3PVs80uhDDyZD/" int2:id="mDr0PDWP">
      <int2:state int2:value="Rejected" int2:type="LegacyProofing"/>
    </int2:textHash>
    <int2:textHash int2:hashCode="xOZsfDbbrbwdmC" int2:id="mVbPnEKY">
      <int2:state int2:value="Rejected" int2:type="LegacyProofing"/>
    </int2:textHash>
    <int2:textHash int2:hashCode="cVd+X6TqxxkUPH" int2:id="nKfumR6T">
      <int2:state int2:value="Rejected" int2:type="AugLoop_Text_Critique"/>
      <int2:state int2:value="Rejected" int2:type="LegacyProofing"/>
    </int2:textHash>
    <int2:textHash int2:hashCode="yBUIF0nT87RGLy" int2:id="nzQmgX4E">
      <int2:state int2:value="Rejected" int2:type="LegacyProofing"/>
    </int2:textHash>
    <int2:textHash int2:hashCode="tFAqwMiRdJGf3H" int2:id="oR5TvN11">
      <int2:state int2:value="Rejected" int2:type="LegacyProofing"/>
    </int2:textHash>
    <int2:textHash int2:hashCode="P0EuuEVLGeERo4" int2:id="oVaBouN9">
      <int2:state int2:value="Rejected" int2:type="AugLoop_Text_Critique"/>
      <int2:state int2:value="Rejected" int2:type="LegacyProofing"/>
    </int2:textHash>
    <int2:textHash int2:hashCode="L0ECeMD/aLfre1" int2:id="ob98DVzN">
      <int2:state int2:value="Rejected" int2:type="LegacyProofing"/>
    </int2:textHash>
    <int2:textHash int2:hashCode="cRbJlg/n/RoFlH" int2:id="oytBgHv0">
      <int2:state int2:value="Rejected" int2:type="LegacyProofing"/>
    </int2:textHash>
    <int2:textHash int2:hashCode="hh20Tzb7JjGlmW" int2:id="pTl8KB4M">
      <int2:state int2:value="Rejected" int2:type="AugLoop_Text_Critique"/>
    </int2:textHash>
    <int2:textHash int2:hashCode="imQzsPAxlXhG9D" int2:id="pe8joWZb">
      <int2:state int2:value="Rejected" int2:type="AugLoop_Text_Critique"/>
    </int2:textHash>
    <int2:textHash int2:hashCode="hjXpdKKbIOK2ws" int2:id="pjuQiXYj">
      <int2:state int2:value="Rejected" int2:type="LegacyProofing"/>
    </int2:textHash>
    <int2:textHash int2:hashCode="Kre6aclmL1rTzX" int2:id="rFbW13aE">
      <int2:state int2:value="Rejected" int2:type="LegacyProofing"/>
    </int2:textHash>
    <int2:textHash int2:hashCode="DhJ1CmrM3mcqS8" int2:id="racn4RZR">
      <int2:state int2:value="Rejected" int2:type="LegacyProofing"/>
    </int2:textHash>
    <int2:textHash int2:hashCode="gxvV2QWa1nY/Oq" int2:id="s6m5ho4S">
      <int2:state int2:value="Rejected" int2:type="LegacyProofing"/>
    </int2:textHash>
    <int2:textHash int2:hashCode="F1xIiuT2KHAPhg" int2:id="sqVnaqnm">
      <int2:state int2:value="Rejected" int2:type="LegacyProofing"/>
    </int2:textHash>
    <int2:textHash int2:hashCode="H6+SVlk3+5NCve" int2:id="srS1iOWJ">
      <int2:state int2:value="Rejected" int2:type="LegacyProofing"/>
    </int2:textHash>
    <int2:textHash int2:hashCode="IOdF0HBWLAc5Yo" int2:id="tApX0N0V">
      <int2:state int2:value="Rejected" int2:type="LegacyProofing"/>
    </int2:textHash>
    <int2:textHash int2:hashCode="0XwXykYbK0mU+8" int2:id="tzljO0Q3">
      <int2:state int2:value="Rejected" int2:type="LegacyProofing"/>
    </int2:textHash>
    <int2:textHash int2:hashCode="P0KEbG4gRpqlMq" int2:id="vaRD5FW9">
      <int2:state int2:value="Rejected" int2:type="LegacyProofing"/>
    </int2:textHash>
    <int2:textHash int2:hashCode="A0q9pFQYZx0vjp" int2:id="w0KshHuz">
      <int2:state int2:value="Rejected" int2:type="LegacyProofing"/>
    </int2:textHash>
    <int2:textHash int2:hashCode="UlFilQfyZXcf18" int2:id="zypvufaj">
      <int2:state int2:value="Rejected" int2:type="LegacyProofing"/>
    </int2:textHash>
    <int2:bookmark int2:bookmarkName="_Int_Kk1VpmP6" int2:invalidationBookmarkName="" int2:hashCode="fUJ4qHWQD/1/Yh" int2:id="0Ag4I3A6">
      <int2:state int2:value="Rejected" int2:type="AugLoop_Text_Critique"/>
    </int2:bookmark>
    <int2:bookmark int2:bookmarkName="_Int_mk7Kndxo" int2:invalidationBookmarkName="" int2:hashCode="DSjKPbGccpNC5U" int2:id="0LVpWBTh">
      <int2:state int2:value="Rejected" int2:type="AugLoop_Text_Critique"/>
    </int2:bookmark>
    <int2:bookmark int2:bookmarkName="_Int_61czEwll" int2:invalidationBookmarkName="" int2:hashCode="DSjKPbGccpNC5U" int2:id="0ac6MRUU">
      <int2:state int2:value="Rejected" int2:type="AugLoop_Text_Critique"/>
    </int2:bookmark>
    <int2:bookmark int2:bookmarkName="_Int_jJMn75j6" int2:invalidationBookmarkName="" int2:hashCode="fUJ4qHWQD/1/Yh" int2:id="7Mk7z9Tj">
      <int2:state int2:value="Rejected" int2:type="AugLoop_Text_Critique"/>
    </int2:bookmark>
    <int2:bookmark int2:bookmarkName="_Int_EnfiDHTH" int2:invalidationBookmarkName="" int2:hashCode="fUJ4qHWQD/1/Yh" int2:id="BwOQGk33">
      <int2:state int2:value="Rejected" int2:type="AugLoop_Text_Critique"/>
    </int2:bookmark>
    <int2:bookmark int2:bookmarkName="_Int_tc30uLlk" int2:invalidationBookmarkName="" int2:hashCode="fUJ4qHWQD/1/Yh" int2:id="FwE6k5uD">
      <int2:state int2:value="Rejected" int2:type="AugLoop_Text_Critique"/>
    </int2:bookmark>
    <int2:bookmark int2:bookmarkName="_Int_nTpitwXT" int2:invalidationBookmarkName="" int2:hashCode="Z13PNW+4vsGtHJ" int2:id="HBtE0mW5">
      <int2:state int2:value="Rejected" int2:type="AugLoop_Text_Critique"/>
    </int2:bookmark>
    <int2:bookmark int2:bookmarkName="_Int_j4SCQfY7" int2:invalidationBookmarkName="" int2:hashCode="DSjKPbGccpNC5U" int2:id="JT0PYx4Y">
      <int2:state int2:value="Rejected" int2:type="AugLoop_Text_Critique"/>
    </int2:bookmark>
    <int2:bookmark int2:bookmarkName="_Int_uqA6Suja" int2:invalidationBookmarkName="" int2:hashCode="nuVFRd/LfSnttM" int2:id="Pwi7vlmu">
      <int2:state int2:value="Rejected" int2:type="AugLoop_Text_Critique"/>
    </int2:bookmark>
    <int2:bookmark int2:bookmarkName="_Int_aSNsjsZS" int2:invalidationBookmarkName="" int2:hashCode="e9OEJvH6aYEY+U" int2:id="Y92FKQ5f">
      <int2:state int2:value="Rejected" int2:type="AugLoop_Text_Critique"/>
    </int2:bookmark>
    <int2:bookmark int2:bookmarkName="_Int_h2UhiGkH" int2:invalidationBookmarkName="" int2:hashCode="TVSXpEZMpB7bPe" int2:id="gXp7HqeL">
      <int2:state int2:value="Rejected" int2:type="AugLoop_Text_Critique"/>
    </int2:bookmark>
    <int2:bookmark int2:bookmarkName="_Int_M8qJX5uw" int2:invalidationBookmarkName="" int2:hashCode="DSjKPbGccpNC5U" int2:id="o0t7PE4h">
      <int2:state int2:value="Rejected" int2:type="AugLoop_Text_Critique"/>
    </int2:bookmark>
    <int2:bookmark int2:bookmarkName="_Int_q8EDlqt1" int2:invalidationBookmarkName="" int2:hashCode="nuVFRd/LfSnttM" int2:id="rCyen0V0">
      <int2:state int2:value="Rejected" int2:type="AugLoop_Text_Critique"/>
    </int2:bookmark>
    <int2:bookmark int2:bookmarkName="_Int_dLlbT2L0" int2:invalidationBookmarkName="" int2:hashCode="MM33Pv8qWWr/iM" int2:id="tQQ9ujED">
      <int2:state int2:value="Rejected" int2:type="AugLoop_Text_Critique"/>
    </int2:bookmark>
    <int2:bookmark int2:bookmarkName="_Int_tlHjKVUe" int2:invalidationBookmarkName="" int2:hashCode="DSjKPbGccpNC5U" int2:id="vmfzMNx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A18"/>
    <w:multiLevelType w:val="hybridMultilevel"/>
    <w:tmpl w:val="76586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85498"/>
    <w:multiLevelType w:val="hybridMultilevel"/>
    <w:tmpl w:val="83F4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21305"/>
    <w:multiLevelType w:val="hybridMultilevel"/>
    <w:tmpl w:val="47C825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331ABD7A">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6E3E51"/>
    <w:multiLevelType w:val="hybridMultilevel"/>
    <w:tmpl w:val="94FAE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73E57"/>
    <w:multiLevelType w:val="hybridMultilevel"/>
    <w:tmpl w:val="52641DF4"/>
    <w:lvl w:ilvl="0" w:tplc="58EE0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EB3DBA"/>
    <w:multiLevelType w:val="hybridMultilevel"/>
    <w:tmpl w:val="B6C4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36B95"/>
    <w:multiLevelType w:val="hybridMultilevel"/>
    <w:tmpl w:val="0D96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F582F"/>
    <w:multiLevelType w:val="hybridMultilevel"/>
    <w:tmpl w:val="98F6A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651A2"/>
    <w:multiLevelType w:val="hybridMultilevel"/>
    <w:tmpl w:val="B958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4095F"/>
    <w:multiLevelType w:val="hybridMultilevel"/>
    <w:tmpl w:val="94FAE3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E45F2C"/>
    <w:multiLevelType w:val="hybridMultilevel"/>
    <w:tmpl w:val="FA261E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F16868"/>
    <w:multiLevelType w:val="hybridMultilevel"/>
    <w:tmpl w:val="109C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50CF4"/>
    <w:multiLevelType w:val="hybridMultilevel"/>
    <w:tmpl w:val="B958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60B98"/>
    <w:multiLevelType w:val="hybridMultilevel"/>
    <w:tmpl w:val="595463BC"/>
    <w:lvl w:ilvl="0" w:tplc="974018CA">
      <w:start w:val="1"/>
      <w:numFmt w:val="decimal"/>
      <w:lvlText w:val="%1."/>
      <w:lvlJc w:val="left"/>
      <w:pPr>
        <w:ind w:left="720" w:hanging="360"/>
      </w:pPr>
      <w:rPr>
        <w:rFonts w:hint="default"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C35AF"/>
    <w:multiLevelType w:val="hybridMultilevel"/>
    <w:tmpl w:val="FA261E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C8725F"/>
    <w:multiLevelType w:val="hybridMultilevel"/>
    <w:tmpl w:val="B6C4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A1820"/>
    <w:multiLevelType w:val="hybridMultilevel"/>
    <w:tmpl w:val="32DC7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B6456"/>
    <w:multiLevelType w:val="multilevel"/>
    <w:tmpl w:val="1F32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03EF4"/>
    <w:multiLevelType w:val="hybridMultilevel"/>
    <w:tmpl w:val="A7F03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B699F"/>
    <w:multiLevelType w:val="hybridMultilevel"/>
    <w:tmpl w:val="0482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F2FFA"/>
    <w:multiLevelType w:val="hybridMultilevel"/>
    <w:tmpl w:val="0318F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50992"/>
    <w:multiLevelType w:val="hybridMultilevel"/>
    <w:tmpl w:val="F5C4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935FCB"/>
    <w:multiLevelType w:val="multilevel"/>
    <w:tmpl w:val="FA261E4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781798"/>
    <w:multiLevelType w:val="hybridMultilevel"/>
    <w:tmpl w:val="01F4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83B60"/>
    <w:multiLevelType w:val="hybridMultilevel"/>
    <w:tmpl w:val="0D96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10006"/>
    <w:multiLevelType w:val="hybridMultilevel"/>
    <w:tmpl w:val="32DC7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21FE8"/>
    <w:multiLevelType w:val="hybridMultilevel"/>
    <w:tmpl w:val="67708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A16C5"/>
    <w:multiLevelType w:val="hybridMultilevel"/>
    <w:tmpl w:val="1A5809F6"/>
    <w:lvl w:ilvl="0" w:tplc="882EC2BE">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0C2108"/>
    <w:multiLevelType w:val="hybridMultilevel"/>
    <w:tmpl w:val="DDAC8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09038A"/>
    <w:multiLevelType w:val="hybridMultilevel"/>
    <w:tmpl w:val="0996450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437983">
    <w:abstractNumId w:val="2"/>
  </w:num>
  <w:num w:numId="2" w16cid:durableId="1483545092">
    <w:abstractNumId w:val="24"/>
  </w:num>
  <w:num w:numId="3" w16cid:durableId="1691490607">
    <w:abstractNumId w:val="27"/>
  </w:num>
  <w:num w:numId="4" w16cid:durableId="706371334">
    <w:abstractNumId w:val="15"/>
  </w:num>
  <w:num w:numId="5" w16cid:durableId="1124231456">
    <w:abstractNumId w:val="3"/>
  </w:num>
  <w:num w:numId="6" w16cid:durableId="1008752510">
    <w:abstractNumId w:val="19"/>
  </w:num>
  <w:num w:numId="7" w16cid:durableId="431703085">
    <w:abstractNumId w:val="6"/>
  </w:num>
  <w:num w:numId="8" w16cid:durableId="203760708">
    <w:abstractNumId w:val="5"/>
  </w:num>
  <w:num w:numId="9" w16cid:durableId="604583088">
    <w:abstractNumId w:val="8"/>
  </w:num>
  <w:num w:numId="10" w16cid:durableId="1767070135">
    <w:abstractNumId w:val="23"/>
  </w:num>
  <w:num w:numId="11" w16cid:durableId="883564488">
    <w:abstractNumId w:val="11"/>
  </w:num>
  <w:num w:numId="12" w16cid:durableId="930040284">
    <w:abstractNumId w:val="10"/>
  </w:num>
  <w:num w:numId="13" w16cid:durableId="1706248719">
    <w:abstractNumId w:val="14"/>
  </w:num>
  <w:num w:numId="14" w16cid:durableId="1828667345">
    <w:abstractNumId w:val="16"/>
  </w:num>
  <w:num w:numId="15" w16cid:durableId="992832671">
    <w:abstractNumId w:val="9"/>
  </w:num>
  <w:num w:numId="16" w16cid:durableId="544954173">
    <w:abstractNumId w:val="20"/>
  </w:num>
  <w:num w:numId="17" w16cid:durableId="195319532">
    <w:abstractNumId w:val="26"/>
  </w:num>
  <w:num w:numId="18" w16cid:durableId="1293944976">
    <w:abstractNumId w:val="29"/>
  </w:num>
  <w:num w:numId="19" w16cid:durableId="236794251">
    <w:abstractNumId w:val="18"/>
  </w:num>
  <w:num w:numId="20" w16cid:durableId="1303852216">
    <w:abstractNumId w:val="28"/>
  </w:num>
  <w:num w:numId="21" w16cid:durableId="957376687">
    <w:abstractNumId w:val="22"/>
  </w:num>
  <w:num w:numId="22" w16cid:durableId="1623069226">
    <w:abstractNumId w:val="17"/>
  </w:num>
  <w:num w:numId="23" w16cid:durableId="2145156463">
    <w:abstractNumId w:val="25"/>
  </w:num>
  <w:num w:numId="24" w16cid:durableId="951086136">
    <w:abstractNumId w:val="1"/>
  </w:num>
  <w:num w:numId="25" w16cid:durableId="1356660845">
    <w:abstractNumId w:val="12"/>
  </w:num>
  <w:num w:numId="26" w16cid:durableId="1946187492">
    <w:abstractNumId w:val="21"/>
  </w:num>
  <w:num w:numId="27" w16cid:durableId="19935394">
    <w:abstractNumId w:val="4"/>
  </w:num>
  <w:num w:numId="28" w16cid:durableId="144322966">
    <w:abstractNumId w:val="13"/>
  </w:num>
  <w:num w:numId="29" w16cid:durableId="231892838">
    <w:abstractNumId w:val="7"/>
  </w:num>
  <w:num w:numId="30" w16cid:durableId="739405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ssica Lamb">
    <w15:presenceInfo w15:providerId="AD" w15:userId="S::lambj@usc.edu::8fa37e9b-e233-4dc1-8c72-f0f0a7b98805"/>
  </w15:person>
  <w15:person w15:author="marcio.diniz@mountsinai.org">
    <w15:presenceInfo w15:providerId="AD" w15:userId="S::urn:spo:guest#marcio.diniz@mountsinai.org::"/>
  </w15:person>
  <w15:person w15:author="Patrick Lyden">
    <w15:presenceInfo w15:providerId="AD" w15:userId="S::plyden@usc.edu::701bad10-5bfc-4370-91ac-51246bcc0f2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activeWritingStyle w:lang="fr-FR" w:vendorID="64" w:dllVersion="0" w:nlCheck="1" w:checkStyle="0" w:appName="MSWord"/>
  <w:trackRevisions w:val="tru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791"/>
    <w:rsid w:val="00000196"/>
    <w:rsid w:val="0000285D"/>
    <w:rsid w:val="000056BF"/>
    <w:rsid w:val="00007D81"/>
    <w:rsid w:val="00012B4B"/>
    <w:rsid w:val="00013581"/>
    <w:rsid w:val="00013856"/>
    <w:rsid w:val="00013AEB"/>
    <w:rsid w:val="00013C61"/>
    <w:rsid w:val="00015B98"/>
    <w:rsid w:val="0001652A"/>
    <w:rsid w:val="000208CB"/>
    <w:rsid w:val="000231B0"/>
    <w:rsid w:val="0002538C"/>
    <w:rsid w:val="000263E4"/>
    <w:rsid w:val="0002663A"/>
    <w:rsid w:val="00026E24"/>
    <w:rsid w:val="000316A0"/>
    <w:rsid w:val="00041D1D"/>
    <w:rsid w:val="000432FB"/>
    <w:rsid w:val="000444BB"/>
    <w:rsid w:val="00044800"/>
    <w:rsid w:val="00047769"/>
    <w:rsid w:val="00054BB9"/>
    <w:rsid w:val="00057E61"/>
    <w:rsid w:val="00060344"/>
    <w:rsid w:val="00062A75"/>
    <w:rsid w:val="000649FB"/>
    <w:rsid w:val="000656AC"/>
    <w:rsid w:val="00065AD9"/>
    <w:rsid w:val="0006724D"/>
    <w:rsid w:val="0007045B"/>
    <w:rsid w:val="000738E0"/>
    <w:rsid w:val="0007440A"/>
    <w:rsid w:val="00076C84"/>
    <w:rsid w:val="0008021F"/>
    <w:rsid w:val="00081BDE"/>
    <w:rsid w:val="0008591F"/>
    <w:rsid w:val="00085F58"/>
    <w:rsid w:val="000872DD"/>
    <w:rsid w:val="00090958"/>
    <w:rsid w:val="0009266D"/>
    <w:rsid w:val="0009443C"/>
    <w:rsid w:val="00096416"/>
    <w:rsid w:val="00096E0C"/>
    <w:rsid w:val="000A0DBE"/>
    <w:rsid w:val="000A1AB0"/>
    <w:rsid w:val="000A441A"/>
    <w:rsid w:val="000A4EC0"/>
    <w:rsid w:val="000A7FB2"/>
    <w:rsid w:val="000B27C3"/>
    <w:rsid w:val="000B38D8"/>
    <w:rsid w:val="000B5683"/>
    <w:rsid w:val="000B58E6"/>
    <w:rsid w:val="000B6B54"/>
    <w:rsid w:val="000B6C73"/>
    <w:rsid w:val="000C268B"/>
    <w:rsid w:val="000C2B50"/>
    <w:rsid w:val="000C371F"/>
    <w:rsid w:val="000C757A"/>
    <w:rsid w:val="000C78DB"/>
    <w:rsid w:val="000D2647"/>
    <w:rsid w:val="000D62CB"/>
    <w:rsid w:val="000D6B52"/>
    <w:rsid w:val="000D7C2C"/>
    <w:rsid w:val="000E149C"/>
    <w:rsid w:val="000E2144"/>
    <w:rsid w:val="000E3868"/>
    <w:rsid w:val="000E3F5C"/>
    <w:rsid w:val="000E6548"/>
    <w:rsid w:val="000F005B"/>
    <w:rsid w:val="00102535"/>
    <w:rsid w:val="00102E5C"/>
    <w:rsid w:val="00106048"/>
    <w:rsid w:val="00111B81"/>
    <w:rsid w:val="00112ABB"/>
    <w:rsid w:val="001134FD"/>
    <w:rsid w:val="001146BA"/>
    <w:rsid w:val="00117FFD"/>
    <w:rsid w:val="00122F1D"/>
    <w:rsid w:val="001256A8"/>
    <w:rsid w:val="001257C3"/>
    <w:rsid w:val="00127663"/>
    <w:rsid w:val="00128282"/>
    <w:rsid w:val="00130964"/>
    <w:rsid w:val="0013163C"/>
    <w:rsid w:val="00133956"/>
    <w:rsid w:val="00134ED3"/>
    <w:rsid w:val="0013794D"/>
    <w:rsid w:val="00137B70"/>
    <w:rsid w:val="001440FD"/>
    <w:rsid w:val="0014570F"/>
    <w:rsid w:val="001465E8"/>
    <w:rsid w:val="00147F21"/>
    <w:rsid w:val="00152DB4"/>
    <w:rsid w:val="00153D0C"/>
    <w:rsid w:val="00156D29"/>
    <w:rsid w:val="00160EDB"/>
    <w:rsid w:val="00161107"/>
    <w:rsid w:val="00162269"/>
    <w:rsid w:val="001623FC"/>
    <w:rsid w:val="00162E54"/>
    <w:rsid w:val="001631F0"/>
    <w:rsid w:val="001633A9"/>
    <w:rsid w:val="00163634"/>
    <w:rsid w:val="00166B9C"/>
    <w:rsid w:val="00170FBD"/>
    <w:rsid w:val="001727D4"/>
    <w:rsid w:val="001744CC"/>
    <w:rsid w:val="00174CB1"/>
    <w:rsid w:val="00180660"/>
    <w:rsid w:val="00181A16"/>
    <w:rsid w:val="0018286F"/>
    <w:rsid w:val="00183522"/>
    <w:rsid w:val="0018466E"/>
    <w:rsid w:val="00187467"/>
    <w:rsid w:val="00191C3E"/>
    <w:rsid w:val="00191C6D"/>
    <w:rsid w:val="00193F51"/>
    <w:rsid w:val="00196A51"/>
    <w:rsid w:val="00197FFD"/>
    <w:rsid w:val="001A1165"/>
    <w:rsid w:val="001A26DB"/>
    <w:rsid w:val="001A4B8A"/>
    <w:rsid w:val="001A6A1E"/>
    <w:rsid w:val="001A6CA5"/>
    <w:rsid w:val="001B044D"/>
    <w:rsid w:val="001B1A1D"/>
    <w:rsid w:val="001B1D02"/>
    <w:rsid w:val="001B1DF8"/>
    <w:rsid w:val="001B36A2"/>
    <w:rsid w:val="001B3725"/>
    <w:rsid w:val="001B487B"/>
    <w:rsid w:val="001B5DBF"/>
    <w:rsid w:val="001B7C8F"/>
    <w:rsid w:val="001B7F78"/>
    <w:rsid w:val="001C08A2"/>
    <w:rsid w:val="001C3675"/>
    <w:rsid w:val="001C39C1"/>
    <w:rsid w:val="001D0079"/>
    <w:rsid w:val="001D115D"/>
    <w:rsid w:val="001D1348"/>
    <w:rsid w:val="001D6535"/>
    <w:rsid w:val="001E2DC0"/>
    <w:rsid w:val="001E4771"/>
    <w:rsid w:val="001E53B5"/>
    <w:rsid w:val="001F07DA"/>
    <w:rsid w:val="001F0A34"/>
    <w:rsid w:val="001F381A"/>
    <w:rsid w:val="001F4FBF"/>
    <w:rsid w:val="001F5511"/>
    <w:rsid w:val="001F6418"/>
    <w:rsid w:val="001F7A17"/>
    <w:rsid w:val="00204F9F"/>
    <w:rsid w:val="00207238"/>
    <w:rsid w:val="002078D1"/>
    <w:rsid w:val="00210016"/>
    <w:rsid w:val="00220921"/>
    <w:rsid w:val="002237C0"/>
    <w:rsid w:val="00225C8F"/>
    <w:rsid w:val="00232187"/>
    <w:rsid w:val="002329F7"/>
    <w:rsid w:val="002343B4"/>
    <w:rsid w:val="00234B91"/>
    <w:rsid w:val="0023724A"/>
    <w:rsid w:val="00243F8D"/>
    <w:rsid w:val="00251012"/>
    <w:rsid w:val="0025132E"/>
    <w:rsid w:val="002516E3"/>
    <w:rsid w:val="0025336A"/>
    <w:rsid w:val="00255DAA"/>
    <w:rsid w:val="00256F40"/>
    <w:rsid w:val="00257E52"/>
    <w:rsid w:val="00261582"/>
    <w:rsid w:val="002623D5"/>
    <w:rsid w:val="002646AA"/>
    <w:rsid w:val="00265874"/>
    <w:rsid w:val="00265CCE"/>
    <w:rsid w:val="0027072C"/>
    <w:rsid w:val="00273A6C"/>
    <w:rsid w:val="00273C5F"/>
    <w:rsid w:val="0027605B"/>
    <w:rsid w:val="002762BD"/>
    <w:rsid w:val="002836E4"/>
    <w:rsid w:val="00286171"/>
    <w:rsid w:val="00286CAD"/>
    <w:rsid w:val="002870C6"/>
    <w:rsid w:val="0029059D"/>
    <w:rsid w:val="002905A4"/>
    <w:rsid w:val="00293B5D"/>
    <w:rsid w:val="002946B5"/>
    <w:rsid w:val="00294FE7"/>
    <w:rsid w:val="002955EB"/>
    <w:rsid w:val="002A0CCC"/>
    <w:rsid w:val="002A28E0"/>
    <w:rsid w:val="002A3CB7"/>
    <w:rsid w:val="002A3DC2"/>
    <w:rsid w:val="002A66A7"/>
    <w:rsid w:val="002A71A0"/>
    <w:rsid w:val="002A7DC5"/>
    <w:rsid w:val="002B34D2"/>
    <w:rsid w:val="002B529C"/>
    <w:rsid w:val="002B5E7F"/>
    <w:rsid w:val="002B646C"/>
    <w:rsid w:val="002C06E7"/>
    <w:rsid w:val="002C2356"/>
    <w:rsid w:val="002C2EC5"/>
    <w:rsid w:val="002C56EE"/>
    <w:rsid w:val="002C7780"/>
    <w:rsid w:val="002D6651"/>
    <w:rsid w:val="002D76DB"/>
    <w:rsid w:val="002E0291"/>
    <w:rsid w:val="002E046F"/>
    <w:rsid w:val="002E2DD0"/>
    <w:rsid w:val="002E3389"/>
    <w:rsid w:val="002E3924"/>
    <w:rsid w:val="002E3EED"/>
    <w:rsid w:val="002E489C"/>
    <w:rsid w:val="002E59F1"/>
    <w:rsid w:val="002F0CC6"/>
    <w:rsid w:val="002F13FD"/>
    <w:rsid w:val="002F41D7"/>
    <w:rsid w:val="002F4901"/>
    <w:rsid w:val="002F4CB1"/>
    <w:rsid w:val="002F6791"/>
    <w:rsid w:val="002F7B54"/>
    <w:rsid w:val="00301D36"/>
    <w:rsid w:val="00305ACF"/>
    <w:rsid w:val="00305B89"/>
    <w:rsid w:val="0030792A"/>
    <w:rsid w:val="00307AD3"/>
    <w:rsid w:val="003117FC"/>
    <w:rsid w:val="00314009"/>
    <w:rsid w:val="00314078"/>
    <w:rsid w:val="003158B7"/>
    <w:rsid w:val="0031609D"/>
    <w:rsid w:val="0031717E"/>
    <w:rsid w:val="003201BF"/>
    <w:rsid w:val="003207B1"/>
    <w:rsid w:val="003210E3"/>
    <w:rsid w:val="00322510"/>
    <w:rsid w:val="003249F7"/>
    <w:rsid w:val="003260D8"/>
    <w:rsid w:val="0032611E"/>
    <w:rsid w:val="00327BDA"/>
    <w:rsid w:val="0033072A"/>
    <w:rsid w:val="00331804"/>
    <w:rsid w:val="00332B79"/>
    <w:rsid w:val="00333762"/>
    <w:rsid w:val="00335E4A"/>
    <w:rsid w:val="00340AFD"/>
    <w:rsid w:val="003418DE"/>
    <w:rsid w:val="00350A42"/>
    <w:rsid w:val="003529FA"/>
    <w:rsid w:val="003551B9"/>
    <w:rsid w:val="003561C4"/>
    <w:rsid w:val="003624A1"/>
    <w:rsid w:val="003631EB"/>
    <w:rsid w:val="0036392B"/>
    <w:rsid w:val="00363F1F"/>
    <w:rsid w:val="00365652"/>
    <w:rsid w:val="00372AB2"/>
    <w:rsid w:val="00373438"/>
    <w:rsid w:val="0037381E"/>
    <w:rsid w:val="00374C2B"/>
    <w:rsid w:val="00376676"/>
    <w:rsid w:val="003775A9"/>
    <w:rsid w:val="00377E2F"/>
    <w:rsid w:val="00385122"/>
    <w:rsid w:val="00386F74"/>
    <w:rsid w:val="003914B3"/>
    <w:rsid w:val="00394D0D"/>
    <w:rsid w:val="003957B5"/>
    <w:rsid w:val="00396032"/>
    <w:rsid w:val="00396E86"/>
    <w:rsid w:val="003A0344"/>
    <w:rsid w:val="003A0EB2"/>
    <w:rsid w:val="003A3259"/>
    <w:rsid w:val="003A4563"/>
    <w:rsid w:val="003A4A4F"/>
    <w:rsid w:val="003A7955"/>
    <w:rsid w:val="003A7FBE"/>
    <w:rsid w:val="003B15E7"/>
    <w:rsid w:val="003B224C"/>
    <w:rsid w:val="003B32DE"/>
    <w:rsid w:val="003B4711"/>
    <w:rsid w:val="003BC1A7"/>
    <w:rsid w:val="003C102E"/>
    <w:rsid w:val="003C3D34"/>
    <w:rsid w:val="003C496A"/>
    <w:rsid w:val="003C5B80"/>
    <w:rsid w:val="003D1AFC"/>
    <w:rsid w:val="003D2CE3"/>
    <w:rsid w:val="003D6F09"/>
    <w:rsid w:val="003E1CDB"/>
    <w:rsid w:val="003E39CB"/>
    <w:rsid w:val="003E52FD"/>
    <w:rsid w:val="003F0566"/>
    <w:rsid w:val="003F2943"/>
    <w:rsid w:val="003F46D0"/>
    <w:rsid w:val="003F47D1"/>
    <w:rsid w:val="003F6810"/>
    <w:rsid w:val="003F7512"/>
    <w:rsid w:val="003F7A06"/>
    <w:rsid w:val="00402C4C"/>
    <w:rsid w:val="004030EF"/>
    <w:rsid w:val="0040583F"/>
    <w:rsid w:val="00405F04"/>
    <w:rsid w:val="00406146"/>
    <w:rsid w:val="00410C50"/>
    <w:rsid w:val="00412471"/>
    <w:rsid w:val="00414F2C"/>
    <w:rsid w:val="0041669C"/>
    <w:rsid w:val="00417BD9"/>
    <w:rsid w:val="00420351"/>
    <w:rsid w:val="004223FD"/>
    <w:rsid w:val="00422960"/>
    <w:rsid w:val="00427809"/>
    <w:rsid w:val="00432435"/>
    <w:rsid w:val="0044170C"/>
    <w:rsid w:val="00442968"/>
    <w:rsid w:val="0044373C"/>
    <w:rsid w:val="00444502"/>
    <w:rsid w:val="0044476B"/>
    <w:rsid w:val="0044535F"/>
    <w:rsid w:val="004512DF"/>
    <w:rsid w:val="00453310"/>
    <w:rsid w:val="00453D28"/>
    <w:rsid w:val="00457AFB"/>
    <w:rsid w:val="00460675"/>
    <w:rsid w:val="004645A2"/>
    <w:rsid w:val="00464EA2"/>
    <w:rsid w:val="00465E16"/>
    <w:rsid w:val="00467468"/>
    <w:rsid w:val="00467772"/>
    <w:rsid w:val="004716A4"/>
    <w:rsid w:val="00471711"/>
    <w:rsid w:val="004722C7"/>
    <w:rsid w:val="0047265B"/>
    <w:rsid w:val="0047548E"/>
    <w:rsid w:val="00475C52"/>
    <w:rsid w:val="00480310"/>
    <w:rsid w:val="00481B7D"/>
    <w:rsid w:val="00486778"/>
    <w:rsid w:val="004871A1"/>
    <w:rsid w:val="00493A17"/>
    <w:rsid w:val="00493D8C"/>
    <w:rsid w:val="00493F0F"/>
    <w:rsid w:val="004949C5"/>
    <w:rsid w:val="00497599"/>
    <w:rsid w:val="00497B6C"/>
    <w:rsid w:val="004A05DF"/>
    <w:rsid w:val="004A06D3"/>
    <w:rsid w:val="004A0B0E"/>
    <w:rsid w:val="004A12AA"/>
    <w:rsid w:val="004A1A1A"/>
    <w:rsid w:val="004A4544"/>
    <w:rsid w:val="004B0A43"/>
    <w:rsid w:val="004B2DFF"/>
    <w:rsid w:val="004B3BFF"/>
    <w:rsid w:val="004B55D8"/>
    <w:rsid w:val="004C07A9"/>
    <w:rsid w:val="004C2FC6"/>
    <w:rsid w:val="004D0C5E"/>
    <w:rsid w:val="004D1780"/>
    <w:rsid w:val="004D1A46"/>
    <w:rsid w:val="004D1AFA"/>
    <w:rsid w:val="004D296B"/>
    <w:rsid w:val="004D3233"/>
    <w:rsid w:val="004D4166"/>
    <w:rsid w:val="004D4465"/>
    <w:rsid w:val="004D5D4E"/>
    <w:rsid w:val="004D5F24"/>
    <w:rsid w:val="004E32E0"/>
    <w:rsid w:val="004E4472"/>
    <w:rsid w:val="004E70A9"/>
    <w:rsid w:val="004F550A"/>
    <w:rsid w:val="004F554A"/>
    <w:rsid w:val="004F6CED"/>
    <w:rsid w:val="004F6F75"/>
    <w:rsid w:val="00500CFA"/>
    <w:rsid w:val="0050144A"/>
    <w:rsid w:val="0050600D"/>
    <w:rsid w:val="00513186"/>
    <w:rsid w:val="0051560B"/>
    <w:rsid w:val="00515B4F"/>
    <w:rsid w:val="00521147"/>
    <w:rsid w:val="00521405"/>
    <w:rsid w:val="00521C1A"/>
    <w:rsid w:val="00521E44"/>
    <w:rsid w:val="00527607"/>
    <w:rsid w:val="00534DA6"/>
    <w:rsid w:val="00536BE6"/>
    <w:rsid w:val="00541B00"/>
    <w:rsid w:val="005429AF"/>
    <w:rsid w:val="00542D22"/>
    <w:rsid w:val="005443AF"/>
    <w:rsid w:val="00544DFC"/>
    <w:rsid w:val="00545FC8"/>
    <w:rsid w:val="00550A39"/>
    <w:rsid w:val="00551005"/>
    <w:rsid w:val="00551CBC"/>
    <w:rsid w:val="0055553C"/>
    <w:rsid w:val="00557339"/>
    <w:rsid w:val="00557539"/>
    <w:rsid w:val="005577A0"/>
    <w:rsid w:val="00557A1A"/>
    <w:rsid w:val="00560FFA"/>
    <w:rsid w:val="00562258"/>
    <w:rsid w:val="0056317D"/>
    <w:rsid w:val="00564EA7"/>
    <w:rsid w:val="005657C3"/>
    <w:rsid w:val="00572B9B"/>
    <w:rsid w:val="00574280"/>
    <w:rsid w:val="005743C6"/>
    <w:rsid w:val="00574432"/>
    <w:rsid w:val="00576C39"/>
    <w:rsid w:val="00580ACB"/>
    <w:rsid w:val="00580DD2"/>
    <w:rsid w:val="00582898"/>
    <w:rsid w:val="00583403"/>
    <w:rsid w:val="005835D0"/>
    <w:rsid w:val="0058380B"/>
    <w:rsid w:val="00585FA8"/>
    <w:rsid w:val="00590A2C"/>
    <w:rsid w:val="00590DFD"/>
    <w:rsid w:val="005911E2"/>
    <w:rsid w:val="00591213"/>
    <w:rsid w:val="00593233"/>
    <w:rsid w:val="00593F4F"/>
    <w:rsid w:val="005A25FE"/>
    <w:rsid w:val="005A2FC3"/>
    <w:rsid w:val="005A4270"/>
    <w:rsid w:val="005A72C2"/>
    <w:rsid w:val="005B09CE"/>
    <w:rsid w:val="005B2122"/>
    <w:rsid w:val="005B3862"/>
    <w:rsid w:val="005B392D"/>
    <w:rsid w:val="005B3B3B"/>
    <w:rsid w:val="005B49D1"/>
    <w:rsid w:val="005B4DCB"/>
    <w:rsid w:val="005B5A3D"/>
    <w:rsid w:val="005B5AEA"/>
    <w:rsid w:val="005B5F00"/>
    <w:rsid w:val="005B7DA4"/>
    <w:rsid w:val="005C32B5"/>
    <w:rsid w:val="005C621E"/>
    <w:rsid w:val="005C74A7"/>
    <w:rsid w:val="005D06A0"/>
    <w:rsid w:val="005D3325"/>
    <w:rsid w:val="005D7995"/>
    <w:rsid w:val="005D7EFA"/>
    <w:rsid w:val="005E00F3"/>
    <w:rsid w:val="005E4882"/>
    <w:rsid w:val="005E7C71"/>
    <w:rsid w:val="005F3E4F"/>
    <w:rsid w:val="005F61B8"/>
    <w:rsid w:val="005F747F"/>
    <w:rsid w:val="005F7E42"/>
    <w:rsid w:val="00603F87"/>
    <w:rsid w:val="006041C2"/>
    <w:rsid w:val="00605A41"/>
    <w:rsid w:val="0060777F"/>
    <w:rsid w:val="00612479"/>
    <w:rsid w:val="006164B9"/>
    <w:rsid w:val="006210DE"/>
    <w:rsid w:val="00621EBE"/>
    <w:rsid w:val="00622BA1"/>
    <w:rsid w:val="00622FF4"/>
    <w:rsid w:val="00626950"/>
    <w:rsid w:val="00627A61"/>
    <w:rsid w:val="0063121A"/>
    <w:rsid w:val="00631C16"/>
    <w:rsid w:val="00632FF2"/>
    <w:rsid w:val="00633E6A"/>
    <w:rsid w:val="00635C7A"/>
    <w:rsid w:val="00637F2C"/>
    <w:rsid w:val="00640407"/>
    <w:rsid w:val="006409FC"/>
    <w:rsid w:val="0064259F"/>
    <w:rsid w:val="006428A7"/>
    <w:rsid w:val="00642CC5"/>
    <w:rsid w:val="00642D5D"/>
    <w:rsid w:val="00643F31"/>
    <w:rsid w:val="00645F71"/>
    <w:rsid w:val="00646F42"/>
    <w:rsid w:val="00650479"/>
    <w:rsid w:val="00651612"/>
    <w:rsid w:val="006555C0"/>
    <w:rsid w:val="006560D6"/>
    <w:rsid w:val="00661420"/>
    <w:rsid w:val="00670752"/>
    <w:rsid w:val="006726E3"/>
    <w:rsid w:val="006740AC"/>
    <w:rsid w:val="0067791A"/>
    <w:rsid w:val="006804BB"/>
    <w:rsid w:val="00683FF0"/>
    <w:rsid w:val="00685C67"/>
    <w:rsid w:val="00690CA5"/>
    <w:rsid w:val="00691933"/>
    <w:rsid w:val="00692029"/>
    <w:rsid w:val="00697B81"/>
    <w:rsid w:val="00697FE1"/>
    <w:rsid w:val="006A13C8"/>
    <w:rsid w:val="006A2BC4"/>
    <w:rsid w:val="006A5312"/>
    <w:rsid w:val="006A6B39"/>
    <w:rsid w:val="006A762C"/>
    <w:rsid w:val="006B0FC7"/>
    <w:rsid w:val="006B1015"/>
    <w:rsid w:val="006B23CB"/>
    <w:rsid w:val="006B301F"/>
    <w:rsid w:val="006B333E"/>
    <w:rsid w:val="006B3FB1"/>
    <w:rsid w:val="006B6978"/>
    <w:rsid w:val="006C1D66"/>
    <w:rsid w:val="006C233D"/>
    <w:rsid w:val="006C2A6A"/>
    <w:rsid w:val="006C2BB8"/>
    <w:rsid w:val="006C62B1"/>
    <w:rsid w:val="006C6F17"/>
    <w:rsid w:val="006D280C"/>
    <w:rsid w:val="006D44FF"/>
    <w:rsid w:val="006D5460"/>
    <w:rsid w:val="006D5EBB"/>
    <w:rsid w:val="006D5EC8"/>
    <w:rsid w:val="006D6E70"/>
    <w:rsid w:val="006D77FE"/>
    <w:rsid w:val="006E0169"/>
    <w:rsid w:val="006E0996"/>
    <w:rsid w:val="006E2D7C"/>
    <w:rsid w:val="006E2FD1"/>
    <w:rsid w:val="006E419D"/>
    <w:rsid w:val="006E6224"/>
    <w:rsid w:val="006E635F"/>
    <w:rsid w:val="006E7256"/>
    <w:rsid w:val="006E760A"/>
    <w:rsid w:val="006F26A1"/>
    <w:rsid w:val="006F4685"/>
    <w:rsid w:val="006F4BCE"/>
    <w:rsid w:val="006F7100"/>
    <w:rsid w:val="0070099E"/>
    <w:rsid w:val="0070455A"/>
    <w:rsid w:val="00706B21"/>
    <w:rsid w:val="007072C1"/>
    <w:rsid w:val="007114EB"/>
    <w:rsid w:val="00712026"/>
    <w:rsid w:val="00712728"/>
    <w:rsid w:val="00712C6B"/>
    <w:rsid w:val="00714253"/>
    <w:rsid w:val="007156FD"/>
    <w:rsid w:val="007166C3"/>
    <w:rsid w:val="00716BA7"/>
    <w:rsid w:val="00720418"/>
    <w:rsid w:val="00723E22"/>
    <w:rsid w:val="0072428A"/>
    <w:rsid w:val="00724B7A"/>
    <w:rsid w:val="00725175"/>
    <w:rsid w:val="007301D7"/>
    <w:rsid w:val="00730574"/>
    <w:rsid w:val="00730F44"/>
    <w:rsid w:val="00731C96"/>
    <w:rsid w:val="00734E03"/>
    <w:rsid w:val="007362BC"/>
    <w:rsid w:val="0074098E"/>
    <w:rsid w:val="00741D58"/>
    <w:rsid w:val="00743A2E"/>
    <w:rsid w:val="00744C18"/>
    <w:rsid w:val="00744DB8"/>
    <w:rsid w:val="007517B6"/>
    <w:rsid w:val="00753050"/>
    <w:rsid w:val="00760434"/>
    <w:rsid w:val="00764B86"/>
    <w:rsid w:val="00770A51"/>
    <w:rsid w:val="0077213F"/>
    <w:rsid w:val="00773C62"/>
    <w:rsid w:val="00774D2B"/>
    <w:rsid w:val="0077733A"/>
    <w:rsid w:val="00783706"/>
    <w:rsid w:val="0078513B"/>
    <w:rsid w:val="007875F9"/>
    <w:rsid w:val="00790468"/>
    <w:rsid w:val="007914B7"/>
    <w:rsid w:val="00791841"/>
    <w:rsid w:val="00793E28"/>
    <w:rsid w:val="00795E39"/>
    <w:rsid w:val="00797336"/>
    <w:rsid w:val="007A0797"/>
    <w:rsid w:val="007A5F0F"/>
    <w:rsid w:val="007A634A"/>
    <w:rsid w:val="007A64E8"/>
    <w:rsid w:val="007A7710"/>
    <w:rsid w:val="007B4A5A"/>
    <w:rsid w:val="007B5E84"/>
    <w:rsid w:val="007B68C0"/>
    <w:rsid w:val="007B75F1"/>
    <w:rsid w:val="007C0EE3"/>
    <w:rsid w:val="007C1CCF"/>
    <w:rsid w:val="007C677C"/>
    <w:rsid w:val="007C6A7C"/>
    <w:rsid w:val="007C703E"/>
    <w:rsid w:val="007D2114"/>
    <w:rsid w:val="007D2378"/>
    <w:rsid w:val="007D269F"/>
    <w:rsid w:val="007D3AB7"/>
    <w:rsid w:val="007D5FBD"/>
    <w:rsid w:val="007D716E"/>
    <w:rsid w:val="007D76A6"/>
    <w:rsid w:val="007D7B31"/>
    <w:rsid w:val="007E1177"/>
    <w:rsid w:val="007E1EE8"/>
    <w:rsid w:val="007E3F36"/>
    <w:rsid w:val="007E5702"/>
    <w:rsid w:val="007E6C05"/>
    <w:rsid w:val="007F2D8F"/>
    <w:rsid w:val="007F6486"/>
    <w:rsid w:val="007F7E6F"/>
    <w:rsid w:val="00800E93"/>
    <w:rsid w:val="008048D7"/>
    <w:rsid w:val="00804C53"/>
    <w:rsid w:val="00810EAB"/>
    <w:rsid w:val="00813791"/>
    <w:rsid w:val="008150D1"/>
    <w:rsid w:val="008223BD"/>
    <w:rsid w:val="00822B02"/>
    <w:rsid w:val="00824C8D"/>
    <w:rsid w:val="00826DC4"/>
    <w:rsid w:val="00827BE0"/>
    <w:rsid w:val="0083038C"/>
    <w:rsid w:val="00830542"/>
    <w:rsid w:val="008315FA"/>
    <w:rsid w:val="00833633"/>
    <w:rsid w:val="00833E50"/>
    <w:rsid w:val="008361E6"/>
    <w:rsid w:val="00837F24"/>
    <w:rsid w:val="00840B54"/>
    <w:rsid w:val="0084178C"/>
    <w:rsid w:val="00843C97"/>
    <w:rsid w:val="00843E06"/>
    <w:rsid w:val="00847FF1"/>
    <w:rsid w:val="008525C9"/>
    <w:rsid w:val="008532BD"/>
    <w:rsid w:val="00856A3F"/>
    <w:rsid w:val="00857125"/>
    <w:rsid w:val="008610C9"/>
    <w:rsid w:val="00861F9A"/>
    <w:rsid w:val="00866CE2"/>
    <w:rsid w:val="008673C4"/>
    <w:rsid w:val="00867932"/>
    <w:rsid w:val="00873AA7"/>
    <w:rsid w:val="0087533A"/>
    <w:rsid w:val="008753EA"/>
    <w:rsid w:val="00877068"/>
    <w:rsid w:val="00882B8B"/>
    <w:rsid w:val="0088306B"/>
    <w:rsid w:val="0088519B"/>
    <w:rsid w:val="00887405"/>
    <w:rsid w:val="0089090F"/>
    <w:rsid w:val="008910AA"/>
    <w:rsid w:val="00892180"/>
    <w:rsid w:val="00893E04"/>
    <w:rsid w:val="008958E9"/>
    <w:rsid w:val="00896626"/>
    <w:rsid w:val="008A6521"/>
    <w:rsid w:val="008B179D"/>
    <w:rsid w:val="008B2D90"/>
    <w:rsid w:val="008C0E5B"/>
    <w:rsid w:val="008C7F39"/>
    <w:rsid w:val="008D109B"/>
    <w:rsid w:val="008D25E9"/>
    <w:rsid w:val="008D4D66"/>
    <w:rsid w:val="008D51E4"/>
    <w:rsid w:val="008E0515"/>
    <w:rsid w:val="008E178A"/>
    <w:rsid w:val="008E2886"/>
    <w:rsid w:val="008E41DF"/>
    <w:rsid w:val="008E547A"/>
    <w:rsid w:val="008E5C3E"/>
    <w:rsid w:val="008F074F"/>
    <w:rsid w:val="008F31D1"/>
    <w:rsid w:val="008F66EA"/>
    <w:rsid w:val="008FFA80"/>
    <w:rsid w:val="009000C3"/>
    <w:rsid w:val="00900DF2"/>
    <w:rsid w:val="00901445"/>
    <w:rsid w:val="00903C3E"/>
    <w:rsid w:val="0091039B"/>
    <w:rsid w:val="009131A1"/>
    <w:rsid w:val="0091433E"/>
    <w:rsid w:val="00915AFB"/>
    <w:rsid w:val="00916FE8"/>
    <w:rsid w:val="00917F86"/>
    <w:rsid w:val="009262D8"/>
    <w:rsid w:val="00933129"/>
    <w:rsid w:val="00935B38"/>
    <w:rsid w:val="00937E16"/>
    <w:rsid w:val="00940962"/>
    <w:rsid w:val="009413D8"/>
    <w:rsid w:val="0095056A"/>
    <w:rsid w:val="00950A5C"/>
    <w:rsid w:val="0095131C"/>
    <w:rsid w:val="00955AE6"/>
    <w:rsid w:val="00956AD1"/>
    <w:rsid w:val="00957906"/>
    <w:rsid w:val="00960D5A"/>
    <w:rsid w:val="0096218A"/>
    <w:rsid w:val="009626A0"/>
    <w:rsid w:val="00964A8C"/>
    <w:rsid w:val="00965882"/>
    <w:rsid w:val="0096761F"/>
    <w:rsid w:val="00970834"/>
    <w:rsid w:val="0097295B"/>
    <w:rsid w:val="0097460A"/>
    <w:rsid w:val="00975B1D"/>
    <w:rsid w:val="009760E5"/>
    <w:rsid w:val="00977C91"/>
    <w:rsid w:val="00980286"/>
    <w:rsid w:val="0098197C"/>
    <w:rsid w:val="009824D0"/>
    <w:rsid w:val="0098449E"/>
    <w:rsid w:val="009862DE"/>
    <w:rsid w:val="0098795E"/>
    <w:rsid w:val="00991745"/>
    <w:rsid w:val="00992227"/>
    <w:rsid w:val="0099363D"/>
    <w:rsid w:val="0099438B"/>
    <w:rsid w:val="00995A16"/>
    <w:rsid w:val="00995A84"/>
    <w:rsid w:val="00996F89"/>
    <w:rsid w:val="009A1189"/>
    <w:rsid w:val="009B0943"/>
    <w:rsid w:val="009B1056"/>
    <w:rsid w:val="009B1E35"/>
    <w:rsid w:val="009B5527"/>
    <w:rsid w:val="009B570B"/>
    <w:rsid w:val="009C1335"/>
    <w:rsid w:val="009C1946"/>
    <w:rsid w:val="009C1F32"/>
    <w:rsid w:val="009C31ED"/>
    <w:rsid w:val="009C38E8"/>
    <w:rsid w:val="009C64E7"/>
    <w:rsid w:val="009D2B2B"/>
    <w:rsid w:val="009D6C5B"/>
    <w:rsid w:val="009D723F"/>
    <w:rsid w:val="009D76B2"/>
    <w:rsid w:val="009E0B8F"/>
    <w:rsid w:val="009E18D2"/>
    <w:rsid w:val="009E3D6C"/>
    <w:rsid w:val="009E4013"/>
    <w:rsid w:val="009E42BD"/>
    <w:rsid w:val="009E57D0"/>
    <w:rsid w:val="009F2A54"/>
    <w:rsid w:val="009F3FD1"/>
    <w:rsid w:val="009F4330"/>
    <w:rsid w:val="009F4E63"/>
    <w:rsid w:val="009F515A"/>
    <w:rsid w:val="009F5C94"/>
    <w:rsid w:val="00A03E46"/>
    <w:rsid w:val="00A04476"/>
    <w:rsid w:val="00A06007"/>
    <w:rsid w:val="00A0637C"/>
    <w:rsid w:val="00A075CE"/>
    <w:rsid w:val="00A106CF"/>
    <w:rsid w:val="00A10A6F"/>
    <w:rsid w:val="00A126DA"/>
    <w:rsid w:val="00A12B4A"/>
    <w:rsid w:val="00A12EA4"/>
    <w:rsid w:val="00A13ACC"/>
    <w:rsid w:val="00A14142"/>
    <w:rsid w:val="00A16F38"/>
    <w:rsid w:val="00A20137"/>
    <w:rsid w:val="00A21907"/>
    <w:rsid w:val="00A21959"/>
    <w:rsid w:val="00A2224C"/>
    <w:rsid w:val="00A222DB"/>
    <w:rsid w:val="00A23759"/>
    <w:rsid w:val="00A238CE"/>
    <w:rsid w:val="00A2537E"/>
    <w:rsid w:val="00A30CFE"/>
    <w:rsid w:val="00A312F0"/>
    <w:rsid w:val="00A330E2"/>
    <w:rsid w:val="00A3396A"/>
    <w:rsid w:val="00A347F9"/>
    <w:rsid w:val="00A362ED"/>
    <w:rsid w:val="00A375EF"/>
    <w:rsid w:val="00A425A7"/>
    <w:rsid w:val="00A426BC"/>
    <w:rsid w:val="00A4467C"/>
    <w:rsid w:val="00A52C1A"/>
    <w:rsid w:val="00A61F59"/>
    <w:rsid w:val="00A66905"/>
    <w:rsid w:val="00A672AE"/>
    <w:rsid w:val="00A70C65"/>
    <w:rsid w:val="00A7156F"/>
    <w:rsid w:val="00A82856"/>
    <w:rsid w:val="00A83181"/>
    <w:rsid w:val="00A85342"/>
    <w:rsid w:val="00A856D5"/>
    <w:rsid w:val="00A85AAC"/>
    <w:rsid w:val="00A862D7"/>
    <w:rsid w:val="00A8772F"/>
    <w:rsid w:val="00A97557"/>
    <w:rsid w:val="00AB36C2"/>
    <w:rsid w:val="00AB56F2"/>
    <w:rsid w:val="00AB5827"/>
    <w:rsid w:val="00AB78C6"/>
    <w:rsid w:val="00ABD193"/>
    <w:rsid w:val="00AC5E95"/>
    <w:rsid w:val="00AD1CED"/>
    <w:rsid w:val="00AD7D9C"/>
    <w:rsid w:val="00AE0435"/>
    <w:rsid w:val="00AE0D1B"/>
    <w:rsid w:val="00AE1819"/>
    <w:rsid w:val="00AE289C"/>
    <w:rsid w:val="00AE5DB1"/>
    <w:rsid w:val="00AE5EF0"/>
    <w:rsid w:val="00AE700A"/>
    <w:rsid w:val="00AE7B2C"/>
    <w:rsid w:val="00AF3FA6"/>
    <w:rsid w:val="00AF6839"/>
    <w:rsid w:val="00B0010C"/>
    <w:rsid w:val="00B010E4"/>
    <w:rsid w:val="00B04C79"/>
    <w:rsid w:val="00B0516D"/>
    <w:rsid w:val="00B0780F"/>
    <w:rsid w:val="00B105F1"/>
    <w:rsid w:val="00B12FF1"/>
    <w:rsid w:val="00B14346"/>
    <w:rsid w:val="00B15918"/>
    <w:rsid w:val="00B17663"/>
    <w:rsid w:val="00B17BD1"/>
    <w:rsid w:val="00B21BE8"/>
    <w:rsid w:val="00B236BF"/>
    <w:rsid w:val="00B257ED"/>
    <w:rsid w:val="00B27AAE"/>
    <w:rsid w:val="00B33825"/>
    <w:rsid w:val="00B36DA6"/>
    <w:rsid w:val="00B37F90"/>
    <w:rsid w:val="00B41598"/>
    <w:rsid w:val="00B44096"/>
    <w:rsid w:val="00B47C11"/>
    <w:rsid w:val="00B52CA2"/>
    <w:rsid w:val="00B56531"/>
    <w:rsid w:val="00B66B38"/>
    <w:rsid w:val="00B67375"/>
    <w:rsid w:val="00B723FB"/>
    <w:rsid w:val="00B72B89"/>
    <w:rsid w:val="00B845BB"/>
    <w:rsid w:val="00B851E9"/>
    <w:rsid w:val="00B90A8F"/>
    <w:rsid w:val="00B912D5"/>
    <w:rsid w:val="00BA3BEE"/>
    <w:rsid w:val="00BA78DB"/>
    <w:rsid w:val="00BA7DF7"/>
    <w:rsid w:val="00BB26BE"/>
    <w:rsid w:val="00BB554E"/>
    <w:rsid w:val="00BB6C35"/>
    <w:rsid w:val="00BB7486"/>
    <w:rsid w:val="00BC0C0D"/>
    <w:rsid w:val="00BC1B32"/>
    <w:rsid w:val="00BC67E9"/>
    <w:rsid w:val="00BC6F70"/>
    <w:rsid w:val="00BD25D4"/>
    <w:rsid w:val="00BD6286"/>
    <w:rsid w:val="00BD674E"/>
    <w:rsid w:val="00BD7E32"/>
    <w:rsid w:val="00BE0335"/>
    <w:rsid w:val="00BE0544"/>
    <w:rsid w:val="00BE3A8E"/>
    <w:rsid w:val="00BE70F3"/>
    <w:rsid w:val="00BE7266"/>
    <w:rsid w:val="00BF0333"/>
    <w:rsid w:val="00BF150B"/>
    <w:rsid w:val="00BF23FD"/>
    <w:rsid w:val="00BF2760"/>
    <w:rsid w:val="00BF4FAA"/>
    <w:rsid w:val="00BF5A6B"/>
    <w:rsid w:val="00BF7788"/>
    <w:rsid w:val="00C00055"/>
    <w:rsid w:val="00C01595"/>
    <w:rsid w:val="00C021D5"/>
    <w:rsid w:val="00C0321F"/>
    <w:rsid w:val="00C047D8"/>
    <w:rsid w:val="00C10B8A"/>
    <w:rsid w:val="00C13000"/>
    <w:rsid w:val="00C147C7"/>
    <w:rsid w:val="00C2251C"/>
    <w:rsid w:val="00C23DB9"/>
    <w:rsid w:val="00C34387"/>
    <w:rsid w:val="00C3451C"/>
    <w:rsid w:val="00C34962"/>
    <w:rsid w:val="00C352A0"/>
    <w:rsid w:val="00C35A9D"/>
    <w:rsid w:val="00C42A66"/>
    <w:rsid w:val="00C42BFD"/>
    <w:rsid w:val="00C504AB"/>
    <w:rsid w:val="00C546EE"/>
    <w:rsid w:val="00C6294D"/>
    <w:rsid w:val="00C66EAB"/>
    <w:rsid w:val="00C71C24"/>
    <w:rsid w:val="00C740EA"/>
    <w:rsid w:val="00C74900"/>
    <w:rsid w:val="00C75CA9"/>
    <w:rsid w:val="00C760C4"/>
    <w:rsid w:val="00C9404F"/>
    <w:rsid w:val="00C949C6"/>
    <w:rsid w:val="00C96911"/>
    <w:rsid w:val="00CA1395"/>
    <w:rsid w:val="00CA4060"/>
    <w:rsid w:val="00CA5FBE"/>
    <w:rsid w:val="00CA6AC4"/>
    <w:rsid w:val="00CA6B63"/>
    <w:rsid w:val="00CB6639"/>
    <w:rsid w:val="00CB68DA"/>
    <w:rsid w:val="00CB73AE"/>
    <w:rsid w:val="00CC0F99"/>
    <w:rsid w:val="00CC15A1"/>
    <w:rsid w:val="00CC212D"/>
    <w:rsid w:val="00CC7F42"/>
    <w:rsid w:val="00CD25AE"/>
    <w:rsid w:val="00CE337C"/>
    <w:rsid w:val="00CE448C"/>
    <w:rsid w:val="00CE5263"/>
    <w:rsid w:val="00CE5AF6"/>
    <w:rsid w:val="00CE621F"/>
    <w:rsid w:val="00CE7464"/>
    <w:rsid w:val="00CE75FC"/>
    <w:rsid w:val="00CE7ECA"/>
    <w:rsid w:val="00CF3841"/>
    <w:rsid w:val="00CF4F1F"/>
    <w:rsid w:val="00CF6D5A"/>
    <w:rsid w:val="00CF79F8"/>
    <w:rsid w:val="00D003AC"/>
    <w:rsid w:val="00D030B2"/>
    <w:rsid w:val="00D04359"/>
    <w:rsid w:val="00D07E07"/>
    <w:rsid w:val="00D1339D"/>
    <w:rsid w:val="00D144E7"/>
    <w:rsid w:val="00D16046"/>
    <w:rsid w:val="00D21537"/>
    <w:rsid w:val="00D22A7B"/>
    <w:rsid w:val="00D2391B"/>
    <w:rsid w:val="00D257DE"/>
    <w:rsid w:val="00D4060F"/>
    <w:rsid w:val="00D40A48"/>
    <w:rsid w:val="00D41CC1"/>
    <w:rsid w:val="00D42E4E"/>
    <w:rsid w:val="00D44D80"/>
    <w:rsid w:val="00D51ADD"/>
    <w:rsid w:val="00D54521"/>
    <w:rsid w:val="00D5595F"/>
    <w:rsid w:val="00D5671A"/>
    <w:rsid w:val="00D57B5D"/>
    <w:rsid w:val="00D610B8"/>
    <w:rsid w:val="00D61D29"/>
    <w:rsid w:val="00D62F3E"/>
    <w:rsid w:val="00D63801"/>
    <w:rsid w:val="00D63C7B"/>
    <w:rsid w:val="00D6445C"/>
    <w:rsid w:val="00D740A1"/>
    <w:rsid w:val="00D7449A"/>
    <w:rsid w:val="00D800E8"/>
    <w:rsid w:val="00D81714"/>
    <w:rsid w:val="00D82421"/>
    <w:rsid w:val="00D83117"/>
    <w:rsid w:val="00D84C5A"/>
    <w:rsid w:val="00D9185A"/>
    <w:rsid w:val="00D91F76"/>
    <w:rsid w:val="00D933CC"/>
    <w:rsid w:val="00D94AD2"/>
    <w:rsid w:val="00D96372"/>
    <w:rsid w:val="00D97432"/>
    <w:rsid w:val="00DA3D02"/>
    <w:rsid w:val="00DA486A"/>
    <w:rsid w:val="00DA631B"/>
    <w:rsid w:val="00DB394E"/>
    <w:rsid w:val="00DB39FC"/>
    <w:rsid w:val="00DB6E09"/>
    <w:rsid w:val="00DC13F3"/>
    <w:rsid w:val="00DC3413"/>
    <w:rsid w:val="00DC3C51"/>
    <w:rsid w:val="00DC75EF"/>
    <w:rsid w:val="00DC7A33"/>
    <w:rsid w:val="00DD19DD"/>
    <w:rsid w:val="00DD3687"/>
    <w:rsid w:val="00DD7A29"/>
    <w:rsid w:val="00DE4BEF"/>
    <w:rsid w:val="00DE6068"/>
    <w:rsid w:val="00DF1AA6"/>
    <w:rsid w:val="00DF717C"/>
    <w:rsid w:val="00DF7620"/>
    <w:rsid w:val="00E03023"/>
    <w:rsid w:val="00E05218"/>
    <w:rsid w:val="00E05B89"/>
    <w:rsid w:val="00E06171"/>
    <w:rsid w:val="00E116BF"/>
    <w:rsid w:val="00E11D23"/>
    <w:rsid w:val="00E122BD"/>
    <w:rsid w:val="00E13603"/>
    <w:rsid w:val="00E1382E"/>
    <w:rsid w:val="00E15251"/>
    <w:rsid w:val="00E16EEE"/>
    <w:rsid w:val="00E17818"/>
    <w:rsid w:val="00E202C1"/>
    <w:rsid w:val="00E22247"/>
    <w:rsid w:val="00E2306E"/>
    <w:rsid w:val="00E23C6A"/>
    <w:rsid w:val="00E24363"/>
    <w:rsid w:val="00E24B1D"/>
    <w:rsid w:val="00E25078"/>
    <w:rsid w:val="00E257E4"/>
    <w:rsid w:val="00E25E9F"/>
    <w:rsid w:val="00E26977"/>
    <w:rsid w:val="00E30F2F"/>
    <w:rsid w:val="00E313BD"/>
    <w:rsid w:val="00E32288"/>
    <w:rsid w:val="00E36E2C"/>
    <w:rsid w:val="00E37424"/>
    <w:rsid w:val="00E472AE"/>
    <w:rsid w:val="00E53D56"/>
    <w:rsid w:val="00E54EDE"/>
    <w:rsid w:val="00E576F0"/>
    <w:rsid w:val="00E6234A"/>
    <w:rsid w:val="00E63353"/>
    <w:rsid w:val="00E639F0"/>
    <w:rsid w:val="00E64E13"/>
    <w:rsid w:val="00E6501C"/>
    <w:rsid w:val="00E6549A"/>
    <w:rsid w:val="00E76075"/>
    <w:rsid w:val="00E761C5"/>
    <w:rsid w:val="00E7716E"/>
    <w:rsid w:val="00E81921"/>
    <w:rsid w:val="00E85B13"/>
    <w:rsid w:val="00E86BFD"/>
    <w:rsid w:val="00E8743D"/>
    <w:rsid w:val="00E90C34"/>
    <w:rsid w:val="00E915AE"/>
    <w:rsid w:val="00E9346B"/>
    <w:rsid w:val="00E9622F"/>
    <w:rsid w:val="00E973ED"/>
    <w:rsid w:val="00E97B8D"/>
    <w:rsid w:val="00EA16A9"/>
    <w:rsid w:val="00EA27F1"/>
    <w:rsid w:val="00EA3422"/>
    <w:rsid w:val="00EA3CD5"/>
    <w:rsid w:val="00EB01BC"/>
    <w:rsid w:val="00EB0A59"/>
    <w:rsid w:val="00EB18F7"/>
    <w:rsid w:val="00EB3363"/>
    <w:rsid w:val="00EB71FE"/>
    <w:rsid w:val="00EC1784"/>
    <w:rsid w:val="00EC17DB"/>
    <w:rsid w:val="00EC30AC"/>
    <w:rsid w:val="00ED257C"/>
    <w:rsid w:val="00ED43A0"/>
    <w:rsid w:val="00ED44E3"/>
    <w:rsid w:val="00ED77F2"/>
    <w:rsid w:val="00EE25A3"/>
    <w:rsid w:val="00EE5AC4"/>
    <w:rsid w:val="00EE60B8"/>
    <w:rsid w:val="00EE7AA0"/>
    <w:rsid w:val="00EF2DCC"/>
    <w:rsid w:val="00EF33CF"/>
    <w:rsid w:val="00EF39BF"/>
    <w:rsid w:val="00EF614B"/>
    <w:rsid w:val="00EF6D28"/>
    <w:rsid w:val="00F00DBC"/>
    <w:rsid w:val="00F01BAC"/>
    <w:rsid w:val="00F027E1"/>
    <w:rsid w:val="00F02D32"/>
    <w:rsid w:val="00F07823"/>
    <w:rsid w:val="00F11705"/>
    <w:rsid w:val="00F1262A"/>
    <w:rsid w:val="00F12739"/>
    <w:rsid w:val="00F14BA6"/>
    <w:rsid w:val="00F17013"/>
    <w:rsid w:val="00F211DB"/>
    <w:rsid w:val="00F213D6"/>
    <w:rsid w:val="00F22552"/>
    <w:rsid w:val="00F2456B"/>
    <w:rsid w:val="00F25EF6"/>
    <w:rsid w:val="00F2753C"/>
    <w:rsid w:val="00F30DFF"/>
    <w:rsid w:val="00F314E9"/>
    <w:rsid w:val="00F31528"/>
    <w:rsid w:val="00F32A6E"/>
    <w:rsid w:val="00F32BA8"/>
    <w:rsid w:val="00F3428B"/>
    <w:rsid w:val="00F35BB2"/>
    <w:rsid w:val="00F36F5E"/>
    <w:rsid w:val="00F40F0B"/>
    <w:rsid w:val="00F41815"/>
    <w:rsid w:val="00F4413D"/>
    <w:rsid w:val="00F4541A"/>
    <w:rsid w:val="00F46742"/>
    <w:rsid w:val="00F471FF"/>
    <w:rsid w:val="00F50374"/>
    <w:rsid w:val="00F508FE"/>
    <w:rsid w:val="00F51A57"/>
    <w:rsid w:val="00F51AD0"/>
    <w:rsid w:val="00F54EB7"/>
    <w:rsid w:val="00F613B0"/>
    <w:rsid w:val="00F61402"/>
    <w:rsid w:val="00F7300C"/>
    <w:rsid w:val="00F737B5"/>
    <w:rsid w:val="00F75593"/>
    <w:rsid w:val="00F76D03"/>
    <w:rsid w:val="00F776AF"/>
    <w:rsid w:val="00F777E7"/>
    <w:rsid w:val="00F77A5E"/>
    <w:rsid w:val="00F81B9C"/>
    <w:rsid w:val="00F836C8"/>
    <w:rsid w:val="00F8683C"/>
    <w:rsid w:val="00F90FEB"/>
    <w:rsid w:val="00F91DB0"/>
    <w:rsid w:val="00F97F2C"/>
    <w:rsid w:val="00FA10E2"/>
    <w:rsid w:val="00FA1476"/>
    <w:rsid w:val="00FA24A1"/>
    <w:rsid w:val="00FA3CAE"/>
    <w:rsid w:val="00FA4402"/>
    <w:rsid w:val="00FB0992"/>
    <w:rsid w:val="00FB13BB"/>
    <w:rsid w:val="00FB15E5"/>
    <w:rsid w:val="00FB2539"/>
    <w:rsid w:val="00FB2994"/>
    <w:rsid w:val="00FB47E1"/>
    <w:rsid w:val="00FB52E2"/>
    <w:rsid w:val="00FB75B5"/>
    <w:rsid w:val="00FB7ED3"/>
    <w:rsid w:val="00FC505E"/>
    <w:rsid w:val="00FC7475"/>
    <w:rsid w:val="00FD098E"/>
    <w:rsid w:val="00FD0F6E"/>
    <w:rsid w:val="00FE0102"/>
    <w:rsid w:val="00FE114A"/>
    <w:rsid w:val="00FE241B"/>
    <w:rsid w:val="00FE28E2"/>
    <w:rsid w:val="00FE31DA"/>
    <w:rsid w:val="00FE3D7B"/>
    <w:rsid w:val="00FE5382"/>
    <w:rsid w:val="00FE601F"/>
    <w:rsid w:val="00FE78B0"/>
    <w:rsid w:val="00FF2854"/>
    <w:rsid w:val="00FF6833"/>
    <w:rsid w:val="01122DA9"/>
    <w:rsid w:val="015D9A28"/>
    <w:rsid w:val="01893EEE"/>
    <w:rsid w:val="01F4506A"/>
    <w:rsid w:val="024165A2"/>
    <w:rsid w:val="02ADB9EA"/>
    <w:rsid w:val="02D54E8B"/>
    <w:rsid w:val="02E8E254"/>
    <w:rsid w:val="037A0354"/>
    <w:rsid w:val="03BC7C12"/>
    <w:rsid w:val="03DF5135"/>
    <w:rsid w:val="053904F3"/>
    <w:rsid w:val="05B655A5"/>
    <w:rsid w:val="064EC86D"/>
    <w:rsid w:val="065E889C"/>
    <w:rsid w:val="0666712F"/>
    <w:rsid w:val="068C4055"/>
    <w:rsid w:val="06A41EA2"/>
    <w:rsid w:val="06B53D1E"/>
    <w:rsid w:val="06B75683"/>
    <w:rsid w:val="06E42F9A"/>
    <w:rsid w:val="07143785"/>
    <w:rsid w:val="076A3ABF"/>
    <w:rsid w:val="078B4974"/>
    <w:rsid w:val="078EB415"/>
    <w:rsid w:val="07D00AF0"/>
    <w:rsid w:val="07FFDCAF"/>
    <w:rsid w:val="08116014"/>
    <w:rsid w:val="082A23CF"/>
    <w:rsid w:val="08574466"/>
    <w:rsid w:val="085E37F0"/>
    <w:rsid w:val="08B43E30"/>
    <w:rsid w:val="08E659C3"/>
    <w:rsid w:val="0945CF24"/>
    <w:rsid w:val="09A9A549"/>
    <w:rsid w:val="0A25347F"/>
    <w:rsid w:val="0A325049"/>
    <w:rsid w:val="0A3FD430"/>
    <w:rsid w:val="0A9A4756"/>
    <w:rsid w:val="0AC210B7"/>
    <w:rsid w:val="0ADFCB21"/>
    <w:rsid w:val="0B0EA1BC"/>
    <w:rsid w:val="0B39E252"/>
    <w:rsid w:val="0B68EFB9"/>
    <w:rsid w:val="0BDEDF4A"/>
    <w:rsid w:val="0C55E12C"/>
    <w:rsid w:val="0C921AF8"/>
    <w:rsid w:val="0CE2B0D1"/>
    <w:rsid w:val="0D0CC429"/>
    <w:rsid w:val="0D11AA47"/>
    <w:rsid w:val="0D9A2295"/>
    <w:rsid w:val="0DA4724F"/>
    <w:rsid w:val="0DFB15A9"/>
    <w:rsid w:val="0E206D59"/>
    <w:rsid w:val="0E8D8E4E"/>
    <w:rsid w:val="0EF2CE01"/>
    <w:rsid w:val="0F088E63"/>
    <w:rsid w:val="0F297C7C"/>
    <w:rsid w:val="0F7D32FC"/>
    <w:rsid w:val="0F92C0BE"/>
    <w:rsid w:val="0FC8CAA3"/>
    <w:rsid w:val="0FD8462E"/>
    <w:rsid w:val="10D92D21"/>
    <w:rsid w:val="10DC2A9E"/>
    <w:rsid w:val="11143837"/>
    <w:rsid w:val="118CB4A0"/>
    <w:rsid w:val="11B60AC1"/>
    <w:rsid w:val="11BB355F"/>
    <w:rsid w:val="11CA484E"/>
    <w:rsid w:val="11D0626B"/>
    <w:rsid w:val="11DBA37A"/>
    <w:rsid w:val="11E4FE4F"/>
    <w:rsid w:val="12267BE8"/>
    <w:rsid w:val="1286F666"/>
    <w:rsid w:val="12CB7F36"/>
    <w:rsid w:val="132C16AB"/>
    <w:rsid w:val="136DA729"/>
    <w:rsid w:val="137A9B20"/>
    <w:rsid w:val="13A74DF6"/>
    <w:rsid w:val="13EFCF9A"/>
    <w:rsid w:val="13F3ECEC"/>
    <w:rsid w:val="13F47029"/>
    <w:rsid w:val="13F9F988"/>
    <w:rsid w:val="140C0B26"/>
    <w:rsid w:val="141F44DA"/>
    <w:rsid w:val="1449F201"/>
    <w:rsid w:val="1450A41F"/>
    <w:rsid w:val="149F7ACE"/>
    <w:rsid w:val="14BEBAFD"/>
    <w:rsid w:val="15244D69"/>
    <w:rsid w:val="1590EFD0"/>
    <w:rsid w:val="15BD3459"/>
    <w:rsid w:val="163E2F27"/>
    <w:rsid w:val="164134B1"/>
    <w:rsid w:val="167F6DE2"/>
    <w:rsid w:val="16A01F2D"/>
    <w:rsid w:val="16AFA330"/>
    <w:rsid w:val="16F36A3E"/>
    <w:rsid w:val="175CD0D8"/>
    <w:rsid w:val="17686A66"/>
    <w:rsid w:val="178844E1"/>
    <w:rsid w:val="17A26E5E"/>
    <w:rsid w:val="17F50D45"/>
    <w:rsid w:val="184DCDB9"/>
    <w:rsid w:val="18AFA07A"/>
    <w:rsid w:val="18CD8676"/>
    <w:rsid w:val="190FDAB8"/>
    <w:rsid w:val="19378428"/>
    <w:rsid w:val="198FE390"/>
    <w:rsid w:val="1A12ABF1"/>
    <w:rsid w:val="1A4F18D8"/>
    <w:rsid w:val="1A5B5321"/>
    <w:rsid w:val="1AC15E46"/>
    <w:rsid w:val="1B719520"/>
    <w:rsid w:val="1B8A1638"/>
    <w:rsid w:val="1BEF9013"/>
    <w:rsid w:val="1C1591A3"/>
    <w:rsid w:val="1C40A63D"/>
    <w:rsid w:val="1C69DE2B"/>
    <w:rsid w:val="1CBEA26A"/>
    <w:rsid w:val="1D09CB49"/>
    <w:rsid w:val="1D635E4D"/>
    <w:rsid w:val="1D8FDC01"/>
    <w:rsid w:val="1DA1C4C3"/>
    <w:rsid w:val="1DC67113"/>
    <w:rsid w:val="1EA15304"/>
    <w:rsid w:val="1EC745C0"/>
    <w:rsid w:val="1ECE3F3C"/>
    <w:rsid w:val="1F536A80"/>
    <w:rsid w:val="1F96A9D3"/>
    <w:rsid w:val="1FB94CBE"/>
    <w:rsid w:val="1FE9E8A4"/>
    <w:rsid w:val="2007210C"/>
    <w:rsid w:val="20A48211"/>
    <w:rsid w:val="216A57C2"/>
    <w:rsid w:val="216E63DF"/>
    <w:rsid w:val="2246D79E"/>
    <w:rsid w:val="22B6C7EB"/>
    <w:rsid w:val="22F219F2"/>
    <w:rsid w:val="22F7BD91"/>
    <w:rsid w:val="23C77F47"/>
    <w:rsid w:val="23FC8CE6"/>
    <w:rsid w:val="2442A90D"/>
    <w:rsid w:val="24AE2B82"/>
    <w:rsid w:val="251908CC"/>
    <w:rsid w:val="2579C5FF"/>
    <w:rsid w:val="257D3286"/>
    <w:rsid w:val="25CE68D9"/>
    <w:rsid w:val="25D182F8"/>
    <w:rsid w:val="2666FA8C"/>
    <w:rsid w:val="26A30B49"/>
    <w:rsid w:val="26D392AF"/>
    <w:rsid w:val="27621330"/>
    <w:rsid w:val="276A393A"/>
    <w:rsid w:val="27C997D3"/>
    <w:rsid w:val="27EDB072"/>
    <w:rsid w:val="28AF430A"/>
    <w:rsid w:val="28EA12E8"/>
    <w:rsid w:val="2922787F"/>
    <w:rsid w:val="296C0A35"/>
    <w:rsid w:val="297908B3"/>
    <w:rsid w:val="2A1C5914"/>
    <w:rsid w:val="2A21C71A"/>
    <w:rsid w:val="2A3EAD4E"/>
    <w:rsid w:val="2A50ACFA"/>
    <w:rsid w:val="2A7BFAF7"/>
    <w:rsid w:val="2A8B30D9"/>
    <w:rsid w:val="2AA52BEA"/>
    <w:rsid w:val="2AA998F9"/>
    <w:rsid w:val="2ADA4D96"/>
    <w:rsid w:val="2AEEA356"/>
    <w:rsid w:val="2AFB7A9B"/>
    <w:rsid w:val="2B0B27B6"/>
    <w:rsid w:val="2B5F1D01"/>
    <w:rsid w:val="2B852B66"/>
    <w:rsid w:val="2BB525EC"/>
    <w:rsid w:val="2BCB1A5B"/>
    <w:rsid w:val="2C192B53"/>
    <w:rsid w:val="2C89F374"/>
    <w:rsid w:val="2CA007F0"/>
    <w:rsid w:val="2CF2E5C4"/>
    <w:rsid w:val="2D8267E6"/>
    <w:rsid w:val="2DBAB637"/>
    <w:rsid w:val="2DEA9631"/>
    <w:rsid w:val="2E464767"/>
    <w:rsid w:val="2E47B64C"/>
    <w:rsid w:val="2E6301A4"/>
    <w:rsid w:val="2E73EB67"/>
    <w:rsid w:val="2E887D9B"/>
    <w:rsid w:val="2E89ACE0"/>
    <w:rsid w:val="2EB3F900"/>
    <w:rsid w:val="2ED5C62C"/>
    <w:rsid w:val="2F34A020"/>
    <w:rsid w:val="2F389BF7"/>
    <w:rsid w:val="2F89E37A"/>
    <w:rsid w:val="2FC04CD4"/>
    <w:rsid w:val="2FF7BB2D"/>
    <w:rsid w:val="3005AFE2"/>
    <w:rsid w:val="30B2A669"/>
    <w:rsid w:val="311B1F38"/>
    <w:rsid w:val="3152D7A4"/>
    <w:rsid w:val="31EAB091"/>
    <w:rsid w:val="32092473"/>
    <w:rsid w:val="330A0C94"/>
    <w:rsid w:val="332CFE2C"/>
    <w:rsid w:val="33B4C34F"/>
    <w:rsid w:val="33E5520F"/>
    <w:rsid w:val="343F0DB1"/>
    <w:rsid w:val="34577290"/>
    <w:rsid w:val="3480FCA4"/>
    <w:rsid w:val="34E00665"/>
    <w:rsid w:val="3558E87C"/>
    <w:rsid w:val="35F9463D"/>
    <w:rsid w:val="3666AADB"/>
    <w:rsid w:val="367F8C3F"/>
    <w:rsid w:val="368CBD87"/>
    <w:rsid w:val="36FA8564"/>
    <w:rsid w:val="370C9D41"/>
    <w:rsid w:val="378C4F0E"/>
    <w:rsid w:val="380BA3AC"/>
    <w:rsid w:val="384072F8"/>
    <w:rsid w:val="388E62D6"/>
    <w:rsid w:val="3893E679"/>
    <w:rsid w:val="38B03CEE"/>
    <w:rsid w:val="38C072B3"/>
    <w:rsid w:val="38F3D762"/>
    <w:rsid w:val="3917A0F1"/>
    <w:rsid w:val="399757BD"/>
    <w:rsid w:val="39F9E21A"/>
    <w:rsid w:val="3A506615"/>
    <w:rsid w:val="3A52F2E3"/>
    <w:rsid w:val="3A82E275"/>
    <w:rsid w:val="3A940EFB"/>
    <w:rsid w:val="3B79EC1D"/>
    <w:rsid w:val="3B8B2B5B"/>
    <w:rsid w:val="3B95B27B"/>
    <w:rsid w:val="3C20F441"/>
    <w:rsid w:val="3C89478C"/>
    <w:rsid w:val="3C9F43AA"/>
    <w:rsid w:val="3D373089"/>
    <w:rsid w:val="3D4AAB39"/>
    <w:rsid w:val="3DBD4CE6"/>
    <w:rsid w:val="3DF3455D"/>
    <w:rsid w:val="3DFACE5D"/>
    <w:rsid w:val="3E188BA9"/>
    <w:rsid w:val="3E373C33"/>
    <w:rsid w:val="3ED3120D"/>
    <w:rsid w:val="3F414C9C"/>
    <w:rsid w:val="3F52E126"/>
    <w:rsid w:val="3F5CC063"/>
    <w:rsid w:val="3F61ACCC"/>
    <w:rsid w:val="3F7EB65A"/>
    <w:rsid w:val="3F823364"/>
    <w:rsid w:val="3FA349C5"/>
    <w:rsid w:val="3FB5923D"/>
    <w:rsid w:val="3FBB75ED"/>
    <w:rsid w:val="3FED8868"/>
    <w:rsid w:val="40BAAC34"/>
    <w:rsid w:val="40D7FC44"/>
    <w:rsid w:val="40DA48B3"/>
    <w:rsid w:val="4118B0FB"/>
    <w:rsid w:val="4142261B"/>
    <w:rsid w:val="41494AC3"/>
    <w:rsid w:val="418DB652"/>
    <w:rsid w:val="41E1A0E4"/>
    <w:rsid w:val="4269DB8A"/>
    <w:rsid w:val="4298F84B"/>
    <w:rsid w:val="42AEC4DC"/>
    <w:rsid w:val="42ECDB7D"/>
    <w:rsid w:val="43123876"/>
    <w:rsid w:val="434A4FE1"/>
    <w:rsid w:val="43D16B4D"/>
    <w:rsid w:val="44926B09"/>
    <w:rsid w:val="44975546"/>
    <w:rsid w:val="44A5C317"/>
    <w:rsid w:val="451B3908"/>
    <w:rsid w:val="45A09C06"/>
    <w:rsid w:val="45D0C73D"/>
    <w:rsid w:val="45E497F5"/>
    <w:rsid w:val="466A1A4D"/>
    <w:rsid w:val="46E01B67"/>
    <w:rsid w:val="46E394F0"/>
    <w:rsid w:val="46F59D90"/>
    <w:rsid w:val="46F749F4"/>
    <w:rsid w:val="47044E6B"/>
    <w:rsid w:val="471E383B"/>
    <w:rsid w:val="47442325"/>
    <w:rsid w:val="47FFC3A9"/>
    <w:rsid w:val="480CDF94"/>
    <w:rsid w:val="48449995"/>
    <w:rsid w:val="4850DF7D"/>
    <w:rsid w:val="4852E6E4"/>
    <w:rsid w:val="48B39218"/>
    <w:rsid w:val="48CE3C17"/>
    <w:rsid w:val="49403047"/>
    <w:rsid w:val="4964A074"/>
    <w:rsid w:val="496D2B7F"/>
    <w:rsid w:val="4994BC47"/>
    <w:rsid w:val="49AB70BE"/>
    <w:rsid w:val="49ABD662"/>
    <w:rsid w:val="4A53CDE3"/>
    <w:rsid w:val="4A84267E"/>
    <w:rsid w:val="4B055DFF"/>
    <w:rsid w:val="4B916815"/>
    <w:rsid w:val="4C57E5C4"/>
    <w:rsid w:val="4CE56BA0"/>
    <w:rsid w:val="4D934528"/>
    <w:rsid w:val="4E4582CE"/>
    <w:rsid w:val="4EA285F5"/>
    <w:rsid w:val="4EC6B83D"/>
    <w:rsid w:val="4F051E99"/>
    <w:rsid w:val="4F0F1CFF"/>
    <w:rsid w:val="4F39B69C"/>
    <w:rsid w:val="4F794E65"/>
    <w:rsid w:val="4F7968D7"/>
    <w:rsid w:val="4F9E22EE"/>
    <w:rsid w:val="4FE27790"/>
    <w:rsid w:val="4FF181FE"/>
    <w:rsid w:val="4FF7936D"/>
    <w:rsid w:val="501F3D0A"/>
    <w:rsid w:val="50221643"/>
    <w:rsid w:val="50278499"/>
    <w:rsid w:val="50494739"/>
    <w:rsid w:val="508E2011"/>
    <w:rsid w:val="50FD4D96"/>
    <w:rsid w:val="5132E383"/>
    <w:rsid w:val="51827D38"/>
    <w:rsid w:val="51C3FCDA"/>
    <w:rsid w:val="51E43B43"/>
    <w:rsid w:val="51E4DD25"/>
    <w:rsid w:val="51F8DD03"/>
    <w:rsid w:val="52138D4E"/>
    <w:rsid w:val="524F33B4"/>
    <w:rsid w:val="5250D1B0"/>
    <w:rsid w:val="52B4E45B"/>
    <w:rsid w:val="52B6A2B4"/>
    <w:rsid w:val="52D16A72"/>
    <w:rsid w:val="5300D64E"/>
    <w:rsid w:val="5305D4C6"/>
    <w:rsid w:val="53174A02"/>
    <w:rsid w:val="535A1159"/>
    <w:rsid w:val="535CDE3C"/>
    <w:rsid w:val="53A4FD01"/>
    <w:rsid w:val="544A2454"/>
    <w:rsid w:val="545DA7F7"/>
    <w:rsid w:val="54882A9B"/>
    <w:rsid w:val="54F73241"/>
    <w:rsid w:val="55127A97"/>
    <w:rsid w:val="5552B88B"/>
    <w:rsid w:val="55766385"/>
    <w:rsid w:val="55831DD5"/>
    <w:rsid w:val="5588F520"/>
    <w:rsid w:val="558B8FEE"/>
    <w:rsid w:val="5598A29B"/>
    <w:rsid w:val="559A3231"/>
    <w:rsid w:val="55D676E6"/>
    <w:rsid w:val="5646B1B0"/>
    <w:rsid w:val="564ADD86"/>
    <w:rsid w:val="5687295E"/>
    <w:rsid w:val="570BCEC5"/>
    <w:rsid w:val="5736A6EF"/>
    <w:rsid w:val="579E86C1"/>
    <w:rsid w:val="57DFE64B"/>
    <w:rsid w:val="5802265A"/>
    <w:rsid w:val="584E6662"/>
    <w:rsid w:val="5861FC20"/>
    <w:rsid w:val="58887359"/>
    <w:rsid w:val="58FEAA0C"/>
    <w:rsid w:val="593A5722"/>
    <w:rsid w:val="59C12AA0"/>
    <w:rsid w:val="59EC820A"/>
    <w:rsid w:val="5A6F9938"/>
    <w:rsid w:val="5A7A2EDC"/>
    <w:rsid w:val="5ABA96B1"/>
    <w:rsid w:val="5ACA68CF"/>
    <w:rsid w:val="5AD73F63"/>
    <w:rsid w:val="5AED771F"/>
    <w:rsid w:val="5B002C39"/>
    <w:rsid w:val="5B1B5627"/>
    <w:rsid w:val="5B1C99EB"/>
    <w:rsid w:val="5B609C19"/>
    <w:rsid w:val="5B78C358"/>
    <w:rsid w:val="5C8ED153"/>
    <w:rsid w:val="5CB97CD4"/>
    <w:rsid w:val="5CBD7EE1"/>
    <w:rsid w:val="5CBF44A7"/>
    <w:rsid w:val="5CC650DD"/>
    <w:rsid w:val="5CD7EDC4"/>
    <w:rsid w:val="5D1C6C88"/>
    <w:rsid w:val="5D37CC82"/>
    <w:rsid w:val="5D6C45B5"/>
    <w:rsid w:val="5D8237CA"/>
    <w:rsid w:val="5DA19022"/>
    <w:rsid w:val="5DAE06B2"/>
    <w:rsid w:val="5E9A150E"/>
    <w:rsid w:val="5EE02445"/>
    <w:rsid w:val="5EFDC419"/>
    <w:rsid w:val="5F08FCF8"/>
    <w:rsid w:val="5F9FF9BA"/>
    <w:rsid w:val="5FBAC67F"/>
    <w:rsid w:val="5FFA15E9"/>
    <w:rsid w:val="600C7416"/>
    <w:rsid w:val="603621A6"/>
    <w:rsid w:val="60482BB8"/>
    <w:rsid w:val="6139ACB2"/>
    <w:rsid w:val="6144DC1F"/>
    <w:rsid w:val="617B26C9"/>
    <w:rsid w:val="61B51BE9"/>
    <w:rsid w:val="61F1C330"/>
    <w:rsid w:val="627F6FD7"/>
    <w:rsid w:val="6321335F"/>
    <w:rsid w:val="634C6FA1"/>
    <w:rsid w:val="635512A6"/>
    <w:rsid w:val="636149CD"/>
    <w:rsid w:val="63AF8425"/>
    <w:rsid w:val="6427D32A"/>
    <w:rsid w:val="64A6EC4F"/>
    <w:rsid w:val="64BD4DA7"/>
    <w:rsid w:val="64E6BDA6"/>
    <w:rsid w:val="6514D522"/>
    <w:rsid w:val="65697CAC"/>
    <w:rsid w:val="65BAE1FC"/>
    <w:rsid w:val="66155E34"/>
    <w:rsid w:val="66584DE3"/>
    <w:rsid w:val="66792296"/>
    <w:rsid w:val="66A3BA96"/>
    <w:rsid w:val="67076DC0"/>
    <w:rsid w:val="6753CA0A"/>
    <w:rsid w:val="678FF7DC"/>
    <w:rsid w:val="67E3AF56"/>
    <w:rsid w:val="67E7D430"/>
    <w:rsid w:val="6895BB0A"/>
    <w:rsid w:val="68B6FD1D"/>
    <w:rsid w:val="68D30A3F"/>
    <w:rsid w:val="6939CFFA"/>
    <w:rsid w:val="6974789F"/>
    <w:rsid w:val="69A6C060"/>
    <w:rsid w:val="6A3A2F91"/>
    <w:rsid w:val="6A83EF83"/>
    <w:rsid w:val="6AC924BF"/>
    <w:rsid w:val="6AF9C816"/>
    <w:rsid w:val="6B12581A"/>
    <w:rsid w:val="6B2CED9C"/>
    <w:rsid w:val="6B6BD90B"/>
    <w:rsid w:val="6B84EC92"/>
    <w:rsid w:val="6BA81AF3"/>
    <w:rsid w:val="6BD4454F"/>
    <w:rsid w:val="6BED503C"/>
    <w:rsid w:val="6C02DA97"/>
    <w:rsid w:val="6C3426E1"/>
    <w:rsid w:val="6C712916"/>
    <w:rsid w:val="6C76284A"/>
    <w:rsid w:val="6C91FBEF"/>
    <w:rsid w:val="6CD2FC52"/>
    <w:rsid w:val="6CEF73FD"/>
    <w:rsid w:val="6D05CAB8"/>
    <w:rsid w:val="6D1A7306"/>
    <w:rsid w:val="6D1B5920"/>
    <w:rsid w:val="6D85575F"/>
    <w:rsid w:val="6DB5948D"/>
    <w:rsid w:val="6DBA7203"/>
    <w:rsid w:val="6DF32988"/>
    <w:rsid w:val="6E036BBE"/>
    <w:rsid w:val="6E0C6D5D"/>
    <w:rsid w:val="6E1F074F"/>
    <w:rsid w:val="6E39E34D"/>
    <w:rsid w:val="6EC94233"/>
    <w:rsid w:val="6ED7C678"/>
    <w:rsid w:val="6F8AE342"/>
    <w:rsid w:val="6F8CBCA2"/>
    <w:rsid w:val="7031091F"/>
    <w:rsid w:val="705EA9F0"/>
    <w:rsid w:val="70CED98B"/>
    <w:rsid w:val="70DE1C24"/>
    <w:rsid w:val="7175C6BE"/>
    <w:rsid w:val="71B73CDC"/>
    <w:rsid w:val="71B8A0ED"/>
    <w:rsid w:val="71C895A5"/>
    <w:rsid w:val="72057070"/>
    <w:rsid w:val="7206199B"/>
    <w:rsid w:val="7215F22E"/>
    <w:rsid w:val="724BF5DB"/>
    <w:rsid w:val="72654BEF"/>
    <w:rsid w:val="728CD4FC"/>
    <w:rsid w:val="72DA4AE9"/>
    <w:rsid w:val="730E6D4C"/>
    <w:rsid w:val="733B7450"/>
    <w:rsid w:val="734A3C29"/>
    <w:rsid w:val="738E7E08"/>
    <w:rsid w:val="73A9984C"/>
    <w:rsid w:val="73B301F3"/>
    <w:rsid w:val="73D4A039"/>
    <w:rsid w:val="74244A39"/>
    <w:rsid w:val="745C3EA5"/>
    <w:rsid w:val="745CAE49"/>
    <w:rsid w:val="746DA69F"/>
    <w:rsid w:val="747B6056"/>
    <w:rsid w:val="74F3F4B0"/>
    <w:rsid w:val="74F44BB4"/>
    <w:rsid w:val="756F9E7C"/>
    <w:rsid w:val="75FD524A"/>
    <w:rsid w:val="7614FA1E"/>
    <w:rsid w:val="761A410D"/>
    <w:rsid w:val="762D9936"/>
    <w:rsid w:val="76663683"/>
    <w:rsid w:val="76716A67"/>
    <w:rsid w:val="76EC65B3"/>
    <w:rsid w:val="76ECEA81"/>
    <w:rsid w:val="77292DE3"/>
    <w:rsid w:val="773950BA"/>
    <w:rsid w:val="778F365D"/>
    <w:rsid w:val="77A4A68B"/>
    <w:rsid w:val="77BFF216"/>
    <w:rsid w:val="788A6439"/>
    <w:rsid w:val="7908680A"/>
    <w:rsid w:val="790E7C66"/>
    <w:rsid w:val="79115566"/>
    <w:rsid w:val="791375EA"/>
    <w:rsid w:val="7935BEBD"/>
    <w:rsid w:val="799D990C"/>
    <w:rsid w:val="79F23B36"/>
    <w:rsid w:val="7A08E13C"/>
    <w:rsid w:val="7A4349E0"/>
    <w:rsid w:val="7AA5B98F"/>
    <w:rsid w:val="7B085DC8"/>
    <w:rsid w:val="7B2D7DA4"/>
    <w:rsid w:val="7B40E2FD"/>
    <w:rsid w:val="7B76C734"/>
    <w:rsid w:val="7BC969DB"/>
    <w:rsid w:val="7BDD855C"/>
    <w:rsid w:val="7C28BC51"/>
    <w:rsid w:val="7C4748B9"/>
    <w:rsid w:val="7C4AD470"/>
    <w:rsid w:val="7C61AD02"/>
    <w:rsid w:val="7CA9F9AD"/>
    <w:rsid w:val="7CE5B2DC"/>
    <w:rsid w:val="7CF239B2"/>
    <w:rsid w:val="7CF28AF9"/>
    <w:rsid w:val="7D4360B6"/>
    <w:rsid w:val="7DBC9F2C"/>
    <w:rsid w:val="7DCD3EED"/>
    <w:rsid w:val="7E0D88DA"/>
    <w:rsid w:val="7E29F767"/>
    <w:rsid w:val="7E3A7FE5"/>
    <w:rsid w:val="7E6D9AC3"/>
    <w:rsid w:val="7E8344AA"/>
    <w:rsid w:val="7F056544"/>
    <w:rsid w:val="7F0E2D53"/>
    <w:rsid w:val="7F4FB7CC"/>
    <w:rsid w:val="7F763894"/>
    <w:rsid w:val="7F8782DA"/>
    <w:rsid w:val="7F888C53"/>
    <w:rsid w:val="7FA2E4BA"/>
    <w:rsid w:val="7FE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B802"/>
  <w15:chartTrackingRefBased/>
  <w15:docId w15:val="{45894160-37F2-4FD6-BA41-D2997229CC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23CB"/>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EF0"/>
    <w:pPr>
      <w:spacing w:after="0" w:line="276" w:lineRule="auto"/>
      <w:outlineLvl w:val="1"/>
    </w:pPr>
    <w:rPr>
      <w:rFonts w:eastAsiaTheme="minorEastAsia"/>
      <w:smallCaps/>
      <w:spacing w:val="5"/>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130964"/>
    <w:rPr>
      <w:sz w:val="16"/>
      <w:szCs w:val="16"/>
    </w:rPr>
  </w:style>
  <w:style w:type="paragraph" w:styleId="CommentText">
    <w:name w:val="annotation text"/>
    <w:basedOn w:val="Normal"/>
    <w:link w:val="CommentTextChar"/>
    <w:uiPriority w:val="99"/>
    <w:unhideWhenUsed/>
    <w:rsid w:val="00130964"/>
    <w:pPr>
      <w:spacing w:line="240" w:lineRule="auto"/>
    </w:pPr>
    <w:rPr>
      <w:sz w:val="20"/>
      <w:szCs w:val="20"/>
    </w:rPr>
  </w:style>
  <w:style w:type="character" w:styleId="CommentTextChar" w:customStyle="1">
    <w:name w:val="Comment Text Char"/>
    <w:basedOn w:val="DefaultParagraphFont"/>
    <w:link w:val="CommentText"/>
    <w:uiPriority w:val="99"/>
    <w:rsid w:val="00130964"/>
    <w:rPr>
      <w:sz w:val="20"/>
      <w:szCs w:val="20"/>
    </w:rPr>
  </w:style>
  <w:style w:type="paragraph" w:styleId="ListParagraph">
    <w:name w:val="List Paragraph"/>
    <w:basedOn w:val="Normal"/>
    <w:uiPriority w:val="34"/>
    <w:qFormat/>
    <w:rsid w:val="00FB0992"/>
    <w:pPr>
      <w:spacing w:after="200" w:line="276" w:lineRule="auto"/>
      <w:ind w:left="720"/>
      <w:contextualSpacing/>
      <w:jc w:val="both"/>
    </w:pPr>
    <w:rPr>
      <w:rFonts w:eastAsiaTheme="minorEastAsia"/>
      <w:sz w:val="20"/>
      <w:szCs w:val="20"/>
    </w:rPr>
  </w:style>
  <w:style w:type="character" w:styleId="Mention1" w:customStyle="1">
    <w:name w:val="Mention1"/>
    <w:basedOn w:val="DefaultParagraphFont"/>
    <w:uiPriority w:val="99"/>
    <w:unhideWhenUsed/>
    <w:rsid w:val="00AE5EF0"/>
    <w:rPr>
      <w:color w:val="2B579A"/>
      <w:shd w:val="clear" w:color="auto" w:fill="E6E6E6"/>
    </w:rPr>
  </w:style>
  <w:style w:type="character" w:styleId="Heading2Char" w:customStyle="1">
    <w:name w:val="Heading 2 Char"/>
    <w:basedOn w:val="DefaultParagraphFont"/>
    <w:link w:val="Heading2"/>
    <w:uiPriority w:val="9"/>
    <w:rsid w:val="00AE5EF0"/>
    <w:rPr>
      <w:rFonts w:eastAsiaTheme="minorEastAsia"/>
      <w:smallCaps/>
      <w:spacing w:val="5"/>
      <w:sz w:val="28"/>
      <w:szCs w:val="28"/>
    </w:rPr>
  </w:style>
  <w:style w:type="paragraph" w:styleId="BalloonText">
    <w:name w:val="Balloon Text"/>
    <w:basedOn w:val="Normal"/>
    <w:link w:val="BalloonTextChar"/>
    <w:uiPriority w:val="99"/>
    <w:semiHidden/>
    <w:unhideWhenUsed/>
    <w:rsid w:val="00500CF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00CF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00CFA"/>
    <w:rPr>
      <w:b/>
      <w:bCs/>
    </w:rPr>
  </w:style>
  <w:style w:type="character" w:styleId="CommentSubjectChar" w:customStyle="1">
    <w:name w:val="Comment Subject Char"/>
    <w:basedOn w:val="CommentTextChar"/>
    <w:link w:val="CommentSubject"/>
    <w:uiPriority w:val="99"/>
    <w:semiHidden/>
    <w:rsid w:val="00500CFA"/>
    <w:rPr>
      <w:b/>
      <w:bCs/>
      <w:sz w:val="20"/>
      <w:szCs w:val="20"/>
    </w:rPr>
  </w:style>
  <w:style w:type="paragraph" w:styleId="Revision">
    <w:name w:val="Revision"/>
    <w:hidden/>
    <w:uiPriority w:val="99"/>
    <w:semiHidden/>
    <w:rsid w:val="00F471FF"/>
    <w:pPr>
      <w:spacing w:after="0" w:line="240" w:lineRule="auto"/>
    </w:pPr>
  </w:style>
  <w:style w:type="character" w:styleId="UnresolvedMention1" w:customStyle="1">
    <w:name w:val="Unresolved Mention1"/>
    <w:basedOn w:val="DefaultParagraphFont"/>
    <w:uiPriority w:val="99"/>
    <w:unhideWhenUsed/>
    <w:rsid w:val="005F747F"/>
    <w:rPr>
      <w:color w:val="605E5C"/>
      <w:shd w:val="clear" w:color="auto" w:fill="E1DFDD"/>
    </w:rPr>
  </w:style>
  <w:style w:type="paragraph" w:styleId="Header">
    <w:name w:val="header"/>
    <w:basedOn w:val="Normal"/>
    <w:link w:val="HeaderChar"/>
    <w:uiPriority w:val="99"/>
    <w:unhideWhenUsed/>
    <w:rsid w:val="009936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9363D"/>
  </w:style>
  <w:style w:type="paragraph" w:styleId="Footer">
    <w:name w:val="footer"/>
    <w:basedOn w:val="Normal"/>
    <w:link w:val="FooterChar"/>
    <w:uiPriority w:val="99"/>
    <w:unhideWhenUsed/>
    <w:rsid w:val="009936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9363D"/>
  </w:style>
  <w:style w:type="numbering" w:styleId="CurrentList1" w:customStyle="1">
    <w:name w:val="Current List1"/>
    <w:uiPriority w:val="99"/>
    <w:rsid w:val="0047548E"/>
    <w:pPr>
      <w:numPr>
        <w:numId w:val="21"/>
      </w:numPr>
    </w:pPr>
  </w:style>
  <w:style w:type="character" w:styleId="Hyperlink">
    <w:name w:val="Hyperlink"/>
    <w:basedOn w:val="DefaultParagraphFont"/>
    <w:uiPriority w:val="99"/>
    <w:semiHidden/>
    <w:unhideWhenUsed/>
    <w:rsid w:val="00D82421"/>
    <w:rPr>
      <w:color w:val="0000FF"/>
      <w:u w:val="single"/>
    </w:rPr>
  </w:style>
  <w:style w:type="character" w:styleId="crl" w:customStyle="1">
    <w:name w:val="crl"/>
    <w:basedOn w:val="DefaultParagraphFont"/>
    <w:rsid w:val="00D82421"/>
  </w:style>
  <w:style w:type="character" w:styleId="ch" w:customStyle="1">
    <w:name w:val="ch"/>
    <w:basedOn w:val="DefaultParagraphFont"/>
    <w:rsid w:val="00D82421"/>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cf01" w:customStyle="1">
    <w:name w:val="cf01"/>
    <w:basedOn w:val="DefaultParagraphFont"/>
    <w:rsid w:val="006B23CB"/>
    <w:rPr>
      <w:rFonts w:hint="default" w:ascii="Segoe UI" w:hAnsi="Segoe UI" w:cs="Segoe UI"/>
      <w:sz w:val="18"/>
      <w:szCs w:val="18"/>
    </w:rPr>
  </w:style>
  <w:style w:type="paragraph" w:styleId="NormalWeb">
    <w:name w:val="Normal (Web)"/>
    <w:basedOn w:val="Normal"/>
    <w:uiPriority w:val="99"/>
    <w:semiHidden/>
    <w:unhideWhenUsed/>
    <w:rsid w:val="00C34387"/>
    <w:pPr>
      <w:spacing w:before="100" w:beforeAutospacing="1" w:after="100" w:afterAutospacing="1" w:line="240" w:lineRule="auto"/>
    </w:pPr>
    <w:rPr>
      <w:rFonts w:ascii="Times New Roman" w:hAnsi="Times New Roman" w:eastAsia="Times New Roman" w:cs="Times New Roman"/>
      <w:sz w:val="24"/>
      <w:szCs w:val="24"/>
    </w:rPr>
  </w:style>
  <w:style w:type="character" w:styleId="citation" w:customStyle="1">
    <w:name w:val="citation"/>
    <w:basedOn w:val="DefaultParagraphFont"/>
    <w:rsid w:val="00C34387"/>
  </w:style>
  <w:style w:type="character" w:styleId="Mention2" w:customStyle="1">
    <w:name w:val="Mention2"/>
    <w:basedOn w:val="DefaultParagraphFont"/>
    <w:uiPriority w:val="99"/>
    <w:unhideWhenUsed/>
    <w:rPr>
      <w:color w:val="2B579A"/>
      <w:shd w:val="clear" w:color="auto" w:fill="E6E6E6"/>
    </w:rPr>
  </w:style>
  <w:style w:type="character" w:styleId="normaltextrun" w:customStyle="1">
    <w:name w:val="normaltextrun"/>
    <w:basedOn w:val="DefaultParagraphFont"/>
    <w:rsid w:val="00FB13BB"/>
  </w:style>
  <w:style w:type="character" w:styleId="eop" w:customStyle="1">
    <w:name w:val="eop"/>
    <w:basedOn w:val="DefaultParagraphFont"/>
    <w:rsid w:val="00FB13BB"/>
  </w:style>
  <w:style w:type="paragraph" w:styleId="paragraph" w:customStyle="1">
    <w:name w:val="paragraph"/>
    <w:basedOn w:val="Normal"/>
    <w:rsid w:val="00FB13BB"/>
    <w:pPr>
      <w:spacing w:before="100" w:beforeAutospacing="1" w:after="100" w:afterAutospacing="1" w:line="240" w:lineRule="auto"/>
    </w:pPr>
    <w:rPr>
      <w:rFonts w:ascii="Times New Roman" w:hAnsi="Times New Roman" w:eastAsia="Times New Roman" w:cs="Times New Roman"/>
      <w:sz w:val="24"/>
      <w:szCs w:val="24"/>
    </w:rPr>
  </w:style>
  <w:style w:type="character" w:styleId="Mention">
    <w:name w:val="Mention"/>
    <w:basedOn w:val="DefaultParagraphFont"/>
    <w:uiPriority w:val="99"/>
    <w:unhideWhenUsed/>
    <w:rsid w:val="00827BE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50091">
      <w:bodyDiv w:val="1"/>
      <w:marLeft w:val="0"/>
      <w:marRight w:val="0"/>
      <w:marTop w:val="0"/>
      <w:marBottom w:val="0"/>
      <w:divBdr>
        <w:top w:val="none" w:sz="0" w:space="0" w:color="auto"/>
        <w:left w:val="none" w:sz="0" w:space="0" w:color="auto"/>
        <w:bottom w:val="none" w:sz="0" w:space="0" w:color="auto"/>
        <w:right w:val="none" w:sz="0" w:space="0" w:color="auto"/>
      </w:divBdr>
    </w:div>
    <w:div w:id="935941678">
      <w:bodyDiv w:val="1"/>
      <w:marLeft w:val="0"/>
      <w:marRight w:val="0"/>
      <w:marTop w:val="0"/>
      <w:marBottom w:val="0"/>
      <w:divBdr>
        <w:top w:val="none" w:sz="0" w:space="0" w:color="auto"/>
        <w:left w:val="none" w:sz="0" w:space="0" w:color="auto"/>
        <w:bottom w:val="none" w:sz="0" w:space="0" w:color="auto"/>
        <w:right w:val="none" w:sz="0" w:space="0" w:color="auto"/>
      </w:divBdr>
      <w:divsChild>
        <w:div w:id="7755780">
          <w:marLeft w:val="0"/>
          <w:marRight w:val="0"/>
          <w:marTop w:val="0"/>
          <w:marBottom w:val="0"/>
          <w:divBdr>
            <w:top w:val="none" w:sz="0" w:space="0" w:color="auto"/>
            <w:left w:val="none" w:sz="0" w:space="0" w:color="auto"/>
            <w:bottom w:val="none" w:sz="0" w:space="0" w:color="auto"/>
            <w:right w:val="none" w:sz="0" w:space="0" w:color="auto"/>
          </w:divBdr>
        </w:div>
      </w:divsChild>
    </w:div>
    <w:div w:id="1007944962">
      <w:bodyDiv w:val="1"/>
      <w:marLeft w:val="0"/>
      <w:marRight w:val="0"/>
      <w:marTop w:val="0"/>
      <w:marBottom w:val="0"/>
      <w:divBdr>
        <w:top w:val="none" w:sz="0" w:space="0" w:color="auto"/>
        <w:left w:val="none" w:sz="0" w:space="0" w:color="auto"/>
        <w:bottom w:val="none" w:sz="0" w:space="0" w:color="auto"/>
        <w:right w:val="none" w:sz="0" w:space="0" w:color="auto"/>
      </w:divBdr>
      <w:divsChild>
        <w:div w:id="924151768">
          <w:marLeft w:val="0"/>
          <w:marRight w:val="0"/>
          <w:marTop w:val="0"/>
          <w:marBottom w:val="0"/>
          <w:divBdr>
            <w:top w:val="none" w:sz="0" w:space="0" w:color="auto"/>
            <w:left w:val="none" w:sz="0" w:space="0" w:color="auto"/>
            <w:bottom w:val="none" w:sz="0" w:space="0" w:color="auto"/>
            <w:right w:val="none" w:sz="0" w:space="0" w:color="auto"/>
          </w:divBdr>
        </w:div>
        <w:div w:id="1122725881">
          <w:marLeft w:val="0"/>
          <w:marRight w:val="0"/>
          <w:marTop w:val="0"/>
          <w:marBottom w:val="0"/>
          <w:divBdr>
            <w:top w:val="none" w:sz="0" w:space="0" w:color="auto"/>
            <w:left w:val="none" w:sz="0" w:space="0" w:color="auto"/>
            <w:bottom w:val="none" w:sz="0" w:space="0" w:color="auto"/>
            <w:right w:val="none" w:sz="0" w:space="0" w:color="auto"/>
          </w:divBdr>
        </w:div>
        <w:div w:id="1242133868">
          <w:marLeft w:val="0"/>
          <w:marRight w:val="0"/>
          <w:marTop w:val="0"/>
          <w:marBottom w:val="0"/>
          <w:divBdr>
            <w:top w:val="none" w:sz="0" w:space="0" w:color="auto"/>
            <w:left w:val="none" w:sz="0" w:space="0" w:color="auto"/>
            <w:bottom w:val="none" w:sz="0" w:space="0" w:color="auto"/>
            <w:right w:val="none" w:sz="0" w:space="0" w:color="auto"/>
          </w:divBdr>
        </w:div>
        <w:div w:id="1537811420">
          <w:marLeft w:val="0"/>
          <w:marRight w:val="0"/>
          <w:marTop w:val="0"/>
          <w:marBottom w:val="0"/>
          <w:divBdr>
            <w:top w:val="none" w:sz="0" w:space="0" w:color="auto"/>
            <w:left w:val="none" w:sz="0" w:space="0" w:color="auto"/>
            <w:bottom w:val="none" w:sz="0" w:space="0" w:color="auto"/>
            <w:right w:val="none" w:sz="0" w:space="0" w:color="auto"/>
          </w:divBdr>
        </w:div>
        <w:div w:id="1557164896">
          <w:marLeft w:val="0"/>
          <w:marRight w:val="0"/>
          <w:marTop w:val="0"/>
          <w:marBottom w:val="0"/>
          <w:divBdr>
            <w:top w:val="none" w:sz="0" w:space="0" w:color="auto"/>
            <w:left w:val="none" w:sz="0" w:space="0" w:color="auto"/>
            <w:bottom w:val="none" w:sz="0" w:space="0" w:color="auto"/>
            <w:right w:val="none" w:sz="0" w:space="0" w:color="auto"/>
          </w:divBdr>
        </w:div>
      </w:divsChild>
    </w:div>
    <w:div w:id="1369646473">
      <w:bodyDiv w:val="1"/>
      <w:marLeft w:val="0"/>
      <w:marRight w:val="0"/>
      <w:marTop w:val="0"/>
      <w:marBottom w:val="0"/>
      <w:divBdr>
        <w:top w:val="none" w:sz="0" w:space="0" w:color="auto"/>
        <w:left w:val="none" w:sz="0" w:space="0" w:color="auto"/>
        <w:bottom w:val="none" w:sz="0" w:space="0" w:color="auto"/>
        <w:right w:val="none" w:sz="0" w:space="0" w:color="auto"/>
      </w:divBdr>
    </w:div>
    <w:div w:id="1643387304">
      <w:bodyDiv w:val="1"/>
      <w:marLeft w:val="0"/>
      <w:marRight w:val="0"/>
      <w:marTop w:val="0"/>
      <w:marBottom w:val="0"/>
      <w:divBdr>
        <w:top w:val="none" w:sz="0" w:space="0" w:color="auto"/>
        <w:left w:val="none" w:sz="0" w:space="0" w:color="auto"/>
        <w:bottom w:val="none" w:sz="0" w:space="0" w:color="auto"/>
        <w:right w:val="none" w:sz="0" w:space="0" w:color="auto"/>
      </w:divBdr>
    </w:div>
    <w:div w:id="20359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06A0C208-BDD1-41D0-AC7A-6471B6EBA151}">
    <t:Anchor>
      <t:Comment id="160607600"/>
    </t:Anchor>
    <t:History>
      <t:Event id="{29781EBD-8453-4FF6-B7C6-B282597797D6}" time="2024-05-07T19:07:22.753Z">
        <t:Attribution userId="S::nagarkat@usc.edu::5740435d-4e6d-45ae-a275-bac884b8615c" userProvider="AD" userName="Karisma A Nagarkatti"/>
        <t:Anchor>
          <t:Comment id="160607600"/>
        </t:Anchor>
        <t:Create/>
      </t:Event>
      <t:Event id="{7120BABF-A898-4868-98B5-3CEF101E6713}" time="2024-05-07T19:07:22.753Z">
        <t:Attribution userId="S::nagarkat@usc.edu::5740435d-4e6d-45ae-a275-bac884b8615c" userProvider="AD" userName="Karisma A Nagarkatti"/>
        <t:Anchor>
          <t:Comment id="160607600"/>
        </t:Anchor>
        <t:Assign userId="S::plyden@usc.edu::701bad10-5bfc-4370-91ac-51246bcc0f29" userProvider="AD" userName="Patrick Lyden"/>
      </t:Event>
      <t:Event id="{413AD8FD-8906-41FF-9629-8AF14CC9387A}" time="2024-05-07T19:07:22.753Z">
        <t:Attribution userId="S::nagarkat@usc.edu::5740435d-4e6d-45ae-a275-bac884b8615c" userProvider="AD" userName="Karisma A Nagarkatti"/>
        <t:Anchor>
          <t:Comment id="160607600"/>
        </t:Anchor>
        <t:SetTitle title="@Patrick Lyden"/>
      </t:Event>
    </t:History>
  </t:Task>
  <t:Task id="{1004E197-6495-4677-B972-17C4003F3FFB}">
    <t:Anchor>
      <t:Comment id="1118382828"/>
    </t:Anchor>
    <t:History>
      <t:Event id="{74AF685F-FA00-44FC-9685-A9140F30275F}" time="2025-10-08T00:17:32.41Z">
        <t:Attribution userId="S::lambj@usc.edu::8fa37e9b-e233-4dc1-8c72-f0f0a7b98805" userProvider="AD" userName="Jessica Lamb"/>
        <t:Anchor>
          <t:Comment id="111256946"/>
        </t:Anchor>
        <t:Create/>
      </t:Event>
      <t:Event id="{DAFEC902-45A6-45E4-B572-538E7CD1FC4F}" time="2025-10-08T00:17:32.41Z">
        <t:Attribution userId="S::lambj@usc.edu::8fa37e9b-e233-4dc1-8c72-f0f0a7b98805" userProvider="AD" userName="Jessica Lamb"/>
        <t:Anchor>
          <t:Comment id="111256946"/>
        </t:Anchor>
        <t:Assign userId="S::plyden@usc.edu::701bad10-5bfc-4370-91ac-51246bcc0f29" userProvider="AD" userName="Patrick Lyden"/>
      </t:Event>
      <t:Event id="{86F404AD-294E-404F-ADC4-0858E15D124E}" time="2025-10-08T00:17:32.41Z">
        <t:Attribution userId="S::lambj@usc.edu::8fa37e9b-e233-4dc1-8c72-f0f0a7b98805" userProvider="AD" userName="Jessica Lamb"/>
        <t:Anchor>
          <t:Comment id="111256946"/>
        </t:Anchor>
        <t:SetTitle title="@Patrick Lyden I don’t know the answer to this. It’s like what came first- the chicken or the egg."/>
      </t:Event>
    </t:History>
  </t:Task>
</t:Task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652ce44-c87f-4fb0-afa9-8357d1be3b4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4E6E275CFC8149BF1B047A3E49D8CA" ma:contentTypeVersion="15" ma:contentTypeDescription="Create a new document." ma:contentTypeScope="" ma:versionID="12da7e610ed06fdf1fed9647e983d81b">
  <xsd:schema xmlns:xsd="http://www.w3.org/2001/XMLSchema" xmlns:xs="http://www.w3.org/2001/XMLSchema" xmlns:p="http://schemas.microsoft.com/office/2006/metadata/properties" xmlns:ns3="d652ce44-c87f-4fb0-afa9-8357d1be3b47" xmlns:ns4="e95c9544-6b5a-4a20-ab67-8212eb43276f" targetNamespace="http://schemas.microsoft.com/office/2006/metadata/properties" ma:root="true" ma:fieldsID="4caae650f9f416c98cee0597c426528c" ns3:_="" ns4:_="">
    <xsd:import namespace="d652ce44-c87f-4fb0-afa9-8357d1be3b47"/>
    <xsd:import namespace="e95c9544-6b5a-4a20-ab67-8212eb43276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GenerationTime" minOccurs="0"/>
                <xsd:element ref="ns3:MediaServiceEventHashCode" minOccurs="0"/>
                <xsd:element ref="ns3:MediaServiceSearchPropertie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2ce44-c87f-4fb0-afa9-8357d1be3b4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5c9544-6b5a-4a20-ab67-8212eb43276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1C22B5-A214-412F-B409-5CE81A85C8B4}">
  <ds:schemaRefs>
    <ds:schemaRef ds:uri="http://schemas.microsoft.com/office/2006/metadata/properties"/>
    <ds:schemaRef ds:uri="http://schemas.microsoft.com/office/infopath/2007/PartnerControls"/>
    <ds:schemaRef ds:uri="d652ce44-c87f-4fb0-afa9-8357d1be3b47"/>
  </ds:schemaRefs>
</ds:datastoreItem>
</file>

<file path=customXml/itemProps2.xml><?xml version="1.0" encoding="utf-8"?>
<ds:datastoreItem xmlns:ds="http://schemas.openxmlformats.org/officeDocument/2006/customXml" ds:itemID="{5BEFC190-2136-4EEE-BA72-3EEBD27C6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2ce44-c87f-4fb0-afa9-8357d1be3b47"/>
    <ds:schemaRef ds:uri="e95c9544-6b5a-4a20-ab67-8212eb4327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D6CE2B-13B4-4805-8A4F-B42187F7B541}">
  <ds:schemaRefs>
    <ds:schemaRef ds:uri="http://schemas.openxmlformats.org/officeDocument/2006/bibliography"/>
  </ds:schemaRefs>
</ds:datastoreItem>
</file>

<file path=customXml/itemProps4.xml><?xml version="1.0" encoding="utf-8"?>
<ds:datastoreItem xmlns:ds="http://schemas.openxmlformats.org/officeDocument/2006/customXml" ds:itemID="{78C21A14-014B-40BC-9664-357E5918614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jessica lamb</dc:creator>
  <keywords/>
  <dc:description/>
  <lastModifiedBy>marcio.diniz@mountsinai.org</lastModifiedBy>
  <revision>72</revision>
  <dcterms:created xsi:type="dcterms:W3CDTF">2025-10-01T16:50:00.0000000Z</dcterms:created>
  <dcterms:modified xsi:type="dcterms:W3CDTF">2025-10-09T15:32:18.2882570Z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0x010100B34E6E275CFC8149BF1B047A3E49D8CA</vt:lpwstr>
  </property>
</Properties>
</file>